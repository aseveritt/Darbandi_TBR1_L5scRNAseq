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71062" w14:textId="74B2F8FD" w:rsidR="003E5368" w:rsidRPr="003E5368" w:rsidRDefault="003C5B06" w:rsidP="00F70FCC">
      <w:pPr>
        <w:rPr>
          <w:rFonts w:ascii="Times New Roman" w:hAnsi="Times New Roman" w:cs="Times New Roman"/>
          <w:b/>
        </w:rPr>
      </w:pPr>
      <w:r>
        <w:rPr>
          <w:rFonts w:ascii="Times New Roman" w:hAnsi="Times New Roman" w:cs="Times New Roman"/>
          <w:b/>
          <w:highlight w:val="cyan"/>
        </w:rPr>
        <w:t>Provisional</w:t>
      </w:r>
      <w:r w:rsidRPr="00130F2A">
        <w:rPr>
          <w:rFonts w:ascii="Times New Roman" w:hAnsi="Times New Roman" w:cs="Times New Roman"/>
          <w:highlight w:val="cyan"/>
        </w:rPr>
        <w:t xml:space="preserve"> </w:t>
      </w:r>
      <w:r w:rsidR="003E5368" w:rsidRPr="00130F2A">
        <w:rPr>
          <w:rFonts w:ascii="Times New Roman" w:hAnsi="Times New Roman" w:cs="Times New Roman"/>
          <w:b/>
          <w:highlight w:val="cyan"/>
        </w:rPr>
        <w:t>Title:</w:t>
      </w:r>
      <w:r w:rsidR="0088105D">
        <w:rPr>
          <w:rFonts w:ascii="Times New Roman" w:hAnsi="Times New Roman" w:cs="Times New Roman"/>
          <w:b/>
        </w:rPr>
        <w:t xml:space="preserve"> </w:t>
      </w:r>
      <w:r w:rsidR="00495DC9">
        <w:rPr>
          <w:rFonts w:ascii="Times New Roman" w:hAnsi="Times New Roman" w:cs="Times New Roman"/>
          <w:b/>
        </w:rPr>
        <w:t xml:space="preserve">LiCl </w:t>
      </w:r>
      <w:r w:rsidR="007042DE">
        <w:rPr>
          <w:rFonts w:ascii="Times New Roman" w:hAnsi="Times New Roman" w:cs="Times New Roman"/>
          <w:b/>
        </w:rPr>
        <w:t xml:space="preserve">Treatment </w:t>
      </w:r>
      <w:r w:rsidR="008F529C">
        <w:rPr>
          <w:rFonts w:ascii="Times New Roman" w:hAnsi="Times New Roman" w:cs="Times New Roman"/>
          <w:b/>
        </w:rPr>
        <w:t xml:space="preserve">Rescues </w:t>
      </w:r>
      <w:r w:rsidR="00495DC9">
        <w:rPr>
          <w:rFonts w:ascii="Times New Roman" w:hAnsi="Times New Roman" w:cs="Times New Roman"/>
          <w:b/>
        </w:rPr>
        <w:t xml:space="preserve">Spine Maturation and </w:t>
      </w:r>
      <w:r w:rsidR="00102681">
        <w:rPr>
          <w:rFonts w:ascii="Times New Roman" w:hAnsi="Times New Roman" w:cs="Times New Roman"/>
          <w:b/>
        </w:rPr>
        <w:t>S</w:t>
      </w:r>
      <w:r w:rsidR="00F70FCC">
        <w:rPr>
          <w:rFonts w:ascii="Times New Roman" w:hAnsi="Times New Roman" w:cs="Times New Roman"/>
          <w:b/>
        </w:rPr>
        <w:t>ynaptogenesis in</w:t>
      </w:r>
      <w:r w:rsidR="005429E4">
        <w:rPr>
          <w:rFonts w:ascii="Times New Roman" w:hAnsi="Times New Roman" w:cs="Times New Roman"/>
          <w:b/>
        </w:rPr>
        <w:t xml:space="preserve"> </w:t>
      </w:r>
      <w:r w:rsidR="00102681">
        <w:rPr>
          <w:rFonts w:ascii="Times New Roman" w:hAnsi="Times New Roman" w:cs="Times New Roman"/>
          <w:b/>
        </w:rPr>
        <w:t>L</w:t>
      </w:r>
      <w:r w:rsidR="005429E4">
        <w:rPr>
          <w:rFonts w:ascii="Times New Roman" w:hAnsi="Times New Roman" w:cs="Times New Roman"/>
          <w:b/>
        </w:rPr>
        <w:t>ayer</w:t>
      </w:r>
      <w:del w:id="0" w:author="Jeremy Willsey" w:date="2019-04-25T09:30:00Z">
        <w:r w:rsidR="00BA03F1" w:rsidDel="00745807">
          <w:rPr>
            <w:rFonts w:ascii="Times New Roman" w:hAnsi="Times New Roman" w:cs="Times New Roman"/>
            <w:b/>
          </w:rPr>
          <w:delText>s</w:delText>
        </w:r>
      </w:del>
      <w:r w:rsidR="005429E4">
        <w:rPr>
          <w:rFonts w:ascii="Times New Roman" w:hAnsi="Times New Roman" w:cs="Times New Roman"/>
          <w:b/>
        </w:rPr>
        <w:t xml:space="preserve"> </w:t>
      </w:r>
      <w:r w:rsidR="00BA03F1">
        <w:rPr>
          <w:rFonts w:ascii="Times New Roman" w:hAnsi="Times New Roman" w:cs="Times New Roman"/>
          <w:b/>
        </w:rPr>
        <w:t>5</w:t>
      </w:r>
      <w:r w:rsidR="00187B45">
        <w:rPr>
          <w:rFonts w:ascii="Times New Roman" w:hAnsi="Times New Roman" w:cs="Times New Roman"/>
          <w:b/>
        </w:rPr>
        <w:t xml:space="preserve"> and </w:t>
      </w:r>
      <w:r w:rsidR="00BA03F1">
        <w:rPr>
          <w:rFonts w:ascii="Times New Roman" w:hAnsi="Times New Roman" w:cs="Times New Roman"/>
          <w:b/>
        </w:rPr>
        <w:t xml:space="preserve">6 </w:t>
      </w:r>
      <w:r w:rsidR="00BD540C">
        <w:rPr>
          <w:rFonts w:ascii="Times New Roman" w:hAnsi="Times New Roman" w:cs="Times New Roman"/>
          <w:b/>
        </w:rPr>
        <w:t xml:space="preserve">Cortical Excitatory Neurons </w:t>
      </w:r>
      <w:r w:rsidR="00495DC9">
        <w:rPr>
          <w:rFonts w:ascii="Times New Roman" w:hAnsi="Times New Roman" w:cs="Times New Roman"/>
          <w:b/>
        </w:rPr>
        <w:t xml:space="preserve">of </w:t>
      </w:r>
      <w:r w:rsidR="00495DC9" w:rsidRPr="00495DC9">
        <w:rPr>
          <w:rFonts w:ascii="Times New Roman" w:hAnsi="Times New Roman" w:cs="Times New Roman"/>
          <w:b/>
          <w:i/>
        </w:rPr>
        <w:t>Tbr1</w:t>
      </w:r>
      <w:r w:rsidR="00495DC9">
        <w:rPr>
          <w:rFonts w:ascii="Times New Roman" w:hAnsi="Times New Roman" w:cs="Times New Roman"/>
          <w:b/>
        </w:rPr>
        <w:t xml:space="preserve"> Mutants</w:t>
      </w:r>
      <w:r w:rsidR="005429E4">
        <w:rPr>
          <w:rFonts w:ascii="Times New Roman" w:hAnsi="Times New Roman" w:cs="Times New Roman"/>
          <w:b/>
        </w:rPr>
        <w:t>.</w:t>
      </w:r>
    </w:p>
    <w:p w14:paraId="1A5C3A20" w14:textId="77777777" w:rsidR="003E5368" w:rsidRDefault="003E5368" w:rsidP="00F70FCC">
      <w:pPr>
        <w:rPr>
          <w:rFonts w:ascii="Times New Roman" w:hAnsi="Times New Roman" w:cs="Times New Roman"/>
        </w:rPr>
      </w:pPr>
    </w:p>
    <w:p w14:paraId="5F2E8BC7" w14:textId="77777777" w:rsidR="003E5368" w:rsidRPr="004168F4" w:rsidRDefault="003E5368" w:rsidP="00F70FCC">
      <w:pPr>
        <w:rPr>
          <w:rFonts w:ascii="Times New Roman" w:hAnsi="Times New Roman" w:cs="Times New Roman"/>
          <w:b/>
        </w:rPr>
      </w:pPr>
      <w:r w:rsidRPr="004168F4">
        <w:rPr>
          <w:rFonts w:ascii="Times New Roman" w:hAnsi="Times New Roman" w:cs="Times New Roman"/>
          <w:b/>
        </w:rPr>
        <w:t>Authors List:</w:t>
      </w:r>
    </w:p>
    <w:p w14:paraId="17B54D4D" w14:textId="77777777" w:rsidR="003E5368" w:rsidRPr="003E5368" w:rsidRDefault="003E5368" w:rsidP="00F70FCC">
      <w:pPr>
        <w:rPr>
          <w:rFonts w:ascii="Times New Roman" w:hAnsi="Times New Roman" w:cs="Times New Roman"/>
        </w:rPr>
      </w:pPr>
    </w:p>
    <w:p w14:paraId="21634E0E" w14:textId="7FEC7C9E" w:rsidR="003E5368" w:rsidRPr="003E5368" w:rsidRDefault="003E5368" w:rsidP="00F70FCC">
      <w:pPr>
        <w:rPr>
          <w:rFonts w:ascii="Times New Roman" w:hAnsi="Times New Roman" w:cs="Times New Roman"/>
        </w:rPr>
      </w:pPr>
      <w:r w:rsidRPr="003E5368">
        <w:rPr>
          <w:rFonts w:ascii="Times New Roman" w:hAnsi="Times New Roman" w:cs="Times New Roman"/>
        </w:rPr>
        <w:t>Fazel Darbandi, Siavash</w:t>
      </w:r>
      <w:r w:rsidRPr="003E5368">
        <w:rPr>
          <w:rFonts w:ascii="Times New Roman" w:hAnsi="Times New Roman" w:cs="Times New Roman"/>
          <w:vertAlign w:val="superscript"/>
        </w:rPr>
        <w:t>1,</w:t>
      </w:r>
      <w:r>
        <w:rPr>
          <w:rFonts w:ascii="Times New Roman" w:hAnsi="Times New Roman" w:cs="Times New Roman"/>
          <w:vertAlign w:val="superscript"/>
        </w:rPr>
        <w:t>3</w:t>
      </w:r>
      <w:r w:rsidRPr="003E5368">
        <w:rPr>
          <w:rFonts w:ascii="Times New Roman" w:hAnsi="Times New Roman" w:cs="Times New Roman"/>
        </w:rPr>
        <w:t>, Robinson Schwartz, Sarah</w:t>
      </w:r>
      <w:r w:rsidR="00890A0B">
        <w:rPr>
          <w:rFonts w:ascii="Times New Roman" w:hAnsi="Times New Roman" w:cs="Times New Roman"/>
        </w:rPr>
        <w:t xml:space="preserve"> </w:t>
      </w:r>
      <w:r w:rsidRPr="003E5368">
        <w:rPr>
          <w:rFonts w:ascii="Times New Roman" w:hAnsi="Times New Roman" w:cs="Times New Roman"/>
        </w:rPr>
        <w:t>E.</w:t>
      </w:r>
      <w:r>
        <w:rPr>
          <w:rFonts w:ascii="Times New Roman" w:hAnsi="Times New Roman" w:cs="Times New Roman"/>
          <w:vertAlign w:val="superscript"/>
        </w:rPr>
        <w:t>3</w:t>
      </w:r>
      <w:r w:rsidRPr="003E5368">
        <w:rPr>
          <w:rFonts w:ascii="Times New Roman" w:hAnsi="Times New Roman" w:cs="Times New Roman"/>
        </w:rPr>
        <w:t>, Everitt, Amanda</w:t>
      </w:r>
      <w:r>
        <w:rPr>
          <w:rFonts w:ascii="Times New Roman" w:hAnsi="Times New Roman" w:cs="Times New Roman"/>
          <w:vertAlign w:val="superscript"/>
        </w:rPr>
        <w:t>2</w:t>
      </w:r>
      <w:r w:rsidRPr="003E5368">
        <w:rPr>
          <w:rFonts w:ascii="Times New Roman" w:hAnsi="Times New Roman" w:cs="Times New Roman"/>
        </w:rPr>
        <w:t xml:space="preserve">, </w:t>
      </w:r>
      <w:r w:rsidR="007E555E">
        <w:rPr>
          <w:rFonts w:ascii="Times New Roman" w:hAnsi="Times New Roman" w:cs="Times New Roman"/>
        </w:rPr>
        <w:t>Turner, Marc</w:t>
      </w:r>
      <w:r w:rsidR="007E555E" w:rsidRPr="007E555E">
        <w:rPr>
          <w:rFonts w:ascii="Times New Roman" w:hAnsi="Times New Roman" w:cs="Times New Roman"/>
          <w:vertAlign w:val="superscript"/>
        </w:rPr>
        <w:t>3</w:t>
      </w:r>
      <w:r w:rsidR="007E555E">
        <w:rPr>
          <w:rFonts w:ascii="Times New Roman" w:hAnsi="Times New Roman" w:cs="Times New Roman"/>
        </w:rPr>
        <w:t>,</w:t>
      </w:r>
      <w:r>
        <w:rPr>
          <w:rFonts w:ascii="Times New Roman" w:hAnsi="Times New Roman" w:cs="Times New Roman"/>
        </w:rPr>
        <w:t xml:space="preserve"> </w:t>
      </w:r>
      <w:r w:rsidRPr="003E5368">
        <w:rPr>
          <w:rFonts w:ascii="Times New Roman" w:hAnsi="Times New Roman" w:cs="Times New Roman"/>
        </w:rPr>
        <w:t>Pai, Emily Lin</w:t>
      </w:r>
      <w:r>
        <w:rPr>
          <w:rFonts w:ascii="Times New Roman" w:hAnsi="Times New Roman" w:cs="Times New Roman"/>
        </w:rPr>
        <w:t>g</w:t>
      </w:r>
      <w:r w:rsidRPr="003E5368">
        <w:rPr>
          <w:rFonts w:ascii="Times New Roman" w:hAnsi="Times New Roman" w:cs="Times New Roman"/>
        </w:rPr>
        <w:t>-Lin</w:t>
      </w:r>
      <w:r w:rsidRPr="003E5368">
        <w:rPr>
          <w:rFonts w:ascii="Times New Roman" w:hAnsi="Times New Roman" w:cs="Times New Roman"/>
          <w:vertAlign w:val="superscript"/>
        </w:rPr>
        <w:t>1</w:t>
      </w:r>
      <w:r w:rsidRPr="003E5368">
        <w:rPr>
          <w:rFonts w:ascii="Times New Roman" w:hAnsi="Times New Roman" w:cs="Times New Roman"/>
        </w:rPr>
        <w:t xml:space="preserve">, </w:t>
      </w:r>
      <w:r w:rsidR="005429E4" w:rsidRPr="002A5C14">
        <w:rPr>
          <w:rFonts w:ascii="Times New Roman" w:hAnsi="Times New Roman" w:cs="Times New Roman"/>
        </w:rPr>
        <w:t>Cheyette, B</w:t>
      </w:r>
      <w:r w:rsidR="00CF1C7B" w:rsidRPr="002A5C14">
        <w:rPr>
          <w:rFonts w:ascii="Times New Roman" w:hAnsi="Times New Roman" w:cs="Times New Roman"/>
        </w:rPr>
        <w:t>enjamin</w:t>
      </w:r>
      <w:r w:rsidR="00D66FDF" w:rsidRPr="002A5C14">
        <w:rPr>
          <w:rFonts w:ascii="Times New Roman" w:hAnsi="Times New Roman" w:cs="Times New Roman"/>
        </w:rPr>
        <w:t xml:space="preserve"> </w:t>
      </w:r>
      <w:r w:rsidR="005429E4" w:rsidRPr="002A5C14">
        <w:rPr>
          <w:rFonts w:ascii="Times New Roman" w:hAnsi="Times New Roman" w:cs="Times New Roman"/>
        </w:rPr>
        <w:t>N.</w:t>
      </w:r>
      <w:r w:rsidR="00D66FDF" w:rsidRPr="002A5C14">
        <w:rPr>
          <w:rFonts w:ascii="Times New Roman" w:hAnsi="Times New Roman" w:cs="Times New Roman"/>
        </w:rPr>
        <w:t xml:space="preserve"> </w:t>
      </w:r>
      <w:r w:rsidR="005429E4" w:rsidRPr="002A5C14">
        <w:rPr>
          <w:rFonts w:ascii="Times New Roman" w:hAnsi="Times New Roman" w:cs="Times New Roman"/>
        </w:rPr>
        <w:t>R.</w:t>
      </w:r>
      <w:r w:rsidR="009E2CEC" w:rsidRPr="002A5C14">
        <w:rPr>
          <w:rFonts w:ascii="Times New Roman" w:hAnsi="Times New Roman" w:cs="Times New Roman"/>
          <w:vertAlign w:val="superscript"/>
        </w:rPr>
        <w:t>3,*</w:t>
      </w:r>
      <w:r w:rsidR="005429E4" w:rsidRPr="002A5C14">
        <w:rPr>
          <w:rFonts w:ascii="Times New Roman" w:hAnsi="Times New Roman" w:cs="Times New Roman"/>
        </w:rPr>
        <w:t>,</w:t>
      </w:r>
      <w:r w:rsidR="005429E4">
        <w:rPr>
          <w:rFonts w:ascii="Times New Roman" w:hAnsi="Times New Roman" w:cs="Times New Roman"/>
        </w:rPr>
        <w:t xml:space="preserve"> </w:t>
      </w:r>
      <w:r w:rsidRPr="003E5368">
        <w:rPr>
          <w:rFonts w:ascii="Times New Roman" w:hAnsi="Times New Roman" w:cs="Times New Roman"/>
        </w:rPr>
        <w:t>Willsey, A. Jeremy</w:t>
      </w:r>
      <w:r>
        <w:rPr>
          <w:rFonts w:ascii="Times New Roman" w:hAnsi="Times New Roman" w:cs="Times New Roman"/>
          <w:vertAlign w:val="superscript"/>
        </w:rPr>
        <w:t>2,3,5</w:t>
      </w:r>
      <w:r w:rsidRPr="003E5368">
        <w:rPr>
          <w:rFonts w:ascii="Times New Roman" w:hAnsi="Times New Roman" w:cs="Times New Roman"/>
        </w:rPr>
        <w:t>, State, Matthew W.</w:t>
      </w:r>
      <w:r>
        <w:rPr>
          <w:rFonts w:ascii="Times New Roman" w:hAnsi="Times New Roman" w:cs="Times New Roman"/>
          <w:vertAlign w:val="superscript"/>
        </w:rPr>
        <w:t>3,5,</w:t>
      </w:r>
      <w:r w:rsidRPr="003E5368">
        <w:rPr>
          <w:rFonts w:ascii="Times New Roman" w:hAnsi="Times New Roman" w:cs="Times New Roman"/>
          <w:vertAlign w:val="superscript"/>
        </w:rPr>
        <w:t>§</w:t>
      </w:r>
      <w:r w:rsidRPr="003E5368">
        <w:rPr>
          <w:rFonts w:ascii="Times New Roman" w:hAnsi="Times New Roman" w:cs="Times New Roman"/>
        </w:rPr>
        <w:t>, Sohal, V</w:t>
      </w:r>
      <w:r w:rsidR="00CF1C7B">
        <w:rPr>
          <w:rFonts w:ascii="Times New Roman" w:hAnsi="Times New Roman" w:cs="Times New Roman"/>
        </w:rPr>
        <w:t>ikaas</w:t>
      </w:r>
      <w:r w:rsidRPr="003E5368">
        <w:rPr>
          <w:rFonts w:ascii="Times New Roman" w:hAnsi="Times New Roman" w:cs="Times New Roman"/>
        </w:rPr>
        <w:t xml:space="preserve"> S.</w:t>
      </w:r>
      <w:r>
        <w:rPr>
          <w:rFonts w:ascii="Times New Roman" w:hAnsi="Times New Roman" w:cs="Times New Roman"/>
          <w:vertAlign w:val="superscript"/>
        </w:rPr>
        <w:t>3,4</w:t>
      </w:r>
      <w:r w:rsidRPr="003E5368">
        <w:rPr>
          <w:rFonts w:ascii="Times New Roman" w:hAnsi="Times New Roman" w:cs="Times New Roman"/>
        </w:rPr>
        <w:t>, and J</w:t>
      </w:r>
      <w:r w:rsidR="00CF1C7B">
        <w:rPr>
          <w:rFonts w:ascii="Times New Roman" w:hAnsi="Times New Roman" w:cs="Times New Roman"/>
        </w:rPr>
        <w:t>ohn</w:t>
      </w:r>
      <w:r w:rsidRPr="003E5368">
        <w:rPr>
          <w:rFonts w:ascii="Times New Roman" w:hAnsi="Times New Roman" w:cs="Times New Roman"/>
        </w:rPr>
        <w:t xml:space="preserve"> L. R. Rubenstein</w:t>
      </w:r>
      <w:r w:rsidRPr="003E5368">
        <w:rPr>
          <w:rFonts w:ascii="Times New Roman" w:hAnsi="Times New Roman" w:cs="Times New Roman"/>
          <w:vertAlign w:val="superscript"/>
        </w:rPr>
        <w:t>1,</w:t>
      </w:r>
      <w:r>
        <w:rPr>
          <w:rFonts w:ascii="Times New Roman" w:hAnsi="Times New Roman" w:cs="Times New Roman"/>
          <w:vertAlign w:val="superscript"/>
        </w:rPr>
        <w:t>3</w:t>
      </w:r>
      <w:r w:rsidRPr="003E5368">
        <w:rPr>
          <w:rFonts w:ascii="Times New Roman" w:hAnsi="Times New Roman" w:cs="Times New Roman"/>
          <w:vertAlign w:val="superscript"/>
        </w:rPr>
        <w:t>,§,</w:t>
      </w:r>
      <w:r w:rsidRPr="003E5368">
        <w:rPr>
          <w:rFonts w:ascii="Times New Roman" w:hAnsi="Times New Roman" w:cs="Times New Roman"/>
          <w:vertAlign w:val="superscript"/>
        </w:rPr>
        <w:sym w:font="Symbol" w:char="F027"/>
      </w:r>
      <w:r w:rsidRPr="003E5368">
        <w:rPr>
          <w:rFonts w:ascii="Times New Roman" w:hAnsi="Times New Roman" w:cs="Times New Roman"/>
        </w:rPr>
        <w:t>.</w:t>
      </w:r>
      <w:r w:rsidRPr="003E5368">
        <w:rPr>
          <w:rFonts w:ascii="Times New Roman" w:hAnsi="Times New Roman" w:cs="Times New Roman"/>
          <w:vertAlign w:val="superscript"/>
        </w:rPr>
        <w:t xml:space="preserve"> </w:t>
      </w:r>
    </w:p>
    <w:p w14:paraId="79B622B5" w14:textId="77777777" w:rsidR="003E5368" w:rsidRPr="003E5368" w:rsidRDefault="003E5368" w:rsidP="00F70FCC">
      <w:pPr>
        <w:rPr>
          <w:rFonts w:ascii="Times New Roman" w:hAnsi="Times New Roman" w:cs="Times New Roman"/>
        </w:rPr>
      </w:pPr>
    </w:p>
    <w:p w14:paraId="5B5E7FB9" w14:textId="77777777" w:rsidR="003E5368" w:rsidRPr="003E5368" w:rsidRDefault="003E5368" w:rsidP="00F70FCC">
      <w:pPr>
        <w:rPr>
          <w:rFonts w:ascii="Times New Roman" w:hAnsi="Times New Roman" w:cs="Times New Roman"/>
        </w:rPr>
      </w:pPr>
      <w:r w:rsidRPr="003E5368">
        <w:rPr>
          <w:rFonts w:ascii="Times New Roman" w:hAnsi="Times New Roman" w:cs="Times New Roman"/>
          <w:vertAlign w:val="superscript"/>
        </w:rPr>
        <w:t>1</w:t>
      </w:r>
      <w:r w:rsidRPr="003E5368">
        <w:rPr>
          <w:rFonts w:ascii="Times New Roman" w:hAnsi="Times New Roman" w:cs="Times New Roman"/>
        </w:rPr>
        <w:t xml:space="preserve"> Nina Ireland Laboratory of Developmental Neurobiology, Department of Psychiatry, and Weill Institute for Neurosciences, University of California San Francisco, San Francisco, California 94143, USA</w:t>
      </w:r>
    </w:p>
    <w:p w14:paraId="5356D3B8" w14:textId="77777777" w:rsidR="003E5368" w:rsidRPr="003E5368" w:rsidRDefault="003E5368" w:rsidP="00F70FCC">
      <w:pPr>
        <w:rPr>
          <w:rFonts w:ascii="Times New Roman" w:hAnsi="Times New Roman" w:cs="Times New Roman"/>
        </w:rPr>
      </w:pPr>
    </w:p>
    <w:p w14:paraId="450508D1" w14:textId="77777777" w:rsidR="003E5368" w:rsidRPr="003E5368" w:rsidRDefault="003E5368" w:rsidP="00F70FCC">
      <w:pPr>
        <w:rPr>
          <w:rFonts w:ascii="Times New Roman" w:hAnsi="Times New Roman" w:cs="Times New Roman"/>
        </w:rPr>
      </w:pPr>
      <w:r>
        <w:rPr>
          <w:rFonts w:ascii="Times New Roman" w:hAnsi="Times New Roman" w:cs="Times New Roman"/>
          <w:vertAlign w:val="superscript"/>
        </w:rPr>
        <w:t>2</w:t>
      </w:r>
      <w:r w:rsidRPr="003E5368">
        <w:rPr>
          <w:rFonts w:ascii="Times New Roman" w:hAnsi="Times New Roman" w:cs="Times New Roman"/>
        </w:rPr>
        <w:t xml:space="preserve"> Institute for Neurodegenerative Diseases, UCSF Weill Institute for Neurosciences, University of California San Francisco, San Francisco, CA 94143, USA</w:t>
      </w:r>
    </w:p>
    <w:p w14:paraId="6D3024FF" w14:textId="77777777" w:rsidR="003E5368" w:rsidRPr="003E5368" w:rsidRDefault="003E5368" w:rsidP="00F70FCC">
      <w:pPr>
        <w:rPr>
          <w:rFonts w:ascii="Times New Roman" w:hAnsi="Times New Roman" w:cs="Times New Roman"/>
        </w:rPr>
      </w:pPr>
    </w:p>
    <w:p w14:paraId="6B083A21" w14:textId="70A79887" w:rsidR="003E5368" w:rsidRPr="003E5368" w:rsidRDefault="003E5368" w:rsidP="00F70FCC">
      <w:pPr>
        <w:rPr>
          <w:rFonts w:ascii="Times New Roman" w:hAnsi="Times New Roman" w:cs="Times New Roman"/>
        </w:rPr>
      </w:pPr>
      <w:r>
        <w:rPr>
          <w:rFonts w:ascii="Times New Roman" w:hAnsi="Times New Roman" w:cs="Times New Roman"/>
          <w:vertAlign w:val="superscript"/>
        </w:rPr>
        <w:t xml:space="preserve">3 </w:t>
      </w:r>
      <w:r w:rsidRPr="003E5368">
        <w:rPr>
          <w:rFonts w:ascii="Times New Roman" w:hAnsi="Times New Roman" w:cs="Times New Roman"/>
        </w:rPr>
        <w:t xml:space="preserve">Department of Psychiatry, </w:t>
      </w:r>
      <w:ins w:id="1" w:author="Jeremy Willsey" w:date="2019-04-25T09:31:00Z">
        <w:r w:rsidR="00745807" w:rsidRPr="003E5368">
          <w:rPr>
            <w:rFonts w:ascii="Times New Roman" w:hAnsi="Times New Roman" w:cs="Times New Roman"/>
          </w:rPr>
          <w:t xml:space="preserve">UCSF </w:t>
        </w:r>
      </w:ins>
      <w:r w:rsidRPr="003E5368">
        <w:rPr>
          <w:rFonts w:ascii="Times New Roman" w:hAnsi="Times New Roman" w:cs="Times New Roman"/>
        </w:rPr>
        <w:t>Weill Institute for Neurosciences, University of California San Francisco, San Francisco, California 94143, USA</w:t>
      </w:r>
    </w:p>
    <w:p w14:paraId="35AAE89E" w14:textId="77777777" w:rsidR="003E5368" w:rsidRPr="003E5368" w:rsidRDefault="003E5368" w:rsidP="00F70FCC">
      <w:pPr>
        <w:rPr>
          <w:rFonts w:ascii="Times New Roman" w:hAnsi="Times New Roman" w:cs="Times New Roman"/>
        </w:rPr>
      </w:pPr>
    </w:p>
    <w:p w14:paraId="78AACD23" w14:textId="77777777" w:rsidR="003E5368" w:rsidRPr="003E5368" w:rsidRDefault="003E5368" w:rsidP="00F70FCC">
      <w:pPr>
        <w:rPr>
          <w:rFonts w:ascii="Times New Roman" w:hAnsi="Times New Roman" w:cs="Times New Roman"/>
        </w:rPr>
      </w:pPr>
      <w:r>
        <w:rPr>
          <w:rFonts w:ascii="Times New Roman" w:hAnsi="Times New Roman" w:cs="Times New Roman"/>
          <w:vertAlign w:val="superscript"/>
        </w:rPr>
        <w:t>4</w:t>
      </w:r>
      <w:r w:rsidRPr="003E5368">
        <w:rPr>
          <w:rFonts w:ascii="Times New Roman" w:hAnsi="Times New Roman" w:cs="Times New Roman"/>
          <w:vertAlign w:val="superscript"/>
        </w:rPr>
        <w:t xml:space="preserve"> </w:t>
      </w:r>
      <w:proofErr w:type="spellStart"/>
      <w:r w:rsidRPr="003E5368">
        <w:rPr>
          <w:rFonts w:ascii="Times New Roman" w:hAnsi="Times New Roman" w:cs="Times New Roman"/>
        </w:rPr>
        <w:t>Kavli</w:t>
      </w:r>
      <w:proofErr w:type="spellEnd"/>
      <w:r w:rsidRPr="003E5368">
        <w:rPr>
          <w:rFonts w:ascii="Times New Roman" w:hAnsi="Times New Roman" w:cs="Times New Roman"/>
        </w:rPr>
        <w:t xml:space="preserve"> Institute for Fundamental Neuroscience and Sloan-Swartz Center for Theoretical Neurobiology, University of California San Francisco, San Francisco, California 94143, USA</w:t>
      </w:r>
    </w:p>
    <w:p w14:paraId="4B8CAC74" w14:textId="77777777" w:rsidR="003E5368" w:rsidRPr="003E5368" w:rsidRDefault="003E5368" w:rsidP="00F70FCC">
      <w:pPr>
        <w:rPr>
          <w:rFonts w:ascii="Times New Roman" w:hAnsi="Times New Roman" w:cs="Times New Roman"/>
        </w:rPr>
      </w:pPr>
    </w:p>
    <w:p w14:paraId="6EC0B7FA" w14:textId="77777777" w:rsidR="003E5368" w:rsidRPr="003E5368" w:rsidRDefault="003E5368" w:rsidP="00F70FCC">
      <w:pPr>
        <w:rPr>
          <w:rFonts w:ascii="Times New Roman" w:hAnsi="Times New Roman" w:cs="Times New Roman"/>
        </w:rPr>
      </w:pPr>
      <w:r>
        <w:rPr>
          <w:rFonts w:ascii="Times New Roman" w:hAnsi="Times New Roman" w:cs="Times New Roman"/>
          <w:vertAlign w:val="superscript"/>
        </w:rPr>
        <w:t>5</w:t>
      </w:r>
      <w:r w:rsidRPr="003E5368">
        <w:rPr>
          <w:rFonts w:ascii="Times New Roman" w:hAnsi="Times New Roman" w:cs="Times New Roman"/>
          <w:vertAlign w:val="superscript"/>
        </w:rPr>
        <w:t xml:space="preserve"> </w:t>
      </w:r>
      <w:r w:rsidRPr="003E5368">
        <w:rPr>
          <w:rFonts w:ascii="Times New Roman" w:hAnsi="Times New Roman" w:cs="Times New Roman"/>
        </w:rPr>
        <w:t>Quantitative Biosciences Institute (QBI), University of California San Francisco, San Francisco, CA 94143, USA</w:t>
      </w:r>
    </w:p>
    <w:p w14:paraId="725EE9DA" w14:textId="77777777" w:rsidR="003E5368" w:rsidRDefault="003E5368" w:rsidP="00F70FCC">
      <w:pPr>
        <w:rPr>
          <w:rFonts w:ascii="Times New Roman" w:hAnsi="Times New Roman" w:cs="Times New Roman"/>
        </w:rPr>
      </w:pPr>
    </w:p>
    <w:p w14:paraId="3E3E5019" w14:textId="77777777" w:rsidR="009E2CEC" w:rsidRPr="003E5368" w:rsidRDefault="009E2CEC" w:rsidP="00F70FCC">
      <w:pPr>
        <w:rPr>
          <w:rFonts w:ascii="Times New Roman" w:hAnsi="Times New Roman" w:cs="Times New Roman"/>
        </w:rPr>
      </w:pPr>
      <w:r w:rsidRPr="009E2CEC">
        <w:rPr>
          <w:rFonts w:ascii="Times New Roman" w:hAnsi="Times New Roman" w:cs="Times New Roman"/>
          <w:vertAlign w:val="superscript"/>
        </w:rPr>
        <w:t>*</w:t>
      </w:r>
      <w:r>
        <w:rPr>
          <w:rFonts w:ascii="Times New Roman" w:hAnsi="Times New Roman" w:cs="Times New Roman"/>
        </w:rPr>
        <w:t xml:space="preserve">Professor </w:t>
      </w:r>
      <w:r w:rsidR="00961089">
        <w:rPr>
          <w:rFonts w:ascii="Times New Roman" w:hAnsi="Times New Roman" w:cs="Times New Roman"/>
        </w:rPr>
        <w:t>E</w:t>
      </w:r>
      <w:r>
        <w:rPr>
          <w:rFonts w:ascii="Times New Roman" w:hAnsi="Times New Roman" w:cs="Times New Roman"/>
        </w:rPr>
        <w:t>meritus</w:t>
      </w:r>
    </w:p>
    <w:p w14:paraId="7793AB51"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br/>
      </w:r>
      <w:r w:rsidRPr="003E5368">
        <w:rPr>
          <w:rFonts w:ascii="Times New Roman" w:hAnsi="Times New Roman" w:cs="Times New Roman"/>
          <w:vertAlign w:val="superscript"/>
        </w:rPr>
        <w:sym w:font="Symbol" w:char="F027"/>
      </w:r>
      <w:r w:rsidRPr="003E5368">
        <w:rPr>
          <w:rFonts w:ascii="Times New Roman" w:hAnsi="Times New Roman" w:cs="Times New Roman"/>
          <w:vertAlign w:val="superscript"/>
        </w:rPr>
        <w:t xml:space="preserve"> </w:t>
      </w:r>
      <w:r w:rsidRPr="003E5368">
        <w:rPr>
          <w:rFonts w:ascii="Times New Roman" w:hAnsi="Times New Roman" w:cs="Times New Roman"/>
        </w:rPr>
        <w:t>Lead Contact</w:t>
      </w:r>
    </w:p>
    <w:p w14:paraId="77203344" w14:textId="77777777" w:rsidR="003E5368" w:rsidRPr="003E5368" w:rsidRDefault="003E5368" w:rsidP="00F70FCC">
      <w:pPr>
        <w:rPr>
          <w:rFonts w:ascii="Times New Roman" w:hAnsi="Times New Roman" w:cs="Times New Roman"/>
        </w:rPr>
      </w:pPr>
    </w:p>
    <w:p w14:paraId="295BA6D3" w14:textId="77777777" w:rsidR="003E5368" w:rsidRPr="003E5368" w:rsidRDefault="003E5368" w:rsidP="00F70FCC">
      <w:pPr>
        <w:rPr>
          <w:rFonts w:ascii="Times New Roman" w:hAnsi="Times New Roman" w:cs="Times New Roman"/>
        </w:rPr>
      </w:pPr>
      <w:r w:rsidRPr="003E5368">
        <w:rPr>
          <w:rFonts w:ascii="Times New Roman" w:hAnsi="Times New Roman" w:cs="Times New Roman"/>
          <w:vertAlign w:val="superscript"/>
        </w:rPr>
        <w:t xml:space="preserve">§ </w:t>
      </w:r>
      <w:r w:rsidRPr="003E5368">
        <w:rPr>
          <w:rFonts w:ascii="Times New Roman" w:hAnsi="Times New Roman" w:cs="Times New Roman"/>
        </w:rPr>
        <w:t xml:space="preserve">Corresponding </w:t>
      </w:r>
      <w:r w:rsidR="00961089">
        <w:rPr>
          <w:rFonts w:ascii="Times New Roman" w:hAnsi="Times New Roman" w:cs="Times New Roman"/>
        </w:rPr>
        <w:t>A</w:t>
      </w:r>
      <w:r w:rsidRPr="003E5368">
        <w:rPr>
          <w:rFonts w:ascii="Times New Roman" w:hAnsi="Times New Roman" w:cs="Times New Roman"/>
        </w:rPr>
        <w:t>uthors:</w:t>
      </w:r>
    </w:p>
    <w:p w14:paraId="3C1BAE84" w14:textId="77777777" w:rsidR="003E5368" w:rsidRPr="003E5368" w:rsidRDefault="003E5368" w:rsidP="00F70FCC">
      <w:pPr>
        <w:rPr>
          <w:rFonts w:ascii="Times New Roman" w:hAnsi="Times New Roman" w:cs="Times New Roman"/>
        </w:rPr>
      </w:pPr>
    </w:p>
    <w:p w14:paraId="0D02CAD5"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Dr. John L. R. Rubenstein</w:t>
      </w:r>
    </w:p>
    <w:p w14:paraId="3F2C0ECB"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Email: john.rubenstein@ucsf.edu</w:t>
      </w:r>
    </w:p>
    <w:p w14:paraId="18404B2E"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Phone: 415-476-7862</w:t>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r w:rsidRPr="003E5368">
        <w:rPr>
          <w:rFonts w:ascii="Times New Roman" w:hAnsi="Times New Roman" w:cs="Times New Roman"/>
        </w:rPr>
        <w:tab/>
      </w:r>
    </w:p>
    <w:p w14:paraId="7590D77C" w14:textId="77777777" w:rsidR="003E5368" w:rsidRPr="003E5368" w:rsidRDefault="003E5368" w:rsidP="00F70FCC">
      <w:pPr>
        <w:rPr>
          <w:rFonts w:ascii="Times New Roman" w:hAnsi="Times New Roman" w:cs="Times New Roman"/>
        </w:rPr>
      </w:pPr>
    </w:p>
    <w:p w14:paraId="50A79D97"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Dr. Matthew W. State</w:t>
      </w:r>
    </w:p>
    <w:p w14:paraId="49559946"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Email: Matthew.State@ucsf.edu</w:t>
      </w:r>
    </w:p>
    <w:p w14:paraId="73E5F016" w14:textId="77777777" w:rsidR="003E5368" w:rsidRPr="003E5368" w:rsidRDefault="003E5368" w:rsidP="00F70FCC">
      <w:pPr>
        <w:rPr>
          <w:rFonts w:ascii="Times New Roman" w:hAnsi="Times New Roman" w:cs="Times New Roman"/>
        </w:rPr>
      </w:pPr>
      <w:r w:rsidRPr="003E5368">
        <w:rPr>
          <w:rFonts w:ascii="Times New Roman" w:hAnsi="Times New Roman" w:cs="Times New Roman"/>
        </w:rPr>
        <w:t>Phone: 415-476-7730</w:t>
      </w:r>
      <w:r w:rsidRPr="003E5368">
        <w:rPr>
          <w:rFonts w:ascii="Times New Roman" w:hAnsi="Times New Roman" w:cs="Times New Roman"/>
        </w:rPr>
        <w:tab/>
        <w:t xml:space="preserve">   </w:t>
      </w:r>
    </w:p>
    <w:p w14:paraId="57387E24" w14:textId="77777777" w:rsidR="003E5368" w:rsidRDefault="003E5368" w:rsidP="00F70FCC">
      <w:pPr>
        <w:spacing w:line="360" w:lineRule="auto"/>
        <w:rPr>
          <w:rFonts w:ascii="Times New Roman" w:hAnsi="Times New Roman" w:cs="Times New Roman"/>
        </w:rPr>
      </w:pPr>
    </w:p>
    <w:p w14:paraId="2D4C188D" w14:textId="77777777" w:rsidR="003E5368" w:rsidRDefault="003E5368" w:rsidP="00F70FCC">
      <w:pPr>
        <w:spacing w:line="360" w:lineRule="auto"/>
        <w:rPr>
          <w:rFonts w:ascii="Times New Roman" w:hAnsi="Times New Roman" w:cs="Times New Roman"/>
        </w:rPr>
      </w:pPr>
    </w:p>
    <w:p w14:paraId="5B569B29" w14:textId="77777777" w:rsidR="003E5368" w:rsidRDefault="003E5368" w:rsidP="00F70FCC">
      <w:pPr>
        <w:spacing w:line="360" w:lineRule="auto"/>
        <w:rPr>
          <w:rFonts w:ascii="Times New Roman" w:hAnsi="Times New Roman" w:cs="Times New Roman"/>
        </w:rPr>
      </w:pPr>
    </w:p>
    <w:p w14:paraId="248B47BE" w14:textId="77777777" w:rsidR="009337DD" w:rsidRDefault="009337DD" w:rsidP="00F70FCC">
      <w:pPr>
        <w:spacing w:line="360" w:lineRule="auto"/>
        <w:rPr>
          <w:rFonts w:ascii="Times New Roman" w:hAnsi="Times New Roman" w:cs="Times New Roman"/>
        </w:rPr>
      </w:pPr>
    </w:p>
    <w:p w14:paraId="0E4C0151" w14:textId="77777777" w:rsidR="009337DD" w:rsidRDefault="009337DD" w:rsidP="00F70FCC">
      <w:pPr>
        <w:spacing w:line="360" w:lineRule="auto"/>
        <w:rPr>
          <w:rFonts w:ascii="Times New Roman" w:hAnsi="Times New Roman" w:cs="Times New Roman"/>
        </w:rPr>
      </w:pPr>
    </w:p>
    <w:p w14:paraId="14DB4A3C" w14:textId="77777777" w:rsidR="009337DD" w:rsidRDefault="009337DD" w:rsidP="00F70FCC">
      <w:pPr>
        <w:spacing w:line="360" w:lineRule="auto"/>
        <w:rPr>
          <w:rFonts w:ascii="Times New Roman" w:hAnsi="Times New Roman" w:cs="Times New Roman"/>
        </w:rPr>
      </w:pPr>
    </w:p>
    <w:p w14:paraId="25921BAA" w14:textId="77777777" w:rsidR="00D92A4C" w:rsidRDefault="00D92A4C" w:rsidP="00F70FCC">
      <w:pPr>
        <w:spacing w:line="360" w:lineRule="auto"/>
        <w:rPr>
          <w:rFonts w:ascii="Times New Roman" w:hAnsi="Times New Roman" w:cs="Times New Roman"/>
        </w:rPr>
      </w:pPr>
      <w:r w:rsidRPr="00D92A4C">
        <w:rPr>
          <w:rFonts w:ascii="Times New Roman" w:hAnsi="Times New Roman" w:cs="Times New Roman"/>
          <w:b/>
        </w:rPr>
        <w:lastRenderedPageBreak/>
        <w:t>SUMMARY</w:t>
      </w:r>
      <w:r>
        <w:rPr>
          <w:rFonts w:ascii="Times New Roman" w:hAnsi="Times New Roman" w:cs="Times New Roman"/>
          <w:b/>
        </w:rPr>
        <w:t>:</w:t>
      </w:r>
    </w:p>
    <w:p w14:paraId="28C65340" w14:textId="409A8F42" w:rsidR="00D92A4C" w:rsidRDefault="000676D3" w:rsidP="007F26D3">
      <w:pPr>
        <w:spacing w:line="360" w:lineRule="auto"/>
        <w:ind w:firstLine="720"/>
        <w:rPr>
          <w:rFonts w:ascii="Times New Roman" w:hAnsi="Times New Roman" w:cs="Times New Roman"/>
        </w:rPr>
      </w:pPr>
      <w:r>
        <w:rPr>
          <w:rFonts w:ascii="Times New Roman" w:hAnsi="Times New Roman" w:cs="Times New Roman"/>
          <w:i/>
        </w:rPr>
        <w:t xml:space="preserve">Tbr1 is </w:t>
      </w:r>
      <w:r w:rsidRPr="00AF7684">
        <w:rPr>
          <w:rFonts w:ascii="Times New Roman" w:hAnsi="Times New Roman" w:cs="Times New Roman"/>
        </w:rPr>
        <w:t xml:space="preserve">a high confidence </w:t>
      </w:r>
      <w:del w:id="2" w:author="Jeremy Willsey" w:date="2019-04-25T09:32:00Z">
        <w:r w:rsidR="0046442D" w:rsidRPr="00AF7684" w:rsidDel="007449A5">
          <w:rPr>
            <w:rFonts w:ascii="Times New Roman" w:hAnsi="Times New Roman" w:cs="Times New Roman"/>
          </w:rPr>
          <w:delText xml:space="preserve">autism </w:delText>
        </w:r>
      </w:del>
      <w:ins w:id="3" w:author="Jeremy Willsey" w:date="2019-04-25T09:32:00Z">
        <w:r w:rsidR="007449A5">
          <w:rPr>
            <w:rFonts w:ascii="Times New Roman" w:hAnsi="Times New Roman" w:cs="Times New Roman"/>
          </w:rPr>
          <w:t>autism spectrum disorder</w:t>
        </w:r>
        <w:r w:rsidR="007449A5" w:rsidRPr="00AF7684">
          <w:rPr>
            <w:rFonts w:ascii="Times New Roman" w:hAnsi="Times New Roman" w:cs="Times New Roman"/>
          </w:rPr>
          <w:t xml:space="preserve"> </w:t>
        </w:r>
      </w:ins>
      <w:r w:rsidR="0046442D" w:rsidRPr="00AF7684">
        <w:rPr>
          <w:rFonts w:ascii="Times New Roman" w:hAnsi="Times New Roman" w:cs="Times New Roman"/>
        </w:rPr>
        <w:t>(</w:t>
      </w:r>
      <w:r w:rsidRPr="00AF7684">
        <w:rPr>
          <w:rFonts w:ascii="Times New Roman" w:hAnsi="Times New Roman" w:cs="Times New Roman"/>
        </w:rPr>
        <w:t>ASD</w:t>
      </w:r>
      <w:r w:rsidR="0046442D" w:rsidRPr="00AF7684">
        <w:rPr>
          <w:rFonts w:ascii="Times New Roman" w:hAnsi="Times New Roman" w:cs="Times New Roman"/>
        </w:rPr>
        <w:t>)</w:t>
      </w:r>
      <w:r w:rsidRPr="00AF7684">
        <w:rPr>
          <w:rFonts w:ascii="Times New Roman" w:hAnsi="Times New Roman" w:cs="Times New Roman"/>
        </w:rPr>
        <w:t xml:space="preserve"> gene encoding a transcription factor with distinct pre- and postnatal functions. Postnatally, </w:t>
      </w:r>
      <w:r w:rsidRPr="0046442D">
        <w:rPr>
          <w:rFonts w:ascii="Times New Roman" w:hAnsi="Times New Roman" w:cs="Times New Roman"/>
          <w:i/>
        </w:rPr>
        <w:t>Tbr1</w:t>
      </w:r>
      <w:r w:rsidRPr="00AF7684">
        <w:rPr>
          <w:rFonts w:ascii="Times New Roman" w:hAnsi="Times New Roman" w:cs="Times New Roman"/>
        </w:rPr>
        <w:t xml:space="preserve"> conditional </w:t>
      </w:r>
      <w:r w:rsidR="0002132B">
        <w:rPr>
          <w:rFonts w:ascii="Times New Roman" w:hAnsi="Times New Roman" w:cs="Times New Roman"/>
        </w:rPr>
        <w:t xml:space="preserve">mutants (CKOs) </w:t>
      </w:r>
      <w:r w:rsidRPr="00AF7684">
        <w:rPr>
          <w:rFonts w:ascii="Times New Roman" w:hAnsi="Times New Roman" w:cs="Times New Roman"/>
        </w:rPr>
        <w:t>and constitutive heterozygo</w:t>
      </w:r>
      <w:r w:rsidR="0002132B">
        <w:rPr>
          <w:rFonts w:ascii="Times New Roman" w:hAnsi="Times New Roman" w:cs="Times New Roman"/>
        </w:rPr>
        <w:t>tes</w:t>
      </w:r>
      <w:r w:rsidRPr="00AF7684">
        <w:rPr>
          <w:rFonts w:ascii="Times New Roman" w:hAnsi="Times New Roman" w:cs="Times New Roman"/>
        </w:rPr>
        <w:t xml:space="preserve"> have immature dendritic spines and reduced synap</w:t>
      </w:r>
      <w:r w:rsidR="007F26D3">
        <w:rPr>
          <w:rFonts w:ascii="Times New Roman" w:hAnsi="Times New Roman" w:cs="Times New Roman"/>
        </w:rPr>
        <w:t>tic density</w:t>
      </w:r>
      <w:r w:rsidRPr="00AF7684">
        <w:rPr>
          <w:rFonts w:ascii="Times New Roman" w:hAnsi="Times New Roman" w:cs="Times New Roman"/>
        </w:rPr>
        <w:t xml:space="preserve">. </w:t>
      </w:r>
      <w:r w:rsidRPr="0046442D">
        <w:rPr>
          <w:rFonts w:ascii="Times New Roman" w:hAnsi="Times New Roman" w:cs="Times New Roman"/>
          <w:i/>
        </w:rPr>
        <w:t>Tbr1</w:t>
      </w:r>
      <w:r w:rsidRPr="00AF7684">
        <w:rPr>
          <w:rFonts w:ascii="Times New Roman" w:hAnsi="Times New Roman" w:cs="Times New Roman"/>
        </w:rPr>
        <w:t xml:space="preserve"> regulates expression of several genes that underlie synaptic defects, including</w:t>
      </w:r>
      <w:r w:rsidR="0046442D" w:rsidRPr="00AF7684">
        <w:rPr>
          <w:rFonts w:ascii="Times New Roman" w:hAnsi="Times New Roman" w:cs="Times New Roman"/>
        </w:rPr>
        <w:t xml:space="preserve"> </w:t>
      </w:r>
      <w:r w:rsidR="002B02F0">
        <w:rPr>
          <w:rFonts w:ascii="Times New Roman" w:hAnsi="Times New Roman" w:cs="Times New Roman"/>
        </w:rPr>
        <w:t>a</w:t>
      </w:r>
      <w:r w:rsidR="002B02F0" w:rsidRPr="00AF7684">
        <w:rPr>
          <w:rFonts w:ascii="Times New Roman" w:hAnsi="Times New Roman" w:cs="Times New Roman"/>
        </w:rPr>
        <w:t xml:space="preserve"> </w:t>
      </w:r>
      <w:r w:rsidR="0046442D" w:rsidRPr="00AF7684">
        <w:rPr>
          <w:rFonts w:ascii="Times New Roman" w:hAnsi="Times New Roman" w:cs="Times New Roman"/>
        </w:rPr>
        <w:t>kinesin</w:t>
      </w:r>
      <w:r w:rsidRPr="00AF7684">
        <w:rPr>
          <w:rFonts w:ascii="Times New Roman" w:hAnsi="Times New Roman" w:cs="Times New Roman"/>
        </w:rPr>
        <w:t xml:space="preserve"> </w:t>
      </w:r>
      <w:r w:rsidR="0046442D" w:rsidRPr="00AF7684">
        <w:rPr>
          <w:rFonts w:ascii="Times New Roman" w:hAnsi="Times New Roman" w:cs="Times New Roman"/>
        </w:rPr>
        <w:t>(</w:t>
      </w:r>
      <w:r w:rsidRPr="0046442D">
        <w:rPr>
          <w:rFonts w:ascii="Times New Roman" w:hAnsi="Times New Roman" w:cs="Times New Roman"/>
          <w:i/>
        </w:rPr>
        <w:t>Kif1a</w:t>
      </w:r>
      <w:r w:rsidR="0046442D" w:rsidRPr="00AF7684">
        <w:rPr>
          <w:rFonts w:ascii="Times New Roman" w:hAnsi="Times New Roman" w:cs="Times New Roman"/>
        </w:rPr>
        <w:t>)</w:t>
      </w:r>
      <w:r w:rsidRPr="00AF7684">
        <w:rPr>
          <w:rFonts w:ascii="Times New Roman" w:hAnsi="Times New Roman" w:cs="Times New Roman"/>
        </w:rPr>
        <w:t xml:space="preserve"> and </w:t>
      </w:r>
      <w:r w:rsidR="002B02F0">
        <w:rPr>
          <w:rFonts w:ascii="Times New Roman" w:hAnsi="Times New Roman" w:cs="Times New Roman"/>
        </w:rPr>
        <w:t>a</w:t>
      </w:r>
      <w:r w:rsidR="002B02F0" w:rsidRPr="00AF7684">
        <w:rPr>
          <w:rFonts w:ascii="Times New Roman" w:hAnsi="Times New Roman" w:cs="Times New Roman"/>
        </w:rPr>
        <w:t xml:space="preserve"> </w:t>
      </w:r>
      <w:r w:rsidR="0046442D" w:rsidRPr="00AF7684">
        <w:rPr>
          <w:rFonts w:ascii="Times New Roman" w:hAnsi="Times New Roman" w:cs="Times New Roman"/>
        </w:rPr>
        <w:t>WNT signaling ligand (</w:t>
      </w:r>
      <w:r w:rsidRPr="0046442D">
        <w:rPr>
          <w:rFonts w:ascii="Times New Roman" w:hAnsi="Times New Roman" w:cs="Times New Roman"/>
          <w:i/>
        </w:rPr>
        <w:t>Wnt7b</w:t>
      </w:r>
      <w:r w:rsidR="0046442D" w:rsidRPr="00AF7684">
        <w:rPr>
          <w:rFonts w:ascii="Times New Roman" w:hAnsi="Times New Roman" w:cs="Times New Roman"/>
        </w:rPr>
        <w:t>)</w:t>
      </w:r>
      <w:r w:rsidRPr="00AF7684">
        <w:rPr>
          <w:rFonts w:ascii="Times New Roman" w:hAnsi="Times New Roman" w:cs="Times New Roman"/>
        </w:rPr>
        <w:t xml:space="preserve">. Furthermore, </w:t>
      </w:r>
      <w:r w:rsidRPr="0046442D">
        <w:rPr>
          <w:rFonts w:ascii="Times New Roman" w:hAnsi="Times New Roman" w:cs="Times New Roman"/>
          <w:i/>
        </w:rPr>
        <w:t>Tbr1</w:t>
      </w:r>
      <w:r w:rsidRPr="00AF7684">
        <w:rPr>
          <w:rFonts w:ascii="Times New Roman" w:hAnsi="Times New Roman" w:cs="Times New Roman"/>
        </w:rPr>
        <w:t xml:space="preserve"> mutant corticothalamic neurons have reduced thalamic axonal arbor</w:t>
      </w:r>
      <w:r w:rsidR="007F26D3">
        <w:rPr>
          <w:rFonts w:ascii="Times New Roman" w:hAnsi="Times New Roman" w:cs="Times New Roman"/>
        </w:rPr>
        <w:t>ization</w:t>
      </w:r>
      <w:r w:rsidRPr="00AF7684">
        <w:rPr>
          <w:rFonts w:ascii="Times New Roman" w:hAnsi="Times New Roman" w:cs="Times New Roman"/>
        </w:rPr>
        <w:t xml:space="preserve">. </w:t>
      </w:r>
      <w:r w:rsidR="0046442D" w:rsidRPr="00AF7684">
        <w:rPr>
          <w:rFonts w:ascii="Times New Roman" w:hAnsi="Times New Roman" w:cs="Times New Roman"/>
        </w:rPr>
        <w:t xml:space="preserve"> </w:t>
      </w:r>
      <w:commentRangeStart w:id="4"/>
      <w:commentRangeStart w:id="5"/>
      <w:commentRangeStart w:id="6"/>
      <w:r w:rsidR="0046442D" w:rsidRPr="00AF7684">
        <w:rPr>
          <w:rFonts w:ascii="Times New Roman" w:hAnsi="Times New Roman" w:cs="Times New Roman"/>
        </w:rPr>
        <w:t>LiCl</w:t>
      </w:r>
      <w:commentRangeEnd w:id="4"/>
      <w:r w:rsidR="007449A5">
        <w:rPr>
          <w:rStyle w:val="CommentReference"/>
        </w:rPr>
        <w:commentReference w:id="4"/>
      </w:r>
      <w:commentRangeEnd w:id="5"/>
      <w:r w:rsidR="007449A5">
        <w:rPr>
          <w:rStyle w:val="CommentReference"/>
        </w:rPr>
        <w:commentReference w:id="5"/>
      </w:r>
      <w:commentRangeEnd w:id="6"/>
      <w:r w:rsidR="002D6CFC">
        <w:rPr>
          <w:rStyle w:val="CommentReference"/>
        </w:rPr>
        <w:commentReference w:id="6"/>
      </w:r>
      <w:r w:rsidR="0046442D" w:rsidRPr="00AF7684">
        <w:rPr>
          <w:rFonts w:ascii="Times New Roman" w:hAnsi="Times New Roman" w:cs="Times New Roman"/>
        </w:rPr>
        <w:t>, a WNT-signaling agonist, robustly rescues the synaptic and axonal defects, suggesting that this could be a therapeutic approach for some cases of ASD.</w:t>
      </w:r>
    </w:p>
    <w:p w14:paraId="67D8CA58" w14:textId="77777777" w:rsidR="007F26D3" w:rsidRPr="007F26D3" w:rsidRDefault="007F26D3" w:rsidP="007F26D3">
      <w:pPr>
        <w:spacing w:line="360" w:lineRule="auto"/>
        <w:rPr>
          <w:rFonts w:ascii="Times New Roman" w:hAnsi="Times New Roman" w:cs="Times New Roman"/>
        </w:rPr>
      </w:pPr>
    </w:p>
    <w:p w14:paraId="02EAE0D5" w14:textId="027F56B5" w:rsidR="00537AC1" w:rsidRDefault="00D92A4C" w:rsidP="000C2556">
      <w:pPr>
        <w:spacing w:line="360" w:lineRule="auto"/>
        <w:rPr>
          <w:rFonts w:ascii="Times New Roman" w:hAnsi="Times New Roman" w:cs="Times New Roman"/>
          <w:b/>
        </w:rPr>
      </w:pPr>
      <w:r>
        <w:rPr>
          <w:rFonts w:ascii="Times New Roman" w:hAnsi="Times New Roman" w:cs="Times New Roman"/>
          <w:b/>
        </w:rPr>
        <w:t>INTRODUCTION:</w:t>
      </w:r>
    </w:p>
    <w:p w14:paraId="7EE20845" w14:textId="58CEA773" w:rsidR="00BF6C26" w:rsidRDefault="00906C77" w:rsidP="000C2556">
      <w:pPr>
        <w:spacing w:line="360" w:lineRule="auto"/>
        <w:ind w:firstLine="720"/>
        <w:rPr>
          <w:rFonts w:ascii="Times New Roman" w:hAnsi="Times New Roman" w:cs="Times New Roman"/>
        </w:rPr>
      </w:pPr>
      <w:r w:rsidRPr="00906C77">
        <w:rPr>
          <w:rFonts w:ascii="Times New Roman" w:hAnsi="Times New Roman" w:cs="Times New Roman"/>
        </w:rPr>
        <w:t>Autism spectrum disorder</w:t>
      </w:r>
      <w:ins w:id="7" w:author="Jeremy Willsey" w:date="2019-04-25T09:35:00Z">
        <w:r w:rsidR="00506234">
          <w:rPr>
            <w:rFonts w:ascii="Times New Roman" w:hAnsi="Times New Roman" w:cs="Times New Roman"/>
          </w:rPr>
          <w:t>s</w:t>
        </w:r>
      </w:ins>
      <w:r w:rsidRPr="00906C77">
        <w:rPr>
          <w:rFonts w:ascii="Times New Roman" w:hAnsi="Times New Roman" w:cs="Times New Roman"/>
        </w:rPr>
        <w:t xml:space="preserve"> (ASD) </w:t>
      </w:r>
      <w:del w:id="8" w:author="Jeremy Willsey" w:date="2019-04-25T09:35:00Z">
        <w:r w:rsidRPr="00906C77" w:rsidDel="00506234">
          <w:rPr>
            <w:rFonts w:ascii="Times New Roman" w:hAnsi="Times New Roman" w:cs="Times New Roman"/>
          </w:rPr>
          <w:delText xml:space="preserve">is a </w:delText>
        </w:r>
        <w:r w:rsidDel="00506234">
          <w:rPr>
            <w:rFonts w:ascii="Times New Roman" w:hAnsi="Times New Roman" w:cs="Times New Roman"/>
          </w:rPr>
          <w:delText xml:space="preserve">neuropsychiatric </w:delText>
        </w:r>
        <w:r w:rsidRPr="00906C77" w:rsidDel="00506234">
          <w:rPr>
            <w:rFonts w:ascii="Times New Roman" w:hAnsi="Times New Roman" w:cs="Times New Roman"/>
          </w:rPr>
          <w:delText>disorder</w:delText>
        </w:r>
      </w:del>
      <w:ins w:id="9" w:author="Jeremy Willsey" w:date="2019-04-25T09:35:00Z">
        <w:r w:rsidR="00506234">
          <w:rPr>
            <w:rFonts w:ascii="Times New Roman" w:hAnsi="Times New Roman" w:cs="Times New Roman"/>
          </w:rPr>
          <w:t>are</w:t>
        </w:r>
      </w:ins>
      <w:r w:rsidRPr="00906C77">
        <w:rPr>
          <w:rFonts w:ascii="Times New Roman" w:hAnsi="Times New Roman" w:cs="Times New Roman"/>
        </w:rPr>
        <w:t xml:space="preserve"> </w:t>
      </w:r>
      <w:r w:rsidR="00406078">
        <w:rPr>
          <w:rFonts w:ascii="Times New Roman" w:hAnsi="Times New Roman" w:cs="Times New Roman"/>
        </w:rPr>
        <w:t xml:space="preserve">defined by </w:t>
      </w:r>
      <w:del w:id="10" w:author="Jeremy Willsey" w:date="2019-04-25T09:37:00Z">
        <w:r w:rsidR="00406078" w:rsidDel="00506234">
          <w:rPr>
            <w:rFonts w:ascii="Times New Roman" w:hAnsi="Times New Roman" w:cs="Times New Roman"/>
          </w:rPr>
          <w:delText>impaired</w:delText>
        </w:r>
        <w:r w:rsidRPr="00906C77" w:rsidDel="00506234">
          <w:rPr>
            <w:rFonts w:ascii="Times New Roman" w:hAnsi="Times New Roman" w:cs="Times New Roman"/>
          </w:rPr>
          <w:delText xml:space="preserve"> </w:delText>
        </w:r>
      </w:del>
      <w:ins w:id="11" w:author="Jeremy Willsey" w:date="2019-04-25T09:37:00Z">
        <w:r w:rsidR="00506234">
          <w:rPr>
            <w:rFonts w:ascii="Times New Roman" w:hAnsi="Times New Roman" w:cs="Times New Roman"/>
          </w:rPr>
          <w:t>deficits in</w:t>
        </w:r>
        <w:r w:rsidR="00506234" w:rsidRPr="00906C77">
          <w:rPr>
            <w:rFonts w:ascii="Times New Roman" w:hAnsi="Times New Roman" w:cs="Times New Roman"/>
          </w:rPr>
          <w:t xml:space="preserve"> </w:t>
        </w:r>
      </w:ins>
      <w:r>
        <w:rPr>
          <w:rFonts w:ascii="Times New Roman" w:hAnsi="Times New Roman" w:cs="Times New Roman"/>
        </w:rPr>
        <w:t xml:space="preserve">social </w:t>
      </w:r>
      <w:r w:rsidR="00406078">
        <w:rPr>
          <w:rFonts w:ascii="Times New Roman" w:hAnsi="Times New Roman" w:cs="Times New Roman"/>
        </w:rPr>
        <w:t>interaction</w:t>
      </w:r>
      <w:ins w:id="12" w:author="Jeremy Willsey" w:date="2019-04-25T09:37:00Z">
        <w:r w:rsidR="00506234">
          <w:rPr>
            <w:rFonts w:ascii="Times New Roman" w:hAnsi="Times New Roman" w:cs="Times New Roman"/>
          </w:rPr>
          <w:t>/communication</w:t>
        </w:r>
      </w:ins>
      <w:r w:rsidR="00406078">
        <w:rPr>
          <w:rFonts w:ascii="Times New Roman" w:hAnsi="Times New Roman" w:cs="Times New Roman"/>
        </w:rPr>
        <w:t xml:space="preserve"> </w:t>
      </w:r>
      <w:del w:id="13" w:author="Jeremy Willsey" w:date="2019-04-25T09:36:00Z">
        <w:r w:rsidR="00406078" w:rsidDel="00506234">
          <w:rPr>
            <w:rFonts w:ascii="Times New Roman" w:hAnsi="Times New Roman" w:cs="Times New Roman"/>
          </w:rPr>
          <w:delText>and abnormalities in language development</w:delText>
        </w:r>
        <w:r w:rsidR="00641A3B" w:rsidDel="00506234">
          <w:rPr>
            <w:rFonts w:ascii="Times New Roman" w:hAnsi="Times New Roman" w:cs="Times New Roman"/>
          </w:rPr>
          <w:delText xml:space="preserve"> </w:delText>
        </w:r>
      </w:del>
      <w:r w:rsidR="00641A3B">
        <w:rPr>
          <w:rFonts w:ascii="Times New Roman" w:hAnsi="Times New Roman" w:cs="Times New Roman"/>
        </w:rPr>
        <w:t xml:space="preserve">and </w:t>
      </w:r>
      <w:ins w:id="14" w:author="Jeremy Willsey" w:date="2019-04-25T09:37:00Z">
        <w:r w:rsidR="00506234">
          <w:rPr>
            <w:rFonts w:ascii="Times New Roman" w:hAnsi="Times New Roman" w:cs="Times New Roman"/>
          </w:rPr>
          <w:t xml:space="preserve">restricted or </w:t>
        </w:r>
      </w:ins>
      <w:r w:rsidR="00641A3B">
        <w:rPr>
          <w:rFonts w:ascii="Times New Roman" w:hAnsi="Times New Roman" w:cs="Times New Roman"/>
        </w:rPr>
        <w:t xml:space="preserve">repetitive </w:t>
      </w:r>
      <w:ins w:id="15" w:author="Jeremy Willsey" w:date="2019-04-25T09:37:00Z">
        <w:r w:rsidR="00506234">
          <w:rPr>
            <w:rFonts w:ascii="Times New Roman" w:hAnsi="Times New Roman" w:cs="Times New Roman"/>
          </w:rPr>
          <w:t xml:space="preserve">patterns of </w:t>
        </w:r>
      </w:ins>
      <w:r w:rsidR="00641A3B">
        <w:rPr>
          <w:rFonts w:ascii="Times New Roman" w:hAnsi="Times New Roman" w:cs="Times New Roman"/>
        </w:rPr>
        <w:t>behavior</w:t>
      </w:r>
      <w:r w:rsidRPr="00906C77">
        <w:rPr>
          <w:rFonts w:ascii="Times New Roman" w:hAnsi="Times New Roman" w:cs="Times New Roman"/>
        </w:rPr>
        <w:t xml:space="preserve">. </w:t>
      </w:r>
      <w:r w:rsidR="00BF6C26" w:rsidRPr="00FE14D6">
        <w:rPr>
          <w:rFonts w:ascii="Times New Roman" w:hAnsi="Times New Roman" w:cs="Times New Roman"/>
        </w:rPr>
        <w:t>Considerable genetic and phenotypic</w:t>
      </w:r>
      <w:r w:rsidR="00BF6C26">
        <w:rPr>
          <w:rFonts w:ascii="Times New Roman" w:hAnsi="Times New Roman" w:cs="Times New Roman"/>
        </w:rPr>
        <w:t xml:space="preserve"> </w:t>
      </w:r>
      <w:r w:rsidR="00BF6C26" w:rsidRPr="00FE14D6">
        <w:rPr>
          <w:rFonts w:ascii="Times New Roman" w:hAnsi="Times New Roman" w:cs="Times New Roman"/>
        </w:rPr>
        <w:t xml:space="preserve">heterogeneity has complicated efforts to </w:t>
      </w:r>
      <w:r w:rsidR="00BF6C26">
        <w:rPr>
          <w:rFonts w:ascii="Times New Roman" w:hAnsi="Times New Roman" w:cs="Times New Roman"/>
        </w:rPr>
        <w:t>understand</w:t>
      </w:r>
      <w:r w:rsidR="00BF6C26" w:rsidRPr="00FE14D6">
        <w:rPr>
          <w:rFonts w:ascii="Times New Roman" w:hAnsi="Times New Roman" w:cs="Times New Roman"/>
        </w:rPr>
        <w:t xml:space="preserve"> the </w:t>
      </w:r>
      <w:r w:rsidR="00BF6C26">
        <w:rPr>
          <w:rFonts w:ascii="Times New Roman" w:hAnsi="Times New Roman" w:cs="Times New Roman"/>
        </w:rPr>
        <w:t xml:space="preserve">underlying </w:t>
      </w:r>
      <w:r w:rsidR="00BF6C26" w:rsidRPr="00FE14D6">
        <w:rPr>
          <w:rFonts w:ascii="Times New Roman" w:hAnsi="Times New Roman" w:cs="Times New Roman"/>
        </w:rPr>
        <w:t>biolog</w:t>
      </w:r>
      <w:r w:rsidR="00BF6C26">
        <w:rPr>
          <w:rFonts w:ascii="Times New Roman" w:hAnsi="Times New Roman" w:cs="Times New Roman"/>
        </w:rPr>
        <w:t xml:space="preserve">y </w:t>
      </w:r>
      <w:r w:rsidR="00BF6C26" w:rsidRPr="00FE14D6">
        <w:rPr>
          <w:rFonts w:ascii="Times New Roman" w:hAnsi="Times New Roman" w:cs="Times New Roman"/>
        </w:rPr>
        <w:t xml:space="preserve">of </w:t>
      </w:r>
      <w:r w:rsidR="00BF6C26">
        <w:rPr>
          <w:rFonts w:ascii="Times New Roman" w:hAnsi="Times New Roman" w:cs="Times New Roman"/>
        </w:rPr>
        <w:t>ASD</w:t>
      </w:r>
      <w:r w:rsidR="00BF6C26" w:rsidRPr="00FE14D6">
        <w:rPr>
          <w:rFonts w:ascii="Times New Roman" w:hAnsi="Times New Roman" w:cs="Times New Roman"/>
        </w:rPr>
        <w:t>.</w:t>
      </w:r>
      <w:r w:rsidR="00BF6C26">
        <w:rPr>
          <w:rFonts w:ascii="Times New Roman" w:hAnsi="Times New Roman" w:cs="Times New Roman"/>
        </w:rPr>
        <w:t xml:space="preserve"> </w:t>
      </w:r>
      <w:ins w:id="16" w:author="Jeremy Willsey" w:date="2019-04-25T09:39:00Z">
        <w:r w:rsidR="00E100F7">
          <w:rPr>
            <w:rFonts w:ascii="Times New Roman" w:hAnsi="Times New Roman" w:cs="Times New Roman"/>
          </w:rPr>
          <w:t xml:space="preserve">However, </w:t>
        </w:r>
      </w:ins>
      <w:del w:id="17" w:author="Jeremy Willsey" w:date="2019-04-25T09:39:00Z">
        <w:r w:rsidR="007860B0" w:rsidDel="00E100F7">
          <w:rPr>
            <w:rFonts w:ascii="Times New Roman" w:hAnsi="Times New Roman" w:cs="Times New Roman"/>
          </w:rPr>
          <w:delText>R</w:delText>
        </w:r>
        <w:r w:rsidR="00FE14D6" w:rsidDel="00E100F7">
          <w:rPr>
            <w:rFonts w:ascii="Times New Roman" w:hAnsi="Times New Roman" w:cs="Times New Roman"/>
          </w:rPr>
          <w:delText xml:space="preserve">ecent </w:delText>
        </w:r>
      </w:del>
      <w:ins w:id="18" w:author="Jeremy Willsey" w:date="2019-04-25T09:39:00Z">
        <w:r w:rsidR="00E100F7">
          <w:rPr>
            <w:rFonts w:ascii="Times New Roman" w:hAnsi="Times New Roman" w:cs="Times New Roman"/>
          </w:rPr>
          <w:t xml:space="preserve">recent </w:t>
        </w:r>
      </w:ins>
      <w:r w:rsidR="00FE14D6">
        <w:rPr>
          <w:rFonts w:ascii="Times New Roman" w:hAnsi="Times New Roman" w:cs="Times New Roman"/>
        </w:rPr>
        <w:t>p</w:t>
      </w:r>
      <w:r w:rsidR="00FE14D6" w:rsidRPr="00FE14D6">
        <w:rPr>
          <w:rFonts w:ascii="Times New Roman" w:hAnsi="Times New Roman" w:cs="Times New Roman"/>
        </w:rPr>
        <w:t xml:space="preserve">rogress in the </w:t>
      </w:r>
      <w:del w:id="19" w:author="Jeremy Willsey" w:date="2019-04-25T09:39:00Z">
        <w:r w:rsidR="00FE14D6" w:rsidRPr="00FE14D6" w:rsidDel="00E100F7">
          <w:rPr>
            <w:rFonts w:ascii="Times New Roman" w:hAnsi="Times New Roman" w:cs="Times New Roman"/>
          </w:rPr>
          <w:delText xml:space="preserve">genomics </w:delText>
        </w:r>
      </w:del>
      <w:ins w:id="20" w:author="Jeremy Willsey" w:date="2019-04-25T09:39:00Z">
        <w:r w:rsidR="00E100F7">
          <w:rPr>
            <w:rFonts w:ascii="Times New Roman" w:hAnsi="Times New Roman" w:cs="Times New Roman"/>
          </w:rPr>
          <w:t>genetics</w:t>
        </w:r>
        <w:r w:rsidR="00E100F7" w:rsidRPr="00FE14D6">
          <w:rPr>
            <w:rFonts w:ascii="Times New Roman" w:hAnsi="Times New Roman" w:cs="Times New Roman"/>
          </w:rPr>
          <w:t xml:space="preserve"> </w:t>
        </w:r>
      </w:ins>
      <w:r w:rsidR="00FE14D6" w:rsidRPr="00FE14D6">
        <w:rPr>
          <w:rFonts w:ascii="Times New Roman" w:hAnsi="Times New Roman" w:cs="Times New Roman"/>
        </w:rPr>
        <w:t>of ASD has revealed</w:t>
      </w:r>
      <w:ins w:id="21" w:author="Jeremy Willsey" w:date="2019-04-25T09:38:00Z">
        <w:r w:rsidR="00E100F7">
          <w:rPr>
            <w:rFonts w:ascii="Times New Roman" w:hAnsi="Times New Roman" w:cs="Times New Roman"/>
          </w:rPr>
          <w:t xml:space="preserve"> more than 65</w:t>
        </w:r>
      </w:ins>
      <w:r w:rsidR="00FE14D6" w:rsidRPr="00FE14D6">
        <w:rPr>
          <w:rFonts w:ascii="Times New Roman" w:hAnsi="Times New Roman" w:cs="Times New Roman"/>
        </w:rPr>
        <w:t xml:space="preserve"> high confidence ASD </w:t>
      </w:r>
      <w:r w:rsidR="00C02808">
        <w:rPr>
          <w:rFonts w:ascii="Times New Roman" w:hAnsi="Times New Roman" w:cs="Times New Roman"/>
        </w:rPr>
        <w:t xml:space="preserve">(hcASD) </w:t>
      </w:r>
      <w:r w:rsidR="00FE14D6" w:rsidRPr="00FE14D6">
        <w:rPr>
          <w:rFonts w:ascii="Times New Roman" w:hAnsi="Times New Roman" w:cs="Times New Roman"/>
        </w:rPr>
        <w:t xml:space="preserve">risk genes </w:t>
      </w:r>
      <w:r w:rsidR="00FE14D6" w:rsidRPr="00FE14D6">
        <w:rPr>
          <w:rFonts w:ascii="Times New Roman" w:hAnsi="Times New Roman" w:cs="Times New Roman"/>
        </w:rPr>
        <w:fldChar w:fldCharType="begin">
          <w:fldData xml:space="preserve">PEVuZE5vdGU+PENpdGU+PEF1dGhvcj5TYW5kZXJzPC9BdXRob3I+PFllYXI+MjAxNTwvWWVhcj48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PEVuZE5vdGU+PENpdGU+PEF1dGhvcj5TYW5kZXJzPC9BdXRob3I+PFllYXI+MjAxNTwvWWVhcj48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FE14D6" w:rsidRPr="00FE14D6">
        <w:rPr>
          <w:rFonts w:ascii="Times New Roman" w:hAnsi="Times New Roman" w:cs="Times New Roman"/>
        </w:rPr>
      </w:r>
      <w:r w:rsidR="00FE14D6" w:rsidRPr="00FE14D6">
        <w:rPr>
          <w:rFonts w:ascii="Times New Roman" w:hAnsi="Times New Roman" w:cs="Times New Roman"/>
        </w:rPr>
        <w:fldChar w:fldCharType="separate"/>
      </w:r>
      <w:r w:rsidR="004B3E6D">
        <w:rPr>
          <w:rFonts w:ascii="Times New Roman" w:hAnsi="Times New Roman" w:cs="Times New Roman"/>
          <w:noProof/>
        </w:rPr>
        <w:t>(Sanders et al., 2015)</w:t>
      </w:r>
      <w:r w:rsidR="00FE14D6" w:rsidRPr="00FE14D6">
        <w:rPr>
          <w:rFonts w:ascii="Times New Roman" w:hAnsi="Times New Roman" w:cs="Times New Roman"/>
        </w:rPr>
        <w:fldChar w:fldCharType="end"/>
      </w:r>
      <w:ins w:id="22" w:author="Jeremy Willsey" w:date="2019-04-25T09:39:00Z">
        <w:r w:rsidR="00E100F7">
          <w:rPr>
            <w:rFonts w:ascii="Times New Roman" w:hAnsi="Times New Roman" w:cs="Times New Roman"/>
          </w:rPr>
          <w:t xml:space="preserve">, providing </w:t>
        </w:r>
      </w:ins>
      <w:ins w:id="23" w:author="Jeremy Willsey" w:date="2019-04-25T09:40:00Z">
        <w:r w:rsidR="00E100F7">
          <w:rPr>
            <w:rFonts w:ascii="Times New Roman" w:hAnsi="Times New Roman" w:cs="Times New Roman"/>
          </w:rPr>
          <w:t>key substrates for unraveling the biology of this condition</w:t>
        </w:r>
      </w:ins>
      <w:r w:rsidR="00FE14D6" w:rsidRPr="00FE14D6">
        <w:rPr>
          <w:rFonts w:ascii="Times New Roman" w:hAnsi="Times New Roman" w:cs="Times New Roman"/>
        </w:rPr>
        <w:t xml:space="preserve">. Systems analyses suggest that expression </w:t>
      </w:r>
      <w:del w:id="24" w:author="Jeremy Willsey" w:date="2019-04-25T09:38:00Z">
        <w:r w:rsidR="00FE14D6" w:rsidRPr="00FE14D6" w:rsidDel="00E100F7">
          <w:rPr>
            <w:rFonts w:ascii="Times New Roman" w:hAnsi="Times New Roman" w:cs="Times New Roman"/>
          </w:rPr>
          <w:delText xml:space="preserve">of mutant </w:delText>
        </w:r>
      </w:del>
      <w:r w:rsidR="00FE14D6" w:rsidRPr="00FE14D6">
        <w:rPr>
          <w:rFonts w:ascii="Times New Roman" w:hAnsi="Times New Roman" w:cs="Times New Roman"/>
        </w:rPr>
        <w:t xml:space="preserve">ASD risk genes </w:t>
      </w:r>
      <w:ins w:id="25" w:author="Jeremy Willsey" w:date="2019-04-25T09:38:00Z">
        <w:r w:rsidR="00E100F7">
          <w:rPr>
            <w:rFonts w:ascii="Times New Roman" w:hAnsi="Times New Roman" w:cs="Times New Roman"/>
          </w:rPr>
          <w:t xml:space="preserve">have important functions </w:t>
        </w:r>
      </w:ins>
      <w:r w:rsidR="00FE14D6" w:rsidRPr="00FE14D6">
        <w:rPr>
          <w:rFonts w:ascii="Times New Roman" w:hAnsi="Times New Roman" w:cs="Times New Roman"/>
        </w:rPr>
        <w:t xml:space="preserve">in mid-fetal </w:t>
      </w:r>
      <w:r w:rsidR="007860B0" w:rsidRPr="00FE14D6">
        <w:rPr>
          <w:rFonts w:ascii="Times New Roman" w:hAnsi="Times New Roman" w:cs="Times New Roman"/>
        </w:rPr>
        <w:t>deep layer</w:t>
      </w:r>
      <w:r w:rsidR="007860B0">
        <w:rPr>
          <w:rFonts w:ascii="Times New Roman" w:hAnsi="Times New Roman" w:cs="Times New Roman"/>
        </w:rPr>
        <w:t xml:space="preserve"> </w:t>
      </w:r>
      <w:r w:rsidR="00FE14D6" w:rsidRPr="00FE14D6">
        <w:rPr>
          <w:rFonts w:ascii="Times New Roman" w:hAnsi="Times New Roman" w:cs="Times New Roman"/>
        </w:rPr>
        <w:t>cortical excitatory neurons</w:t>
      </w:r>
      <w:ins w:id="26" w:author="Jeremy Willsey" w:date="2019-04-25T09:39:00Z">
        <w:del w:id="27" w:author="Everitt, Amanda" w:date="2019-05-09T17:08:00Z">
          <w:r w:rsidR="00E100F7" w:rsidDel="00FD6E85">
            <w:rPr>
              <w:rFonts w:ascii="Times New Roman" w:hAnsi="Times New Roman" w:cs="Times New Roman"/>
            </w:rPr>
            <w:delText>,</w:delText>
          </w:r>
        </w:del>
        <w:r w:rsidR="00E100F7">
          <w:rPr>
            <w:rFonts w:ascii="Times New Roman" w:hAnsi="Times New Roman" w:cs="Times New Roman"/>
          </w:rPr>
          <w:t xml:space="preserve"> and that disruption may</w:t>
        </w:r>
      </w:ins>
      <w:r w:rsidR="00FE14D6" w:rsidRPr="00FE14D6">
        <w:rPr>
          <w:rFonts w:ascii="Times New Roman" w:hAnsi="Times New Roman" w:cs="Times New Roman"/>
        </w:rPr>
        <w:t xml:space="preserve"> contribute</w:t>
      </w:r>
      <w:del w:id="28" w:author="Jeremy Willsey" w:date="2019-04-25T09:39:00Z">
        <w:r w:rsidR="00FE14D6" w:rsidRPr="00FE14D6" w:rsidDel="00E100F7">
          <w:rPr>
            <w:rFonts w:ascii="Times New Roman" w:hAnsi="Times New Roman" w:cs="Times New Roman"/>
          </w:rPr>
          <w:delText>s</w:delText>
        </w:r>
      </w:del>
      <w:r w:rsidR="00FE14D6" w:rsidRPr="00FE14D6">
        <w:rPr>
          <w:rFonts w:ascii="Times New Roman" w:hAnsi="Times New Roman" w:cs="Times New Roman"/>
        </w:rPr>
        <w:t xml:space="preserve"> to ASD pathophysiology </w:t>
      </w:r>
      <w:r w:rsidR="00FE14D6" w:rsidRPr="00FE14D6">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cj48L2F1dGhvcnM+PC9jb250cmlidXRvcnM+PGFkZGVkLWRhdGUgZm9ybWF0PSJ1dGMiPjE0NjMx
ODYxNTI8L2FkZGVkLWRhdGU+PHJlZi10eXBlIG5hbWU9IkpvdXJuYWwgQXJ0aWNsZSI+MTc8L3Jl
Zi10eXBlPjxkYXRlcz48eWVhcj4yMDEzPC95ZWFyPjwvZGF0ZXM+PHJlYy1udW1iZXI+Mjg5PC9y
ZWMtbnVtYmVyPjxwdWJsaXNoZXI+RWxzZXZpZXI8L3B1Ymxpc2hlcj48bGFzdC11cGRhdGVkLWRh
dGUgZm9ybWF0PSJ1dGMiPjE1MDQyOTc4Mzk8L2xhc3QtdXBkYXRlZC1kYXRlPjxlbGVjdHJvbmlj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cj48L2F1dGhvcnM+PC9jb250cmlidXRvcnM+PGFkZGVkLWRhdGUgZm9ybWF0PSJ1dGMiPjE0NjMx
ODYxNTI8L2FkZGVkLWRhdGU+PHJlZi10eXBlIG5hbWU9IkpvdXJuYWwgQXJ0aWNsZSI+MTc8L3Jl
Zi10eXBlPjxkYXRlcz48eWVhcj4yMDEzPC95ZWFyPjwvZGF0ZXM+PHJlYy1udW1iZXI+Mjg5PC9y
ZWMtbnVtYmVyPjxwdWJsaXNoZXI+RWxzZXZpZXI8L3B1Ymxpc2hlcj48bGFzdC11cGRhdGVkLWRh
dGUgZm9ybWF0PSJ1dGMiPjE1MDQyOTc4Mzk8L2xhc3QtdXBkYXRlZC1kYXRlPjxlbGVjdHJvbmlj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FE14D6" w:rsidRPr="00FE14D6">
        <w:rPr>
          <w:rFonts w:ascii="Times New Roman" w:hAnsi="Times New Roman" w:cs="Times New Roman"/>
        </w:rPr>
      </w:r>
      <w:r w:rsidR="00FE14D6" w:rsidRPr="00FE14D6">
        <w:rPr>
          <w:rFonts w:ascii="Times New Roman" w:hAnsi="Times New Roman" w:cs="Times New Roman"/>
        </w:rPr>
        <w:fldChar w:fldCharType="separate"/>
      </w:r>
      <w:r w:rsidR="004B3E6D">
        <w:rPr>
          <w:rFonts w:ascii="Times New Roman" w:hAnsi="Times New Roman" w:cs="Times New Roman"/>
          <w:noProof/>
        </w:rPr>
        <w:t>(Willsey et al., 2013)</w:t>
      </w:r>
      <w:r w:rsidR="00FE14D6" w:rsidRPr="00FE14D6">
        <w:rPr>
          <w:rFonts w:ascii="Times New Roman" w:hAnsi="Times New Roman" w:cs="Times New Roman"/>
        </w:rPr>
        <w:fldChar w:fldCharType="end"/>
      </w:r>
      <w:r w:rsidR="00FE14D6" w:rsidRPr="00FE14D6">
        <w:rPr>
          <w:rFonts w:ascii="Times New Roman" w:hAnsi="Times New Roman" w:cs="Times New Roman"/>
        </w:rPr>
        <w:t xml:space="preserve">. </w:t>
      </w:r>
      <w:commentRangeStart w:id="29"/>
      <w:r w:rsidR="007860B0">
        <w:rPr>
          <w:rFonts w:ascii="Times New Roman" w:hAnsi="Times New Roman" w:cs="Times New Roman"/>
        </w:rPr>
        <w:t xml:space="preserve">Among these ASD genes, analysis of the </w:t>
      </w:r>
      <w:r w:rsidR="007860B0" w:rsidRPr="00BB3E2E">
        <w:rPr>
          <w:rFonts w:ascii="Times New Roman" w:hAnsi="Times New Roman" w:cs="Times New Roman"/>
          <w:i/>
        </w:rPr>
        <w:t xml:space="preserve">Tbr1 </w:t>
      </w:r>
      <w:r w:rsidR="007860B0" w:rsidRPr="00BF6C26">
        <w:rPr>
          <w:rFonts w:ascii="Times New Roman" w:hAnsi="Times New Roman" w:cs="Times New Roman"/>
        </w:rPr>
        <w:t>tr</w:t>
      </w:r>
      <w:r w:rsidR="007860B0">
        <w:rPr>
          <w:rFonts w:ascii="Times New Roman" w:hAnsi="Times New Roman" w:cs="Times New Roman"/>
        </w:rPr>
        <w:t>anscription factor (TF) is attractive as it opens the possibility of defining a transcriptional pathway that includes other ASD genes</w:t>
      </w:r>
      <w:commentRangeEnd w:id="29"/>
      <w:r w:rsidR="00E100F7">
        <w:rPr>
          <w:rStyle w:val="CommentReference"/>
        </w:rPr>
        <w:commentReference w:id="29"/>
      </w:r>
      <w:r w:rsidR="007860B0">
        <w:rPr>
          <w:rFonts w:ascii="Times New Roman" w:hAnsi="Times New Roman" w:cs="Times New Roman"/>
        </w:rPr>
        <w:t>.</w:t>
      </w:r>
      <w:r w:rsidR="00BF6C26">
        <w:rPr>
          <w:rFonts w:ascii="Times New Roman" w:hAnsi="Times New Roman" w:cs="Times New Roman"/>
        </w:rPr>
        <w:t xml:space="preserve"> </w:t>
      </w:r>
    </w:p>
    <w:p w14:paraId="11D17E7C" w14:textId="12D7EAE3" w:rsidR="000F00A5" w:rsidRDefault="007860B0" w:rsidP="000C2556">
      <w:pPr>
        <w:spacing w:line="360" w:lineRule="auto"/>
        <w:ind w:firstLine="720"/>
        <w:rPr>
          <w:rFonts w:ascii="Times New Roman" w:hAnsi="Times New Roman" w:cs="Times New Roman"/>
        </w:rPr>
      </w:pPr>
      <w:r>
        <w:rPr>
          <w:rFonts w:ascii="Times New Roman" w:hAnsi="Times New Roman" w:cs="Times New Roman"/>
          <w:i/>
        </w:rPr>
        <w:t xml:space="preserve">Tbr1 </w:t>
      </w:r>
      <w:r w:rsidR="00FE14D6" w:rsidRPr="00FE14D6">
        <w:rPr>
          <w:rFonts w:ascii="Times New Roman" w:hAnsi="Times New Roman" w:cs="Times New Roman"/>
        </w:rPr>
        <w:t xml:space="preserve">has a central role in the development of mouse early-born </w:t>
      </w:r>
      <w:r w:rsidR="000F00A5">
        <w:rPr>
          <w:rFonts w:ascii="Times New Roman" w:hAnsi="Times New Roman" w:cs="Times New Roman"/>
        </w:rPr>
        <w:t xml:space="preserve">excitatory </w:t>
      </w:r>
      <w:r w:rsidR="00FE14D6" w:rsidRPr="00FE14D6">
        <w:rPr>
          <w:rFonts w:ascii="Times New Roman" w:hAnsi="Times New Roman" w:cs="Times New Roman"/>
        </w:rPr>
        <w:t xml:space="preserve">cortical neurons. </w:t>
      </w:r>
      <w:r w:rsidR="00FE14D6" w:rsidRPr="00FE14D6">
        <w:rPr>
          <w:rFonts w:ascii="Times New Roman" w:hAnsi="Times New Roman" w:cs="Times New Roman"/>
          <w:i/>
        </w:rPr>
        <w:t>Tbr1</w:t>
      </w:r>
      <w:r w:rsidR="00FE14D6" w:rsidRPr="00FE14D6">
        <w:rPr>
          <w:rFonts w:ascii="Times New Roman" w:hAnsi="Times New Roman" w:cs="Times New Roman"/>
        </w:rPr>
        <w:t xml:space="preserve"> </w:t>
      </w:r>
      <w:r w:rsidR="00B20385">
        <w:rPr>
          <w:rFonts w:ascii="Times New Roman" w:hAnsi="Times New Roman" w:cs="Times New Roman"/>
        </w:rPr>
        <w:t>expression</w:t>
      </w:r>
      <w:r w:rsidR="000F00A5">
        <w:rPr>
          <w:rFonts w:ascii="Times New Roman" w:hAnsi="Times New Roman" w:cs="Times New Roman"/>
        </w:rPr>
        <w:t>, which begins</w:t>
      </w:r>
      <w:r w:rsidR="00B20385">
        <w:rPr>
          <w:rFonts w:ascii="Times New Roman" w:hAnsi="Times New Roman" w:cs="Times New Roman"/>
        </w:rPr>
        <w:t xml:space="preserve"> in newborn neurons</w:t>
      </w:r>
      <w:r w:rsidR="000F00A5">
        <w:rPr>
          <w:rFonts w:ascii="Times New Roman" w:hAnsi="Times New Roman" w:cs="Times New Roman"/>
        </w:rPr>
        <w:t>,</w:t>
      </w:r>
      <w:r w:rsidR="00B20385">
        <w:rPr>
          <w:rFonts w:ascii="Times New Roman" w:hAnsi="Times New Roman" w:cs="Times New Roman"/>
        </w:rPr>
        <w:t xml:space="preserve"> </w:t>
      </w:r>
      <w:r w:rsidR="00856E97">
        <w:rPr>
          <w:rFonts w:ascii="Times New Roman" w:hAnsi="Times New Roman" w:cs="Times New Roman"/>
        </w:rPr>
        <w:t xml:space="preserve">dictates layer 6 identity </w:t>
      </w:r>
      <w:r w:rsidR="00FE14D6" w:rsidRPr="00FE14D6">
        <w:rPr>
          <w:rFonts w:ascii="Times New Roman" w:hAnsi="Times New Roman" w:cs="Times New Roman"/>
        </w:rPr>
        <w:fldChar w:fldCharType="begin">
          <w:fldData xml:space="preserve">PEVuZE5vdGU+PENpdGU+PEF1dGhvcj5IZXZuZXI8L0F1dGhvcj48WWVhcj4yMDAzPC9ZZWFyPjxS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PEVuZE5vdGU+PENpdGU+PEF1dGhvcj5IZXZuZXI8L0F1dGhvcj48WWVhcj4yMDAzPC9ZZWFyPjxS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FE14D6" w:rsidRPr="00FE14D6">
        <w:rPr>
          <w:rFonts w:ascii="Times New Roman" w:hAnsi="Times New Roman" w:cs="Times New Roman"/>
        </w:rPr>
      </w:r>
      <w:r w:rsidR="00FE14D6" w:rsidRPr="00FE14D6">
        <w:rPr>
          <w:rFonts w:ascii="Times New Roman" w:hAnsi="Times New Roman" w:cs="Times New Roman"/>
        </w:rPr>
        <w:fldChar w:fldCharType="separate"/>
      </w:r>
      <w:r w:rsidR="004B3E6D">
        <w:rPr>
          <w:rFonts w:ascii="Times New Roman" w:hAnsi="Times New Roman" w:cs="Times New Roman"/>
          <w:noProof/>
        </w:rPr>
        <w:t>(Bedogni et al., 2010; Bulfone et al., 1998; Hevner et al., 2003; Hevner et al., 2001; McKenna et al., 2011)</w:t>
      </w:r>
      <w:r w:rsidR="00FE14D6" w:rsidRPr="00FE14D6">
        <w:rPr>
          <w:rFonts w:ascii="Times New Roman" w:hAnsi="Times New Roman" w:cs="Times New Roman"/>
        </w:rPr>
        <w:fldChar w:fldCharType="end"/>
      </w:r>
      <w:r w:rsidR="00FE14D6" w:rsidRPr="00FE14D6">
        <w:rPr>
          <w:rFonts w:ascii="Times New Roman" w:hAnsi="Times New Roman" w:cs="Times New Roman"/>
        </w:rPr>
        <w:t>.</w:t>
      </w:r>
      <w:r w:rsidR="008D05DD">
        <w:rPr>
          <w:rFonts w:ascii="Times New Roman" w:hAnsi="Times New Roman" w:cs="Times New Roman"/>
        </w:rPr>
        <w:t xml:space="preserve"> </w:t>
      </w:r>
      <w:r w:rsidR="002D1DBA">
        <w:rPr>
          <w:rFonts w:ascii="Times New Roman" w:hAnsi="Times New Roman" w:cs="Times New Roman"/>
        </w:rPr>
        <w:t xml:space="preserve">Using </w:t>
      </w:r>
      <w:r w:rsidR="002D1DBA" w:rsidRPr="00390EFE">
        <w:rPr>
          <w:rFonts w:ascii="Times New Roman" w:hAnsi="Times New Roman" w:cs="Times New Roman"/>
          <w:i/>
        </w:rPr>
        <w:t>Tbr1</w:t>
      </w:r>
      <w:r w:rsidR="002D1DBA" w:rsidRPr="00390EFE">
        <w:rPr>
          <w:rFonts w:ascii="Times New Roman" w:hAnsi="Times New Roman" w:cs="Times New Roman"/>
          <w:i/>
          <w:vertAlign w:val="superscript"/>
        </w:rPr>
        <w:t>layer6</w:t>
      </w:r>
      <w:r w:rsidR="002D1DBA">
        <w:rPr>
          <w:rFonts w:ascii="Times New Roman" w:hAnsi="Times New Roman" w:cs="Times New Roman"/>
        </w:rPr>
        <w:t xml:space="preserve"> conditional </w:t>
      </w:r>
      <w:r w:rsidR="00BF6C26">
        <w:rPr>
          <w:rFonts w:ascii="Times New Roman" w:hAnsi="Times New Roman" w:cs="Times New Roman"/>
        </w:rPr>
        <w:t>CKO</w:t>
      </w:r>
      <w:r w:rsidR="002D1DBA">
        <w:rPr>
          <w:rFonts w:ascii="Times New Roman" w:hAnsi="Times New Roman" w:cs="Times New Roman"/>
        </w:rPr>
        <w:t>s we</w:t>
      </w:r>
      <w:ins w:id="30" w:author="Jeremy Willsey" w:date="2019-04-25T09:41:00Z">
        <w:r w:rsidR="00E100F7">
          <w:rPr>
            <w:rFonts w:ascii="Times New Roman" w:hAnsi="Times New Roman" w:cs="Times New Roman"/>
          </w:rPr>
          <w:t xml:space="preserve"> recently</w:t>
        </w:r>
      </w:ins>
      <w:r w:rsidR="002D1DBA">
        <w:rPr>
          <w:rFonts w:ascii="Times New Roman" w:hAnsi="Times New Roman" w:cs="Times New Roman"/>
        </w:rPr>
        <w:t xml:space="preserve"> </w:t>
      </w:r>
      <w:del w:id="31" w:author="Jeremy Willsey" w:date="2019-04-25T09:42:00Z">
        <w:r w:rsidR="002D1DBA" w:rsidDel="00E100F7">
          <w:rPr>
            <w:rFonts w:ascii="Times New Roman" w:hAnsi="Times New Roman" w:cs="Times New Roman"/>
          </w:rPr>
          <w:delText xml:space="preserve">showed </w:delText>
        </w:r>
      </w:del>
      <w:ins w:id="32" w:author="Jeremy Willsey" w:date="2019-04-25T09:42:00Z">
        <w:r w:rsidR="00E100F7">
          <w:rPr>
            <w:rFonts w:ascii="Times New Roman" w:hAnsi="Times New Roman" w:cs="Times New Roman"/>
          </w:rPr>
          <w:t xml:space="preserve">demonstrated </w:t>
        </w:r>
      </w:ins>
      <w:r w:rsidR="002D1DBA">
        <w:rPr>
          <w:rFonts w:ascii="Times New Roman" w:hAnsi="Times New Roman" w:cs="Times New Roman"/>
        </w:rPr>
        <w:t>that n</w:t>
      </w:r>
      <w:r w:rsidR="000F00A5">
        <w:rPr>
          <w:rFonts w:ascii="Times New Roman" w:hAnsi="Times New Roman" w:cs="Times New Roman"/>
        </w:rPr>
        <w:t xml:space="preserve">eonatal </w:t>
      </w:r>
      <w:r w:rsidR="000F00A5" w:rsidRPr="00BB3E2E">
        <w:rPr>
          <w:rFonts w:ascii="Times New Roman" w:hAnsi="Times New Roman" w:cs="Times New Roman"/>
          <w:i/>
        </w:rPr>
        <w:t>Tbr1</w:t>
      </w:r>
      <w:r w:rsidR="000F00A5">
        <w:rPr>
          <w:rFonts w:ascii="Times New Roman" w:hAnsi="Times New Roman" w:cs="Times New Roman"/>
        </w:rPr>
        <w:t xml:space="preserve"> function is</w:t>
      </w:r>
      <w:ins w:id="33" w:author="Jeremy Willsey" w:date="2019-04-25T09:42:00Z">
        <w:r w:rsidR="00E100F7">
          <w:rPr>
            <w:rFonts w:ascii="Times New Roman" w:hAnsi="Times New Roman" w:cs="Times New Roman"/>
          </w:rPr>
          <w:t xml:space="preserve"> </w:t>
        </w:r>
        <w:commentRangeStart w:id="34"/>
        <w:r w:rsidR="00E100F7">
          <w:rPr>
            <w:rFonts w:ascii="Times New Roman" w:hAnsi="Times New Roman" w:cs="Times New Roman"/>
          </w:rPr>
          <w:t>also</w:t>
        </w:r>
      </w:ins>
      <w:r w:rsidR="000F00A5">
        <w:rPr>
          <w:rFonts w:ascii="Times New Roman" w:hAnsi="Times New Roman" w:cs="Times New Roman"/>
        </w:rPr>
        <w:t xml:space="preserve"> </w:t>
      </w:r>
      <w:commentRangeEnd w:id="34"/>
      <w:r w:rsidR="00E100F7">
        <w:rPr>
          <w:rStyle w:val="CommentReference"/>
        </w:rPr>
        <w:commentReference w:id="34"/>
      </w:r>
      <w:r w:rsidR="000F00A5">
        <w:rPr>
          <w:rFonts w:ascii="Times New Roman" w:hAnsi="Times New Roman" w:cs="Times New Roman"/>
        </w:rPr>
        <w:t xml:space="preserve">required for dendrite morphogenesis and synaptogenesis </w:t>
      </w:r>
      <w:r w:rsidR="00FE14D6" w:rsidRPr="00FE14D6">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FE14D6" w:rsidRPr="00FE14D6">
        <w:rPr>
          <w:rFonts w:ascii="Times New Roman" w:hAnsi="Times New Roman" w:cs="Times New Roman"/>
        </w:rPr>
        <w:fldChar w:fldCharType="separate"/>
      </w:r>
      <w:r w:rsidR="004B3E6D">
        <w:rPr>
          <w:rFonts w:ascii="Times New Roman" w:hAnsi="Times New Roman" w:cs="Times New Roman"/>
          <w:noProof/>
        </w:rPr>
        <w:t>(Fazel Darbandi et al., 2018)</w:t>
      </w:r>
      <w:r w:rsidR="00FE14D6" w:rsidRPr="00FE14D6">
        <w:rPr>
          <w:rFonts w:ascii="Times New Roman" w:hAnsi="Times New Roman" w:cs="Times New Roman"/>
        </w:rPr>
        <w:fldChar w:fldCharType="end"/>
      </w:r>
      <w:r w:rsidR="00FE14D6" w:rsidRPr="00FE14D6">
        <w:rPr>
          <w:rFonts w:ascii="Times New Roman" w:hAnsi="Times New Roman" w:cs="Times New Roman"/>
        </w:rPr>
        <w:t xml:space="preserve">. </w:t>
      </w:r>
    </w:p>
    <w:p w14:paraId="7794977B" w14:textId="0B4E08BC" w:rsidR="000C2556" w:rsidRDefault="000F00A5" w:rsidP="00BB0399">
      <w:pPr>
        <w:spacing w:line="360" w:lineRule="auto"/>
        <w:ind w:firstLine="720"/>
        <w:rPr>
          <w:rFonts w:ascii="Times New Roman" w:hAnsi="Times New Roman" w:cs="Times New Roman"/>
        </w:rPr>
      </w:pPr>
      <w:r>
        <w:rPr>
          <w:rFonts w:ascii="Times New Roman" w:hAnsi="Times New Roman" w:cs="Times New Roman"/>
        </w:rPr>
        <w:t xml:space="preserve">Here we delved deeper into </w:t>
      </w:r>
      <w:r w:rsidRPr="00BB3E2E">
        <w:rPr>
          <w:rFonts w:ascii="Times New Roman" w:hAnsi="Times New Roman" w:cs="Times New Roman"/>
          <w:i/>
        </w:rPr>
        <w:t xml:space="preserve">Tbr1’s </w:t>
      </w:r>
      <w:r>
        <w:rPr>
          <w:rFonts w:ascii="Times New Roman" w:hAnsi="Times New Roman" w:cs="Times New Roman"/>
        </w:rPr>
        <w:t>function in synaptogenesis in several way</w:t>
      </w:r>
      <w:r w:rsidR="002A7D48">
        <w:rPr>
          <w:rFonts w:ascii="Times New Roman" w:hAnsi="Times New Roman" w:cs="Times New Roman"/>
        </w:rPr>
        <w:t>s</w:t>
      </w:r>
      <w:r>
        <w:rPr>
          <w:rFonts w:ascii="Times New Roman" w:hAnsi="Times New Roman" w:cs="Times New Roman"/>
        </w:rPr>
        <w:t xml:space="preserve">. First, we identified convergent synaptic phenotypes in </w:t>
      </w:r>
      <w:r w:rsidRPr="00390EFE">
        <w:rPr>
          <w:rFonts w:ascii="Times New Roman" w:hAnsi="Times New Roman" w:cs="Times New Roman"/>
          <w:i/>
        </w:rPr>
        <w:t>Tbr1</w:t>
      </w:r>
      <w:r w:rsidRPr="00390EFE">
        <w:rPr>
          <w:rFonts w:ascii="Times New Roman" w:hAnsi="Times New Roman" w:cs="Times New Roman"/>
          <w:i/>
          <w:vertAlign w:val="superscript"/>
        </w:rPr>
        <w:t>layer5</w:t>
      </w:r>
      <w:r>
        <w:rPr>
          <w:rFonts w:ascii="Times New Roman" w:hAnsi="Times New Roman" w:cs="Times New Roman"/>
        </w:rPr>
        <w:t xml:space="preserve"> and </w:t>
      </w:r>
      <w:r w:rsidRPr="00390EFE">
        <w:rPr>
          <w:rFonts w:ascii="Times New Roman" w:hAnsi="Times New Roman" w:cs="Times New Roman"/>
          <w:i/>
        </w:rPr>
        <w:t>Tbr1</w:t>
      </w:r>
      <w:r w:rsidRPr="00390EFE">
        <w:rPr>
          <w:rFonts w:ascii="Times New Roman" w:hAnsi="Times New Roman" w:cs="Times New Roman"/>
          <w:i/>
          <w:vertAlign w:val="superscript"/>
        </w:rPr>
        <w:t>layer6</w:t>
      </w:r>
      <w:r>
        <w:rPr>
          <w:rFonts w:ascii="Times New Roman" w:hAnsi="Times New Roman" w:cs="Times New Roman"/>
        </w:rPr>
        <w:t xml:space="preserve"> </w:t>
      </w:r>
      <w:r w:rsidR="005B0E87">
        <w:rPr>
          <w:rFonts w:ascii="Times New Roman" w:hAnsi="Times New Roman" w:cs="Times New Roman"/>
        </w:rPr>
        <w:t>CKOs</w:t>
      </w:r>
      <w:r>
        <w:rPr>
          <w:rFonts w:ascii="Times New Roman" w:hAnsi="Times New Roman" w:cs="Times New Roman"/>
        </w:rPr>
        <w:t xml:space="preserve">, and </w:t>
      </w:r>
      <w:r w:rsidRPr="00390EFE">
        <w:rPr>
          <w:rFonts w:ascii="Times New Roman" w:hAnsi="Times New Roman" w:cs="Times New Roman"/>
          <w:i/>
        </w:rPr>
        <w:t>Tbr1</w:t>
      </w:r>
      <w:r w:rsidRPr="00390EFE">
        <w:rPr>
          <w:rFonts w:ascii="Times New Roman" w:hAnsi="Times New Roman" w:cs="Times New Roman"/>
          <w:i/>
          <w:vertAlign w:val="superscript"/>
        </w:rPr>
        <w:t>constitutive</w:t>
      </w:r>
      <w:r>
        <w:rPr>
          <w:rFonts w:ascii="Times New Roman" w:hAnsi="Times New Roman" w:cs="Times New Roman"/>
        </w:rPr>
        <w:t xml:space="preserve"> (</w:t>
      </w:r>
      <w:r w:rsidRPr="00390EFE">
        <w:rPr>
          <w:rFonts w:ascii="Times New Roman" w:hAnsi="Times New Roman" w:cs="Times New Roman"/>
          <w:i/>
        </w:rPr>
        <w:t>Tbr1</w:t>
      </w:r>
      <w:r w:rsidRPr="00390EFE">
        <w:rPr>
          <w:rFonts w:ascii="Times New Roman" w:hAnsi="Times New Roman" w:cs="Times New Roman"/>
          <w:i/>
          <w:vertAlign w:val="superscript"/>
        </w:rPr>
        <w:t>+/-</w:t>
      </w:r>
      <w:r>
        <w:rPr>
          <w:rFonts w:ascii="Times New Roman" w:hAnsi="Times New Roman" w:cs="Times New Roman"/>
        </w:rPr>
        <w:t>) mutants</w:t>
      </w:r>
      <w:r w:rsidR="002A7D48">
        <w:rPr>
          <w:rFonts w:ascii="Times New Roman" w:hAnsi="Times New Roman" w:cs="Times New Roman"/>
        </w:rPr>
        <w:t xml:space="preserve">, including a defect in the formation of mature dendritic spines.  Next, we </w:t>
      </w:r>
      <w:r w:rsidR="007860B0">
        <w:rPr>
          <w:rFonts w:ascii="Times New Roman" w:hAnsi="Times New Roman" w:cs="Times New Roman"/>
        </w:rPr>
        <w:t xml:space="preserve">used </w:t>
      </w:r>
      <w:r w:rsidR="00C30ED1">
        <w:rPr>
          <w:rFonts w:ascii="Times New Roman" w:hAnsi="Times New Roman" w:cs="Times New Roman"/>
        </w:rPr>
        <w:t>single</w:t>
      </w:r>
      <w:r w:rsidR="00D200A1">
        <w:rPr>
          <w:rFonts w:ascii="Times New Roman" w:hAnsi="Times New Roman" w:cs="Times New Roman"/>
        </w:rPr>
        <w:t>-</w:t>
      </w:r>
      <w:r w:rsidR="00C30ED1">
        <w:rPr>
          <w:rFonts w:ascii="Times New Roman" w:hAnsi="Times New Roman" w:cs="Times New Roman"/>
        </w:rPr>
        <w:t xml:space="preserve">cell RNA-sequencing (scRNA-seq) of </w:t>
      </w:r>
      <w:r w:rsidR="00C30ED1" w:rsidRPr="00390EFE">
        <w:rPr>
          <w:rFonts w:ascii="Times New Roman" w:hAnsi="Times New Roman" w:cs="Times New Roman"/>
          <w:i/>
        </w:rPr>
        <w:t>Tbr1</w:t>
      </w:r>
      <w:r w:rsidR="00C30ED1" w:rsidRPr="00390EFE">
        <w:rPr>
          <w:rFonts w:ascii="Times New Roman" w:hAnsi="Times New Roman" w:cs="Times New Roman"/>
          <w:i/>
          <w:vertAlign w:val="superscript"/>
        </w:rPr>
        <w:t>layer5</w:t>
      </w:r>
      <w:r w:rsidR="00C30ED1">
        <w:rPr>
          <w:rFonts w:ascii="Times New Roman" w:hAnsi="Times New Roman" w:cs="Times New Roman"/>
        </w:rPr>
        <w:t xml:space="preserve"> mutant medial prefrontal cortex (mPFC)</w:t>
      </w:r>
      <w:r w:rsidR="007860B0">
        <w:rPr>
          <w:rFonts w:ascii="Times New Roman" w:hAnsi="Times New Roman" w:cs="Times New Roman"/>
        </w:rPr>
        <w:t xml:space="preserve"> neurons</w:t>
      </w:r>
      <w:r w:rsidR="00C30ED1">
        <w:rPr>
          <w:rFonts w:ascii="Times New Roman" w:hAnsi="Times New Roman" w:cs="Times New Roman"/>
        </w:rPr>
        <w:t xml:space="preserve"> and </w:t>
      </w:r>
      <w:commentRangeStart w:id="35"/>
      <w:r w:rsidR="007860B0">
        <w:rPr>
          <w:rFonts w:ascii="Times New Roman" w:hAnsi="Times New Roman" w:cs="Times New Roman"/>
        </w:rPr>
        <w:t>i</w:t>
      </w:r>
      <w:r w:rsidR="002A7D48">
        <w:rPr>
          <w:rFonts w:ascii="Times New Roman" w:hAnsi="Times New Roman" w:cs="Times New Roman"/>
        </w:rPr>
        <w:t xml:space="preserve">dentified </w:t>
      </w:r>
      <w:r w:rsidRPr="00BB3E2E">
        <w:rPr>
          <w:rFonts w:ascii="Times New Roman" w:hAnsi="Times New Roman" w:cs="Times New Roman"/>
          <w:i/>
        </w:rPr>
        <w:t>Tbr1</w:t>
      </w:r>
      <w:r>
        <w:rPr>
          <w:rFonts w:ascii="Times New Roman" w:hAnsi="Times New Roman" w:cs="Times New Roman"/>
        </w:rPr>
        <w:t>-regulate</w:t>
      </w:r>
      <w:r w:rsidR="005B0E87">
        <w:rPr>
          <w:rFonts w:ascii="Times New Roman" w:hAnsi="Times New Roman" w:cs="Times New Roman"/>
        </w:rPr>
        <w:t>d</w:t>
      </w:r>
      <w:r>
        <w:rPr>
          <w:rFonts w:ascii="Times New Roman" w:hAnsi="Times New Roman" w:cs="Times New Roman"/>
        </w:rPr>
        <w:t xml:space="preserve"> genes that impact synapse formation</w:t>
      </w:r>
      <w:r w:rsidR="002A7D48">
        <w:rPr>
          <w:rFonts w:ascii="Times New Roman" w:hAnsi="Times New Roman" w:cs="Times New Roman"/>
        </w:rPr>
        <w:t xml:space="preserve"> including a kinesin </w:t>
      </w:r>
      <w:r w:rsidR="00B15E73">
        <w:rPr>
          <w:rFonts w:ascii="Times New Roman" w:hAnsi="Times New Roman" w:cs="Times New Roman"/>
        </w:rPr>
        <w:lastRenderedPageBreak/>
        <w:t xml:space="preserve">motor protein </w:t>
      </w:r>
      <w:r w:rsidR="002A7D48">
        <w:rPr>
          <w:rFonts w:ascii="Times New Roman" w:hAnsi="Times New Roman" w:cs="Times New Roman"/>
        </w:rPr>
        <w:t>(</w:t>
      </w:r>
      <w:r w:rsidR="002A7D48" w:rsidRPr="00BB3E2E">
        <w:rPr>
          <w:rFonts w:ascii="Times New Roman" w:hAnsi="Times New Roman" w:cs="Times New Roman"/>
          <w:i/>
        </w:rPr>
        <w:t>Kif1a</w:t>
      </w:r>
      <w:r w:rsidR="002A7D48">
        <w:rPr>
          <w:rFonts w:ascii="Times New Roman" w:hAnsi="Times New Roman" w:cs="Times New Roman"/>
        </w:rPr>
        <w:t>) and genes in the WNT-signaling pathway (</w:t>
      </w:r>
      <w:r w:rsidR="00A62624">
        <w:rPr>
          <w:rFonts w:ascii="Times New Roman" w:hAnsi="Times New Roman" w:cs="Times New Roman"/>
          <w:i/>
        </w:rPr>
        <w:t>Gsk3</w:t>
      </w:r>
      <w:r w:rsidR="00A62624">
        <w:rPr>
          <w:rFonts w:ascii="Times New Roman" w:hAnsi="Times New Roman" w:cs="Times New Roman"/>
          <w:i/>
        </w:rPr>
        <w:sym w:font="Symbol" w:char="F062"/>
      </w:r>
      <w:r w:rsidR="002E52D4">
        <w:rPr>
          <w:rFonts w:ascii="Times New Roman" w:hAnsi="Times New Roman" w:cs="Times New Roman"/>
          <w:i/>
        </w:rPr>
        <w:t>,</w:t>
      </w:r>
      <w:r w:rsidR="007860B0">
        <w:rPr>
          <w:rFonts w:ascii="Times New Roman" w:hAnsi="Times New Roman" w:cs="Times New Roman"/>
          <w:i/>
        </w:rPr>
        <w:t xml:space="preserve"> </w:t>
      </w:r>
      <w:r w:rsidR="007860B0" w:rsidRPr="00A41D25">
        <w:rPr>
          <w:rFonts w:ascii="Times New Roman" w:hAnsi="Times New Roman" w:cs="Times New Roman"/>
          <w:i/>
        </w:rPr>
        <w:t>Ctnnb1</w:t>
      </w:r>
      <w:ins w:id="36" w:author="Everitt, Amanda" w:date="2019-05-09T17:11:00Z">
        <w:r w:rsidR="00FD6E85">
          <w:rPr>
            <w:rFonts w:ascii="Times New Roman" w:hAnsi="Times New Roman" w:cs="Times New Roman"/>
            <w:i/>
          </w:rPr>
          <w:t>,</w:t>
        </w:r>
      </w:ins>
      <w:r w:rsidR="002A7D48" w:rsidRPr="00BB3E2E">
        <w:rPr>
          <w:rFonts w:ascii="Times New Roman" w:hAnsi="Times New Roman" w:cs="Times New Roman"/>
          <w:i/>
        </w:rPr>
        <w:t xml:space="preserve"> </w:t>
      </w:r>
      <w:r w:rsidR="002A7D48" w:rsidRPr="002A7D48">
        <w:rPr>
          <w:rFonts w:ascii="Times New Roman" w:hAnsi="Times New Roman" w:cs="Times New Roman"/>
        </w:rPr>
        <w:t>and</w:t>
      </w:r>
      <w:r w:rsidR="002A7D48" w:rsidRPr="00BB3E2E">
        <w:rPr>
          <w:rFonts w:ascii="Times New Roman" w:hAnsi="Times New Roman" w:cs="Times New Roman"/>
          <w:i/>
        </w:rPr>
        <w:t xml:space="preserve"> Wnt7b</w:t>
      </w:r>
      <w:r w:rsidR="002A7D48">
        <w:rPr>
          <w:rFonts w:ascii="Times New Roman" w:hAnsi="Times New Roman" w:cs="Times New Roman"/>
        </w:rPr>
        <w:t>)</w:t>
      </w:r>
      <w:r w:rsidR="007860B0">
        <w:rPr>
          <w:rFonts w:ascii="Times New Roman" w:hAnsi="Times New Roman" w:cs="Times New Roman"/>
        </w:rPr>
        <w:t>. We also identified</w:t>
      </w:r>
      <w:r w:rsidR="00C30ED1">
        <w:rPr>
          <w:rFonts w:ascii="Times New Roman" w:hAnsi="Times New Roman" w:cs="Times New Roman"/>
        </w:rPr>
        <w:t xml:space="preserve"> a number of</w:t>
      </w:r>
      <w:r w:rsidR="007860B0">
        <w:rPr>
          <w:rFonts w:ascii="Times New Roman" w:hAnsi="Times New Roman" w:cs="Times New Roman"/>
        </w:rPr>
        <w:t xml:space="preserve"> </w:t>
      </w:r>
      <w:r w:rsidR="007860B0" w:rsidRPr="00BB3E2E">
        <w:rPr>
          <w:rFonts w:ascii="Times New Roman" w:hAnsi="Times New Roman" w:cs="Times New Roman"/>
          <w:i/>
        </w:rPr>
        <w:t>Tbr1</w:t>
      </w:r>
      <w:r w:rsidR="007860B0">
        <w:rPr>
          <w:rFonts w:ascii="Times New Roman" w:hAnsi="Times New Roman" w:cs="Times New Roman"/>
        </w:rPr>
        <w:t>-regulated</w:t>
      </w:r>
      <w:r w:rsidR="00C30ED1">
        <w:rPr>
          <w:rFonts w:ascii="Times New Roman" w:hAnsi="Times New Roman" w:cs="Times New Roman"/>
        </w:rPr>
        <w:t xml:space="preserve"> ASD genes (</w:t>
      </w:r>
      <w:r w:rsidR="00C30ED1" w:rsidRPr="00A41D25">
        <w:rPr>
          <w:rFonts w:ascii="Times New Roman" w:hAnsi="Times New Roman" w:cs="Times New Roman"/>
          <w:i/>
        </w:rPr>
        <w:t xml:space="preserve">Ank2, Ap2s1, Ctnnb1, Dpysl2, Map1a, </w:t>
      </w:r>
      <w:proofErr w:type="spellStart"/>
      <w:r w:rsidR="00C30ED1" w:rsidRPr="00A41D25">
        <w:rPr>
          <w:rFonts w:ascii="Times New Roman" w:hAnsi="Times New Roman" w:cs="Times New Roman"/>
          <w:i/>
        </w:rPr>
        <w:t>Rorb</w:t>
      </w:r>
      <w:proofErr w:type="spellEnd"/>
      <w:r w:rsidR="0059798D">
        <w:rPr>
          <w:rFonts w:ascii="Times New Roman" w:hAnsi="Times New Roman" w:cs="Times New Roman"/>
        </w:rPr>
        <w:t>,</w:t>
      </w:r>
      <w:r w:rsidR="00C30ED1" w:rsidRPr="00A41D25">
        <w:rPr>
          <w:rFonts w:ascii="Times New Roman" w:hAnsi="Times New Roman" w:cs="Times New Roman"/>
        </w:rPr>
        <w:t xml:space="preserve"> </w:t>
      </w:r>
      <w:r w:rsidR="00C30ED1" w:rsidRPr="00A41D25">
        <w:rPr>
          <w:rFonts w:ascii="Times New Roman" w:hAnsi="Times New Roman" w:cs="Times New Roman"/>
          <w:i/>
        </w:rPr>
        <w:t>Smarcc2</w:t>
      </w:r>
      <w:r w:rsidR="0059798D">
        <w:rPr>
          <w:rFonts w:ascii="Times New Roman" w:hAnsi="Times New Roman" w:cs="Times New Roman"/>
        </w:rPr>
        <w:t xml:space="preserve"> and </w:t>
      </w:r>
      <w:r w:rsidR="0059798D">
        <w:rPr>
          <w:rFonts w:ascii="Times New Roman" w:hAnsi="Times New Roman" w:cs="Times New Roman"/>
          <w:i/>
        </w:rPr>
        <w:t>Gsk3</w:t>
      </w:r>
      <w:r w:rsidR="0059798D" w:rsidRPr="0059798D">
        <w:rPr>
          <w:rFonts w:ascii="Symbol" w:hAnsi="Symbol" w:cs="Times New Roman"/>
          <w:i/>
        </w:rPr>
        <w:t></w:t>
      </w:r>
      <w:r w:rsidR="00C30ED1">
        <w:rPr>
          <w:rFonts w:ascii="Times New Roman" w:hAnsi="Times New Roman" w:cs="Times New Roman"/>
        </w:rPr>
        <w:t>)</w:t>
      </w:r>
      <w:r w:rsidR="002A7D48">
        <w:rPr>
          <w:rFonts w:ascii="Times New Roman" w:hAnsi="Times New Roman" w:cs="Times New Roman"/>
        </w:rPr>
        <w:t>.</w:t>
      </w:r>
      <w:commentRangeEnd w:id="35"/>
      <w:r w:rsidR="00C432B3">
        <w:rPr>
          <w:rStyle w:val="CommentReference"/>
        </w:rPr>
        <w:commentReference w:id="35"/>
      </w:r>
      <w:r w:rsidR="002A7D48">
        <w:rPr>
          <w:rFonts w:ascii="Times New Roman" w:hAnsi="Times New Roman" w:cs="Times New Roman"/>
        </w:rPr>
        <w:t xml:space="preserve"> Finally, we </w:t>
      </w:r>
      <w:commentRangeStart w:id="37"/>
      <w:del w:id="38" w:author="Jeremy Willsey" w:date="2019-04-25T09:43:00Z">
        <w:r w:rsidR="00C30ED1" w:rsidDel="00481DA2">
          <w:rPr>
            <w:rFonts w:ascii="Times New Roman" w:hAnsi="Times New Roman" w:cs="Times New Roman"/>
          </w:rPr>
          <w:delText xml:space="preserve">found </w:delText>
        </w:r>
      </w:del>
      <w:commentRangeEnd w:id="37"/>
      <w:r w:rsidR="00481DA2">
        <w:rPr>
          <w:rStyle w:val="CommentReference"/>
        </w:rPr>
        <w:commentReference w:id="37"/>
      </w:r>
      <w:ins w:id="39" w:author="Jeremy Willsey" w:date="2019-04-25T09:43:00Z">
        <w:r w:rsidR="00481DA2">
          <w:rPr>
            <w:rFonts w:ascii="Times New Roman" w:hAnsi="Times New Roman" w:cs="Times New Roman"/>
          </w:rPr>
          <w:t xml:space="preserve">observed </w:t>
        </w:r>
      </w:ins>
      <w:r w:rsidR="00C30ED1">
        <w:rPr>
          <w:rFonts w:ascii="Times New Roman" w:hAnsi="Times New Roman" w:cs="Times New Roman"/>
        </w:rPr>
        <w:t xml:space="preserve">that LiCl, </w:t>
      </w:r>
      <w:commentRangeStart w:id="40"/>
      <w:commentRangeStart w:id="41"/>
      <w:r w:rsidR="00C30ED1">
        <w:rPr>
          <w:rFonts w:ascii="Times New Roman" w:hAnsi="Times New Roman" w:cs="Times New Roman"/>
        </w:rPr>
        <w:t xml:space="preserve">an FDA approved drug </w:t>
      </w:r>
      <w:commentRangeEnd w:id="40"/>
      <w:r w:rsidR="002D6CFC">
        <w:rPr>
          <w:rStyle w:val="CommentReference"/>
        </w:rPr>
        <w:commentReference w:id="40"/>
      </w:r>
      <w:commentRangeEnd w:id="41"/>
      <w:r w:rsidR="000655F1">
        <w:rPr>
          <w:rStyle w:val="CommentReference"/>
        </w:rPr>
        <w:commentReference w:id="41"/>
      </w:r>
      <w:r w:rsidR="00C30ED1">
        <w:rPr>
          <w:rFonts w:ascii="Times New Roman" w:hAnsi="Times New Roman" w:cs="Times New Roman"/>
        </w:rPr>
        <w:t xml:space="preserve">that promotes WNT-signaling, rescues the spine and synapse defects in adult </w:t>
      </w:r>
      <w:r w:rsidR="00C30ED1" w:rsidRPr="00390EFE">
        <w:rPr>
          <w:rFonts w:ascii="Times New Roman" w:hAnsi="Times New Roman" w:cs="Times New Roman"/>
          <w:i/>
        </w:rPr>
        <w:t>Tbr1</w:t>
      </w:r>
      <w:r w:rsidR="00C30ED1" w:rsidRPr="00390EFE">
        <w:rPr>
          <w:rFonts w:ascii="Times New Roman" w:hAnsi="Times New Roman" w:cs="Times New Roman"/>
          <w:i/>
          <w:vertAlign w:val="superscript"/>
        </w:rPr>
        <w:t>layer5</w:t>
      </w:r>
      <w:r w:rsidR="00C30ED1">
        <w:rPr>
          <w:rFonts w:ascii="Times New Roman" w:hAnsi="Times New Roman" w:cs="Times New Roman"/>
        </w:rPr>
        <w:t xml:space="preserve">, </w:t>
      </w:r>
      <w:r w:rsidR="00C30ED1" w:rsidRPr="00390EFE">
        <w:rPr>
          <w:rFonts w:ascii="Times New Roman" w:hAnsi="Times New Roman" w:cs="Times New Roman"/>
          <w:i/>
        </w:rPr>
        <w:t>Tbr1</w:t>
      </w:r>
      <w:r w:rsidR="00C30ED1" w:rsidRPr="00390EFE">
        <w:rPr>
          <w:rFonts w:ascii="Times New Roman" w:hAnsi="Times New Roman" w:cs="Times New Roman"/>
          <w:i/>
          <w:vertAlign w:val="superscript"/>
        </w:rPr>
        <w:t>layer6</w:t>
      </w:r>
      <w:r w:rsidR="00C30ED1">
        <w:rPr>
          <w:rFonts w:ascii="Times New Roman" w:hAnsi="Times New Roman" w:cs="Times New Roman"/>
        </w:rPr>
        <w:t xml:space="preserve"> and </w:t>
      </w:r>
      <w:r w:rsidR="00C30ED1" w:rsidRPr="00390EFE">
        <w:rPr>
          <w:rFonts w:ascii="Times New Roman" w:hAnsi="Times New Roman" w:cs="Times New Roman"/>
          <w:i/>
        </w:rPr>
        <w:t>Tbr1</w:t>
      </w:r>
      <w:r w:rsidR="00C30ED1" w:rsidRPr="00390EFE">
        <w:rPr>
          <w:rFonts w:ascii="Times New Roman" w:hAnsi="Times New Roman" w:cs="Times New Roman"/>
          <w:i/>
          <w:vertAlign w:val="superscript"/>
        </w:rPr>
        <w:t>constitutive</w:t>
      </w:r>
      <w:r w:rsidR="00C30ED1">
        <w:rPr>
          <w:rFonts w:ascii="Times New Roman" w:hAnsi="Times New Roman" w:cs="Times New Roman"/>
        </w:rPr>
        <w:t xml:space="preserve"> (</w:t>
      </w:r>
      <w:r w:rsidR="00C30ED1" w:rsidRPr="00390EFE">
        <w:rPr>
          <w:rFonts w:ascii="Times New Roman" w:hAnsi="Times New Roman" w:cs="Times New Roman"/>
          <w:i/>
        </w:rPr>
        <w:t>Tbr1</w:t>
      </w:r>
      <w:r w:rsidR="00C30ED1" w:rsidRPr="00390EFE">
        <w:rPr>
          <w:rFonts w:ascii="Times New Roman" w:hAnsi="Times New Roman" w:cs="Times New Roman"/>
          <w:i/>
          <w:vertAlign w:val="superscript"/>
        </w:rPr>
        <w:t>+/-</w:t>
      </w:r>
      <w:r w:rsidR="00C30ED1">
        <w:rPr>
          <w:rFonts w:ascii="Times New Roman" w:hAnsi="Times New Roman" w:cs="Times New Roman"/>
        </w:rPr>
        <w:t xml:space="preserve">) mutants. Lastly, </w:t>
      </w:r>
      <w:r w:rsidR="00C30ED1" w:rsidRPr="00800971">
        <w:rPr>
          <w:rFonts w:ascii="Times New Roman" w:hAnsi="Times New Roman" w:cs="Times New Roman"/>
          <w:i/>
        </w:rPr>
        <w:t>Tbr1</w:t>
      </w:r>
      <w:r w:rsidR="00C30ED1" w:rsidRPr="00800971">
        <w:rPr>
          <w:rFonts w:ascii="Times New Roman" w:hAnsi="Times New Roman" w:cs="Times New Roman"/>
          <w:i/>
          <w:vertAlign w:val="superscript"/>
        </w:rPr>
        <w:t>layer5</w:t>
      </w:r>
      <w:r w:rsidR="00C30ED1">
        <w:rPr>
          <w:rFonts w:ascii="Times New Roman" w:hAnsi="Times New Roman" w:cs="Times New Roman"/>
        </w:rPr>
        <w:t xml:space="preserve"> mutants exhibit decreased social interaction</w:t>
      </w:r>
      <w:r w:rsidR="007860B0">
        <w:rPr>
          <w:rFonts w:ascii="Times New Roman" w:hAnsi="Times New Roman" w:cs="Times New Roman"/>
        </w:rPr>
        <w:t>s</w:t>
      </w:r>
      <w:r w:rsidR="00C30ED1">
        <w:rPr>
          <w:rFonts w:ascii="Times New Roman" w:hAnsi="Times New Roman" w:cs="Times New Roman"/>
        </w:rPr>
        <w:t xml:space="preserve"> with young </w:t>
      </w:r>
      <w:r w:rsidR="007860B0">
        <w:rPr>
          <w:rFonts w:ascii="Times New Roman" w:hAnsi="Times New Roman" w:cs="Times New Roman"/>
        </w:rPr>
        <w:t>mice</w:t>
      </w:r>
      <w:r w:rsidR="00C30ED1">
        <w:rPr>
          <w:rFonts w:ascii="Times New Roman" w:hAnsi="Times New Roman" w:cs="Times New Roman"/>
        </w:rPr>
        <w:t xml:space="preserve">, a phenotype </w:t>
      </w:r>
      <w:r w:rsidR="007860B0">
        <w:rPr>
          <w:rFonts w:ascii="Times New Roman" w:hAnsi="Times New Roman" w:cs="Times New Roman"/>
        </w:rPr>
        <w:t xml:space="preserve">that is </w:t>
      </w:r>
      <w:r w:rsidR="00C30ED1">
        <w:rPr>
          <w:rFonts w:ascii="Times New Roman" w:hAnsi="Times New Roman" w:cs="Times New Roman"/>
        </w:rPr>
        <w:t>rescued with LiCl</w:t>
      </w:r>
      <w:r w:rsidR="00B15E73">
        <w:rPr>
          <w:rFonts w:ascii="Times New Roman" w:hAnsi="Times New Roman" w:cs="Times New Roman"/>
        </w:rPr>
        <w:t xml:space="preserve"> treatment</w:t>
      </w:r>
      <w:r w:rsidR="00C30ED1" w:rsidRPr="003E651F">
        <w:rPr>
          <w:rFonts w:ascii="Times New Roman" w:hAnsi="Times New Roman" w:cs="Times New Roman"/>
        </w:rPr>
        <w:t>.</w:t>
      </w:r>
      <w:r w:rsidR="007860B0">
        <w:rPr>
          <w:rFonts w:ascii="Times New Roman" w:hAnsi="Times New Roman" w:cs="Times New Roman"/>
        </w:rPr>
        <w:t xml:space="preserve"> The LiC</w:t>
      </w:r>
      <w:r w:rsidR="00BB3E2E">
        <w:rPr>
          <w:rFonts w:ascii="Times New Roman" w:hAnsi="Times New Roman" w:cs="Times New Roman"/>
        </w:rPr>
        <w:t>l</w:t>
      </w:r>
      <w:r w:rsidR="007860B0">
        <w:rPr>
          <w:rFonts w:ascii="Times New Roman" w:hAnsi="Times New Roman" w:cs="Times New Roman"/>
        </w:rPr>
        <w:t xml:space="preserve"> results</w:t>
      </w:r>
      <w:r w:rsidR="00C30ED1">
        <w:rPr>
          <w:rFonts w:ascii="Times New Roman" w:hAnsi="Times New Roman" w:cs="Times New Roman"/>
        </w:rPr>
        <w:t xml:space="preserve"> rais</w:t>
      </w:r>
      <w:r w:rsidR="007860B0">
        <w:rPr>
          <w:rFonts w:ascii="Times New Roman" w:hAnsi="Times New Roman" w:cs="Times New Roman"/>
        </w:rPr>
        <w:t xml:space="preserve">e </w:t>
      </w:r>
      <w:r w:rsidR="00C30ED1">
        <w:rPr>
          <w:rFonts w:ascii="Times New Roman" w:hAnsi="Times New Roman" w:cs="Times New Roman"/>
        </w:rPr>
        <w:t>implications for the treatment of</w:t>
      </w:r>
      <w:r w:rsidR="007860B0">
        <w:rPr>
          <w:rFonts w:ascii="Times New Roman" w:hAnsi="Times New Roman" w:cs="Times New Roman"/>
        </w:rPr>
        <w:t xml:space="preserve"> </w:t>
      </w:r>
      <w:r w:rsidR="002F228F">
        <w:rPr>
          <w:rFonts w:ascii="Times New Roman" w:hAnsi="Times New Roman" w:cs="Times New Roman"/>
        </w:rPr>
        <w:t xml:space="preserve">ASD patients with </w:t>
      </w:r>
      <w:r w:rsidR="002F228F" w:rsidRPr="00AF7684">
        <w:rPr>
          <w:rFonts w:ascii="Times New Roman" w:hAnsi="Times New Roman" w:cs="Times New Roman"/>
          <w:i/>
        </w:rPr>
        <w:t>TBR1</w:t>
      </w:r>
      <w:r w:rsidR="002F228F">
        <w:rPr>
          <w:rFonts w:ascii="Times New Roman" w:hAnsi="Times New Roman" w:cs="Times New Roman"/>
        </w:rPr>
        <w:t xml:space="preserve"> mutations</w:t>
      </w:r>
      <w:r w:rsidR="007860B0">
        <w:rPr>
          <w:rFonts w:ascii="Times New Roman" w:hAnsi="Times New Roman" w:cs="Times New Roman"/>
        </w:rPr>
        <w:t>,</w:t>
      </w:r>
      <w:r w:rsidR="00C30ED1">
        <w:rPr>
          <w:rFonts w:ascii="Times New Roman" w:hAnsi="Times New Roman" w:cs="Times New Roman"/>
        </w:rPr>
        <w:t xml:space="preserve"> and potentially other individuals with ASD or related </w:t>
      </w:r>
      <w:ins w:id="42" w:author="Jeremy Willsey" w:date="2019-04-25T09:46:00Z">
        <w:r w:rsidR="00C96CE3">
          <w:rPr>
            <w:rFonts w:ascii="Times New Roman" w:hAnsi="Times New Roman" w:cs="Times New Roman"/>
          </w:rPr>
          <w:t>neuro</w:t>
        </w:r>
      </w:ins>
      <w:r w:rsidR="00C30ED1">
        <w:rPr>
          <w:rFonts w:ascii="Times New Roman" w:hAnsi="Times New Roman" w:cs="Times New Roman"/>
        </w:rPr>
        <w:t>developmental disorders.</w:t>
      </w:r>
    </w:p>
    <w:p w14:paraId="428D6874" w14:textId="77777777" w:rsidR="00AE2931" w:rsidRPr="003A19D4" w:rsidRDefault="00AE2931" w:rsidP="00AE2931">
      <w:pPr>
        <w:spacing w:line="360" w:lineRule="auto"/>
        <w:rPr>
          <w:rFonts w:ascii="Times New Roman" w:hAnsi="Times New Roman" w:cs="Times New Roman"/>
        </w:rPr>
      </w:pPr>
    </w:p>
    <w:p w14:paraId="5929780F" w14:textId="77777777" w:rsidR="009337DD" w:rsidRPr="009337DD" w:rsidRDefault="00D92A4C" w:rsidP="000C2556">
      <w:pPr>
        <w:spacing w:line="360" w:lineRule="auto"/>
        <w:rPr>
          <w:rFonts w:ascii="Times New Roman" w:hAnsi="Times New Roman" w:cs="Times New Roman"/>
        </w:rPr>
      </w:pPr>
      <w:r w:rsidRPr="00F7410B">
        <w:rPr>
          <w:rFonts w:ascii="Times New Roman" w:hAnsi="Times New Roman" w:cs="Times New Roman"/>
          <w:b/>
        </w:rPr>
        <w:t>RESULTS:</w:t>
      </w:r>
    </w:p>
    <w:p w14:paraId="26EFC539" w14:textId="77777777" w:rsidR="002E09DD" w:rsidRDefault="009F49FD" w:rsidP="000C2556">
      <w:pPr>
        <w:spacing w:line="360" w:lineRule="auto"/>
        <w:rPr>
          <w:rFonts w:ascii="Times New Roman" w:hAnsi="Times New Roman" w:cs="Times New Roman"/>
          <w:b/>
        </w:rPr>
      </w:pPr>
      <w:r w:rsidRPr="00A473DB">
        <w:rPr>
          <w:rFonts w:ascii="Times New Roman" w:hAnsi="Times New Roman" w:cs="Times New Roman"/>
          <w:b/>
          <w:i/>
        </w:rPr>
        <w:t xml:space="preserve">Tbr1 </w:t>
      </w:r>
      <w:r w:rsidR="00383D6C" w:rsidRPr="00A473DB">
        <w:rPr>
          <w:rFonts w:ascii="Times New Roman" w:hAnsi="Times New Roman" w:cs="Times New Roman"/>
          <w:b/>
        </w:rPr>
        <w:t>re</w:t>
      </w:r>
      <w:r w:rsidR="002007B0">
        <w:rPr>
          <w:rFonts w:ascii="Times New Roman" w:hAnsi="Times New Roman" w:cs="Times New Roman"/>
          <w:b/>
        </w:rPr>
        <w:t>gulates neurogenesis and synaptogenesis in</w:t>
      </w:r>
      <w:r w:rsidR="00383D6C" w:rsidRPr="00A473DB">
        <w:rPr>
          <w:rFonts w:ascii="Times New Roman" w:hAnsi="Times New Roman" w:cs="Times New Roman"/>
          <w:b/>
        </w:rPr>
        <w:t xml:space="preserve"> </w:t>
      </w:r>
      <w:r w:rsidR="00611D5E" w:rsidRPr="00A473DB">
        <w:rPr>
          <w:rFonts w:ascii="Times New Roman" w:hAnsi="Times New Roman" w:cs="Times New Roman"/>
          <w:b/>
        </w:rPr>
        <w:t xml:space="preserve">layer 5 pyramidal </w:t>
      </w:r>
      <w:r w:rsidR="002007B0">
        <w:rPr>
          <w:rFonts w:ascii="Times New Roman" w:hAnsi="Times New Roman" w:cs="Times New Roman"/>
          <w:b/>
        </w:rPr>
        <w:t>neurons of</w:t>
      </w:r>
      <w:r w:rsidR="00611D5E" w:rsidRPr="00A473DB">
        <w:rPr>
          <w:rFonts w:ascii="Times New Roman" w:hAnsi="Times New Roman" w:cs="Times New Roman"/>
          <w:b/>
        </w:rPr>
        <w:t xml:space="preserve"> neo</w:t>
      </w:r>
      <w:r w:rsidRPr="00A473DB">
        <w:rPr>
          <w:rFonts w:ascii="Times New Roman" w:hAnsi="Times New Roman" w:cs="Times New Roman"/>
          <w:b/>
        </w:rPr>
        <w:t xml:space="preserve">natal </w:t>
      </w:r>
      <w:r w:rsidR="00A473DB">
        <w:rPr>
          <w:rFonts w:ascii="Times New Roman" w:hAnsi="Times New Roman" w:cs="Times New Roman"/>
          <w:b/>
        </w:rPr>
        <w:t xml:space="preserve">medial prefrontal </w:t>
      </w:r>
      <w:r w:rsidRPr="00A473DB">
        <w:rPr>
          <w:rFonts w:ascii="Times New Roman" w:hAnsi="Times New Roman" w:cs="Times New Roman"/>
          <w:b/>
        </w:rPr>
        <w:t>cortex.</w:t>
      </w:r>
    </w:p>
    <w:p w14:paraId="05581A0D" w14:textId="614A2D39" w:rsidR="00CB147A" w:rsidRPr="005A39CA" w:rsidRDefault="00752720" w:rsidP="000C2556">
      <w:pPr>
        <w:spacing w:line="360" w:lineRule="auto"/>
        <w:ind w:firstLine="720"/>
        <w:rPr>
          <w:rFonts w:ascii="Times New Roman" w:hAnsi="Times New Roman" w:cs="Times New Roman"/>
          <w:i/>
        </w:rPr>
      </w:pPr>
      <w:r>
        <w:rPr>
          <w:rFonts w:ascii="Times New Roman" w:hAnsi="Times New Roman" w:cs="Times New Roman"/>
        </w:rPr>
        <w:t xml:space="preserve">In the frontal and motor cortex </w:t>
      </w:r>
      <w:r w:rsidRPr="00C87894">
        <w:rPr>
          <w:rFonts w:ascii="Times New Roman" w:hAnsi="Times New Roman" w:cs="Times New Roman"/>
          <w:i/>
        </w:rPr>
        <w:t>Tbr1</w:t>
      </w:r>
      <w:r>
        <w:rPr>
          <w:rFonts w:ascii="Times New Roman" w:hAnsi="Times New Roman" w:cs="Times New Roman"/>
        </w:rPr>
        <w:t xml:space="preserve"> </w:t>
      </w:r>
      <w:r w:rsidR="00592BEF">
        <w:rPr>
          <w:rFonts w:ascii="Times New Roman" w:hAnsi="Times New Roman" w:cs="Times New Roman"/>
        </w:rPr>
        <w:t xml:space="preserve">is expressed in most excitatory neurons </w:t>
      </w:r>
      <w:r>
        <w:rPr>
          <w:rFonts w:ascii="Times New Roman" w:hAnsi="Times New Roman" w:cs="Times New Roman"/>
        </w:rPr>
        <w:t xml:space="preserve">in layers 5 and 6 </w:t>
      </w:r>
      <w:commentRangeStart w:id="43"/>
      <w:commentRangeStart w:id="44"/>
      <w:commentRangeStart w:id="45"/>
      <w:commentRangeStart w:id="46"/>
      <w:r>
        <w:rPr>
          <w:rFonts w:ascii="Times New Roman" w:hAnsi="Times New Roman" w:cs="Times New Roman"/>
        </w:rPr>
        <w:t>(Fig. 2</w:t>
      </w:r>
      <w:commentRangeEnd w:id="43"/>
      <w:r w:rsidR="00393523">
        <w:rPr>
          <w:rStyle w:val="CommentReference"/>
        </w:rPr>
        <w:commentReference w:id="43"/>
      </w:r>
      <w:commentRangeEnd w:id="44"/>
      <w:r w:rsidR="00DB281A">
        <w:rPr>
          <w:rStyle w:val="CommentReference"/>
        </w:rPr>
        <w:commentReference w:id="44"/>
      </w:r>
      <w:commentRangeEnd w:id="45"/>
      <w:r w:rsidR="006269A6">
        <w:rPr>
          <w:rStyle w:val="CommentReference"/>
        </w:rPr>
        <w:commentReference w:id="45"/>
      </w:r>
      <w:commentRangeEnd w:id="46"/>
      <w:r w:rsidR="00A61DED">
        <w:rPr>
          <w:rStyle w:val="CommentReference"/>
        </w:rPr>
        <w:commentReference w:id="46"/>
      </w:r>
      <w:r>
        <w:rPr>
          <w:rFonts w:ascii="Times New Roman" w:hAnsi="Times New Roman" w:cs="Times New Roman"/>
        </w:rPr>
        <w:t>)</w:t>
      </w:r>
      <w:r w:rsidR="00592BEF">
        <w:rPr>
          <w:rFonts w:ascii="Times New Roman" w:hAnsi="Times New Roman" w:cs="Times New Roman"/>
        </w:rPr>
        <w:t xml:space="preserve">, whereas </w:t>
      </w:r>
      <w:r>
        <w:rPr>
          <w:rFonts w:ascii="Times New Roman" w:hAnsi="Times New Roman" w:cs="Times New Roman"/>
        </w:rPr>
        <w:t xml:space="preserve">layer 5 expression in </w:t>
      </w:r>
      <w:r w:rsidR="00592BEF">
        <w:rPr>
          <w:rFonts w:ascii="Times New Roman" w:hAnsi="Times New Roman" w:cs="Times New Roman"/>
        </w:rPr>
        <w:t xml:space="preserve">other </w:t>
      </w:r>
      <w:r>
        <w:rPr>
          <w:rFonts w:ascii="Times New Roman" w:hAnsi="Times New Roman" w:cs="Times New Roman"/>
        </w:rPr>
        <w:t xml:space="preserve">cortical regions is </w:t>
      </w:r>
      <w:r w:rsidR="00592BEF">
        <w:rPr>
          <w:rFonts w:ascii="Times New Roman" w:hAnsi="Times New Roman" w:cs="Times New Roman"/>
        </w:rPr>
        <w:t xml:space="preserve">limited to a minority of neurons </w:t>
      </w:r>
      <w:r w:rsidR="007549A6">
        <w:rPr>
          <w:rFonts w:ascii="Times New Roman" w:hAnsi="Times New Roman" w:cs="Times New Roman"/>
        </w:rPr>
        <w:fldChar w:fldCharType="begin"/>
      </w:r>
      <w:r w:rsidR="00D368C8">
        <w:rPr>
          <w:rFonts w:ascii="Times New Roman" w:hAnsi="Times New Roman" w:cs="Times New Roman"/>
        </w:rPr>
        <w:instrText xml:space="preserve"> ADDIN EN.CITE &lt;EndNote&gt;&lt;Cite&gt;&lt;Author&gt;Bulfone&lt;/Author&gt;&lt;Year&gt;1995&lt;/Year&gt;&lt;IDText&gt;T-Brain-1: A homolog of Brachyury whose expression defines molecularly distinct domains within the cerebral cortex&lt;/IDText&gt;&lt;DisplayText&gt;(Bulfone et al., 1995)&lt;/DisplayText&gt;&lt;record&gt;&lt;dates&gt;&lt;pub-dates&gt;&lt;date&gt;7//&lt;/date&gt;&lt;/pub-dates&gt;&lt;year&gt;1995&lt;/year&gt;&lt;/dates&gt;&lt;urls&gt;&lt;related-urls&gt;&lt;url&gt;http://www.sciencedirect.com/science/article/pii/0896627395900659&lt;/url&gt;&lt;/related-urls&gt;&lt;/urls&gt;&lt;isbn&gt;0896-6273&lt;/isbn&gt;&lt;titles&gt;&lt;title&gt;T-Brain-1: A homolog of Brachyury whose expression defines molecularly distinct domains within the cerebral cortex&lt;/title&gt;&lt;secondary-title&gt;Neuron&lt;/secondary-title&gt;&lt;/titles&gt;&lt;pages&gt;63-78&lt;/pages&gt;&lt;number&gt;1&lt;/number&gt;&lt;contributors&gt;&lt;authors&gt;&lt;author&gt;Bulfone, Alessandro&lt;/author&gt;&lt;author&gt;Smiga, Susan M.&lt;/author&gt;&lt;author&gt;Shimamura, Kenji&lt;/author&gt;&lt;author&gt;Peterson, Andrew&lt;/author&gt;&lt;author&gt;Puelles, Luis&lt;/author&gt;&lt;author&gt;Rubenstein, John L. R.&lt;/author&gt;&lt;/authors&gt;&lt;/contributors&gt;&lt;added-date format="utc"&gt;1463200550&lt;/added-date&gt;&lt;ref-type name="Journal Article"&gt;17&lt;/ref-type&gt;&lt;rec-number&gt;249&lt;/rec-number&gt;&lt;last-updated-date format="utc"&gt;1541623014&lt;/last-updated-date&gt;&lt;electronic-resource-num&gt;http://dx.doi.org/10.1016/0896-6273(95)90065-9&lt;/electronic-resource-num&gt;&lt;volume&gt;15&lt;/volume&gt;&lt;/record&gt;&lt;/Cite&gt;&lt;/EndNote&gt;</w:instrText>
      </w:r>
      <w:r w:rsidR="007549A6">
        <w:rPr>
          <w:rFonts w:ascii="Times New Roman" w:hAnsi="Times New Roman" w:cs="Times New Roman"/>
        </w:rPr>
        <w:fldChar w:fldCharType="separate"/>
      </w:r>
      <w:r w:rsidR="00D368C8">
        <w:rPr>
          <w:rFonts w:ascii="Times New Roman" w:hAnsi="Times New Roman" w:cs="Times New Roman"/>
          <w:noProof/>
        </w:rPr>
        <w:t>(Bulfone et al., 1995)</w:t>
      </w:r>
      <w:r w:rsidR="007549A6">
        <w:rPr>
          <w:rFonts w:ascii="Times New Roman" w:hAnsi="Times New Roman" w:cs="Times New Roman"/>
        </w:rPr>
        <w:fldChar w:fldCharType="end"/>
      </w:r>
      <w:r>
        <w:rPr>
          <w:rFonts w:ascii="Times New Roman" w:hAnsi="Times New Roman" w:cs="Times New Roman"/>
        </w:rPr>
        <w:t xml:space="preserve">. Here, </w:t>
      </w:r>
      <w:r w:rsidR="00CB147A">
        <w:rPr>
          <w:rFonts w:ascii="Times New Roman" w:hAnsi="Times New Roman" w:cs="Times New Roman"/>
        </w:rPr>
        <w:t xml:space="preserve">using a floxed allele </w:t>
      </w:r>
      <w:r>
        <w:rPr>
          <w:rFonts w:ascii="Times New Roman" w:hAnsi="Times New Roman" w:cs="Times New Roman"/>
        </w:rPr>
        <w:t xml:space="preserve">we </w:t>
      </w:r>
      <w:r w:rsidR="005F5D6A">
        <w:rPr>
          <w:rFonts w:ascii="Times New Roman" w:hAnsi="Times New Roman" w:cs="Times New Roman"/>
        </w:rPr>
        <w:t xml:space="preserve">selectively </w:t>
      </w:r>
      <w:r w:rsidR="007A4FD7">
        <w:rPr>
          <w:rFonts w:ascii="Times New Roman" w:hAnsi="Times New Roman" w:cs="Times New Roman"/>
        </w:rPr>
        <w:t>eliminate</w:t>
      </w:r>
      <w:r>
        <w:rPr>
          <w:rFonts w:ascii="Times New Roman" w:hAnsi="Times New Roman" w:cs="Times New Roman"/>
        </w:rPr>
        <w:t>d</w:t>
      </w:r>
      <w:r w:rsidR="007A4FD7">
        <w:rPr>
          <w:rFonts w:ascii="Times New Roman" w:hAnsi="Times New Roman" w:cs="Times New Roman"/>
        </w:rPr>
        <w:t xml:space="preserve"> </w:t>
      </w:r>
      <w:r w:rsidR="005F5D6A">
        <w:rPr>
          <w:rFonts w:ascii="Times New Roman" w:hAnsi="Times New Roman" w:cs="Times New Roman"/>
          <w:i/>
        </w:rPr>
        <w:t>Tbr1</w:t>
      </w:r>
      <w:r w:rsidR="005F5D6A">
        <w:rPr>
          <w:rFonts w:ascii="Times New Roman" w:hAnsi="Times New Roman" w:cs="Times New Roman"/>
        </w:rPr>
        <w:t xml:space="preserve"> in cortical layer 5 pyramidal neuron</w:t>
      </w:r>
      <w:r>
        <w:rPr>
          <w:rFonts w:ascii="Times New Roman" w:hAnsi="Times New Roman" w:cs="Times New Roman"/>
        </w:rPr>
        <w:t xml:space="preserve">s </w:t>
      </w:r>
      <w:r w:rsidR="00CB147A">
        <w:rPr>
          <w:rFonts w:ascii="Times New Roman" w:hAnsi="Times New Roman" w:cs="Times New Roman"/>
        </w:rPr>
        <w:t xml:space="preserve">around P0 using </w:t>
      </w:r>
      <w:r w:rsidR="00CB147A">
        <w:rPr>
          <w:rFonts w:ascii="Times New Roman" w:hAnsi="Times New Roman" w:cs="Times New Roman"/>
          <w:i/>
        </w:rPr>
        <w:t>Rbp4-cre</w:t>
      </w:r>
      <w:r w:rsidR="00CB147A">
        <w:rPr>
          <w:rFonts w:ascii="Times New Roman" w:hAnsi="Times New Roman" w:cs="Times New Roman"/>
        </w:rPr>
        <w:t xml:space="preserve">, </w:t>
      </w:r>
      <w:r w:rsidR="00A20D35">
        <w:rPr>
          <w:rFonts w:ascii="Times New Roman" w:hAnsi="Times New Roman" w:cs="Times New Roman"/>
        </w:rPr>
        <w:t>~</w:t>
      </w:r>
      <w:r w:rsidR="00CB147A">
        <w:rPr>
          <w:rFonts w:ascii="Times New Roman" w:hAnsi="Times New Roman" w:cs="Times New Roman"/>
        </w:rPr>
        <w:t>8</w:t>
      </w:r>
      <w:r w:rsidR="00A20D35">
        <w:rPr>
          <w:rFonts w:ascii="Times New Roman" w:hAnsi="Times New Roman" w:cs="Times New Roman"/>
        </w:rPr>
        <w:t xml:space="preserve"> days after </w:t>
      </w:r>
      <w:r w:rsidR="00CB147A">
        <w:rPr>
          <w:rFonts w:ascii="Times New Roman" w:hAnsi="Times New Roman" w:cs="Times New Roman"/>
          <w:i/>
        </w:rPr>
        <w:t>Tbr1</w:t>
      </w:r>
      <w:r w:rsidR="00592BEF">
        <w:rPr>
          <w:rFonts w:ascii="Times New Roman" w:hAnsi="Times New Roman" w:cs="Times New Roman"/>
          <w:i/>
        </w:rPr>
        <w:t xml:space="preserve"> </w:t>
      </w:r>
      <w:r w:rsidR="00A20D35">
        <w:rPr>
          <w:rFonts w:ascii="Times New Roman" w:hAnsi="Times New Roman" w:cs="Times New Roman"/>
        </w:rPr>
        <w:t>expression begins</w:t>
      </w:r>
      <w:r w:rsidR="00CB147A">
        <w:rPr>
          <w:rFonts w:ascii="Times New Roman" w:hAnsi="Times New Roman" w:cs="Times New Roman"/>
        </w:rPr>
        <w:t>.</w:t>
      </w:r>
      <w:r w:rsidR="00A20D35">
        <w:rPr>
          <w:rFonts w:ascii="Times New Roman" w:hAnsi="Times New Roman" w:cs="Times New Roman"/>
        </w:rPr>
        <w:t xml:space="preserve"> </w:t>
      </w:r>
      <w:r w:rsidR="005F1FD7">
        <w:rPr>
          <w:rFonts w:ascii="Times New Roman" w:hAnsi="Times New Roman" w:cs="Times New Roman"/>
        </w:rPr>
        <w:t xml:space="preserve">We refer to these mice as </w:t>
      </w:r>
      <w:r w:rsidR="005F1FD7">
        <w:rPr>
          <w:rFonts w:ascii="Times New Roman" w:hAnsi="Times New Roman" w:cs="Times New Roman"/>
          <w:i/>
        </w:rPr>
        <w:t>Tbr1</w:t>
      </w:r>
      <w:r w:rsidR="005F1FD7" w:rsidRPr="005F1FD7">
        <w:rPr>
          <w:rFonts w:ascii="Times New Roman" w:hAnsi="Times New Roman" w:cs="Times New Roman"/>
          <w:i/>
          <w:vertAlign w:val="superscript"/>
        </w:rPr>
        <w:t>layer5</w:t>
      </w:r>
      <w:r w:rsidR="005F1FD7">
        <w:rPr>
          <w:rFonts w:ascii="Times New Roman" w:hAnsi="Times New Roman" w:cs="Times New Roman"/>
        </w:rPr>
        <w:t xml:space="preserve"> </w:t>
      </w:r>
      <w:r w:rsidR="00592BEF">
        <w:rPr>
          <w:rFonts w:ascii="Times New Roman" w:hAnsi="Times New Roman" w:cs="Times New Roman"/>
        </w:rPr>
        <w:t>conditional knockouts (</w:t>
      </w:r>
      <w:r>
        <w:rPr>
          <w:rFonts w:ascii="Times New Roman" w:hAnsi="Times New Roman" w:cs="Times New Roman"/>
        </w:rPr>
        <w:t>CKO</w:t>
      </w:r>
      <w:r w:rsidR="00592BEF">
        <w:rPr>
          <w:rFonts w:ascii="Times New Roman" w:hAnsi="Times New Roman" w:cs="Times New Roman"/>
        </w:rPr>
        <w:t>)</w:t>
      </w:r>
      <w:commentRangeStart w:id="47"/>
      <w:r w:rsidR="005F1FD7">
        <w:rPr>
          <w:rFonts w:ascii="Times New Roman" w:hAnsi="Times New Roman" w:cs="Times New Roman"/>
        </w:rPr>
        <w:t>.</w:t>
      </w:r>
      <w:commentRangeEnd w:id="47"/>
      <w:r w:rsidR="00F81018">
        <w:rPr>
          <w:rStyle w:val="CommentReference"/>
        </w:rPr>
        <w:commentReference w:id="47"/>
      </w:r>
      <w:r w:rsidR="009742B4">
        <w:rPr>
          <w:rFonts w:ascii="Times New Roman" w:hAnsi="Times New Roman" w:cs="Times New Roman"/>
        </w:rPr>
        <w:t xml:space="preserve"> </w:t>
      </w:r>
    </w:p>
    <w:p w14:paraId="488FCED3" w14:textId="5F5E67D5" w:rsidR="00AD2A45" w:rsidRDefault="00592BEF" w:rsidP="000C2556">
      <w:pPr>
        <w:spacing w:line="360" w:lineRule="auto"/>
        <w:ind w:firstLine="720"/>
        <w:rPr>
          <w:rFonts w:ascii="Times New Roman" w:hAnsi="Times New Roman" w:cs="Times New Roman"/>
        </w:rPr>
      </w:pPr>
      <w:r>
        <w:rPr>
          <w:rFonts w:ascii="Times New Roman" w:hAnsi="Times New Roman" w:cs="Times New Roman"/>
        </w:rPr>
        <w:t>We</w:t>
      </w:r>
      <w:r w:rsidR="00CB147A">
        <w:rPr>
          <w:rFonts w:ascii="Times New Roman" w:hAnsi="Times New Roman" w:cs="Times New Roman"/>
        </w:rPr>
        <w:t xml:space="preserve"> </w:t>
      </w:r>
      <w:r>
        <w:rPr>
          <w:rFonts w:ascii="Times New Roman" w:hAnsi="Times New Roman" w:cs="Times New Roman"/>
        </w:rPr>
        <w:t xml:space="preserve">focused </w:t>
      </w:r>
      <w:r w:rsidR="00CB147A">
        <w:rPr>
          <w:rFonts w:ascii="Times New Roman" w:hAnsi="Times New Roman" w:cs="Times New Roman"/>
        </w:rPr>
        <w:t xml:space="preserve">on </w:t>
      </w:r>
      <w:r w:rsidR="00CB147A" w:rsidRPr="00C87894">
        <w:rPr>
          <w:rFonts w:ascii="Times New Roman" w:hAnsi="Times New Roman" w:cs="Times New Roman"/>
          <w:i/>
        </w:rPr>
        <w:t>Tbr1</w:t>
      </w:r>
      <w:r w:rsidR="00CB147A">
        <w:rPr>
          <w:rFonts w:ascii="Times New Roman" w:hAnsi="Times New Roman" w:cs="Times New Roman"/>
        </w:rPr>
        <w:t xml:space="preserve"> fun</w:t>
      </w:r>
      <w:r w:rsidR="00CB147A" w:rsidRPr="00107C4C">
        <w:rPr>
          <w:rFonts w:ascii="Times New Roman" w:hAnsi="Times New Roman" w:cs="Times New Roman"/>
        </w:rPr>
        <w:t xml:space="preserve">ction in the developing </w:t>
      </w:r>
      <w:r w:rsidR="00C102AF">
        <w:rPr>
          <w:rFonts w:ascii="Times New Roman" w:hAnsi="Times New Roman" w:cs="Times New Roman"/>
        </w:rPr>
        <w:t>prefrontal cortex (</w:t>
      </w:r>
      <w:r w:rsidR="00CB147A" w:rsidRPr="00107C4C">
        <w:rPr>
          <w:rFonts w:ascii="Times New Roman" w:hAnsi="Times New Roman" w:cs="Times New Roman"/>
        </w:rPr>
        <w:t>PFC</w:t>
      </w:r>
      <w:r w:rsidR="00C102AF">
        <w:rPr>
          <w:rFonts w:ascii="Times New Roman" w:hAnsi="Times New Roman" w:cs="Times New Roman"/>
        </w:rPr>
        <w:t>x)</w:t>
      </w:r>
      <w:r w:rsidR="00CB147A" w:rsidRPr="00107C4C">
        <w:rPr>
          <w:rFonts w:ascii="Times New Roman" w:hAnsi="Times New Roman" w:cs="Times New Roman"/>
        </w:rPr>
        <w:t>, a region that is implicated in ASD</w:t>
      </w:r>
      <w:r w:rsidR="007549A6" w:rsidRPr="00107C4C">
        <w:rPr>
          <w:rFonts w:ascii="Times New Roman" w:hAnsi="Times New Roman" w:cs="Times New Roman"/>
        </w:rPr>
        <w:t xml:space="preserve"> </w:t>
      </w:r>
      <w:commentRangeStart w:id="48"/>
      <w:r w:rsidR="007549A6" w:rsidRPr="00107C4C">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cj48L2F1dGhvcnM+PC9jb250cmlidXRvcnM+PGFkZGVkLWRhdGUgZm9ybWF0PSJ1dGMiPjE0NjMy
MDA1NTI8L2FkZGVkLWRhdGU+PHJlZi10eXBlIG5hbWU9IkpvdXJuYWwgQXJ0aWNsZSI+MTc8L3Jl
Zi10eXBlPjxkYXRlcz48eWVhcj4yMDEzPC95ZWFyPjwvZGF0ZXM+PHJlYy1udW1iZXI+Mjg5PC9y
ZWMtbnVtYmVyPjxwdWJsaXNoZXI+RWxzZXZpZXI8L3B1Ymxpc2hlcj48bGFzdC11cGRhdGVkLWRh
dGUgZm9ybWF0PSJ1dGMiPjE1MTg1ODgxOTI8L2xhc3QtdXBkYXRlZC1kYXRlPjxlbGVjdHJvbmlj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cj48L2F1dGhvcnM+PC9jb250cmlidXRvcnM+PGFkZGVkLWRhdGUgZm9ybWF0PSJ1dGMiPjE0NjMy
MDA1NTI8L2FkZGVkLWRhdGU+PHJlZi10eXBlIG5hbWU9IkpvdXJuYWwgQXJ0aWNsZSI+MTc8L3Jl
Zi10eXBlPjxkYXRlcz48eWVhcj4yMDEzPC95ZWFyPjwvZGF0ZXM+PHJlYy1udW1iZXI+Mjg5PC9y
ZWMtbnVtYmVyPjxwdWJsaXNoZXI+RWxzZXZpZXI8L3B1Ymxpc2hlcj48bGFzdC11cGRhdGVkLWRh
dGUgZm9ybWF0PSJ1dGMiPjE1MTg1ODgxOTI8L2xhc3QtdXBkYXRlZC1kYXRlPjxlbGVjdHJvbmlj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7549A6" w:rsidRPr="00107C4C">
        <w:rPr>
          <w:rFonts w:ascii="Times New Roman" w:hAnsi="Times New Roman" w:cs="Times New Roman"/>
        </w:rPr>
      </w:r>
      <w:r w:rsidR="007549A6" w:rsidRPr="00107C4C">
        <w:rPr>
          <w:rFonts w:ascii="Times New Roman" w:hAnsi="Times New Roman" w:cs="Times New Roman"/>
        </w:rPr>
        <w:fldChar w:fldCharType="separate"/>
      </w:r>
      <w:r w:rsidR="004B3E6D">
        <w:rPr>
          <w:rFonts w:ascii="Times New Roman" w:hAnsi="Times New Roman" w:cs="Times New Roman"/>
          <w:noProof/>
        </w:rPr>
        <w:t>(Willsey et al., 2013)</w:t>
      </w:r>
      <w:r w:rsidR="007549A6" w:rsidRPr="00107C4C">
        <w:rPr>
          <w:rFonts w:ascii="Times New Roman" w:hAnsi="Times New Roman" w:cs="Times New Roman"/>
        </w:rPr>
        <w:fldChar w:fldCharType="end"/>
      </w:r>
      <w:commentRangeEnd w:id="48"/>
      <w:r w:rsidR="00824A22">
        <w:rPr>
          <w:rStyle w:val="CommentReference"/>
        </w:rPr>
        <w:commentReference w:id="48"/>
      </w:r>
      <w:r w:rsidR="00CB147A" w:rsidRPr="00107C4C">
        <w:rPr>
          <w:rFonts w:ascii="Times New Roman" w:hAnsi="Times New Roman" w:cs="Times New Roman"/>
        </w:rPr>
        <w:t xml:space="preserve">.  </w:t>
      </w:r>
      <w:commentRangeStart w:id="49"/>
      <w:r w:rsidR="009742B4" w:rsidRPr="00107C4C">
        <w:rPr>
          <w:rFonts w:ascii="Times New Roman" w:hAnsi="Times New Roman" w:cs="Times New Roman"/>
        </w:rPr>
        <w:t xml:space="preserve">To overcome the limitations caused by cellular heterogeneity of batch RNA-seq </w:t>
      </w:r>
      <w:r w:rsidR="009742B4" w:rsidRPr="005D7DF6">
        <w:rPr>
          <w:rFonts w:ascii="Times New Roman" w:hAnsi="Times New Roman" w:cs="Times New Roman"/>
        </w:rPr>
        <w:t>(</w:t>
      </w:r>
      <w:r w:rsidR="009742B4" w:rsidRPr="005D7DF6">
        <w:rPr>
          <w:rFonts w:ascii="Times New Roman" w:hAnsi="Times New Roman" w:cs="Times New Roman"/>
          <w:i/>
        </w:rPr>
        <w:t>Tbr1</w:t>
      </w:r>
      <w:r w:rsidR="009742B4" w:rsidRPr="005D7DF6">
        <w:rPr>
          <w:rFonts w:ascii="Times New Roman" w:hAnsi="Times New Roman" w:cs="Times New Roman"/>
        </w:rPr>
        <w:t xml:space="preserve"> is expressed in ~</w:t>
      </w:r>
      <w:r w:rsidR="00107C4C" w:rsidRPr="005D7DF6">
        <w:rPr>
          <w:rFonts w:ascii="Times New Roman" w:hAnsi="Times New Roman" w:cs="Times New Roman"/>
        </w:rPr>
        <w:t>60</w:t>
      </w:r>
      <w:r w:rsidR="009742B4" w:rsidRPr="005D7DF6">
        <w:rPr>
          <w:rFonts w:ascii="Times New Roman" w:hAnsi="Times New Roman" w:cs="Times New Roman"/>
        </w:rPr>
        <w:t>% of layer 5 pyramidal neurons at P5</w:t>
      </w:r>
      <w:r w:rsidR="003A5648" w:rsidRPr="005D7DF6">
        <w:rPr>
          <w:rFonts w:ascii="Times New Roman" w:hAnsi="Times New Roman" w:cs="Times New Roman"/>
        </w:rPr>
        <w:t xml:space="preserve"> and </w:t>
      </w:r>
      <w:r w:rsidR="00EE7F91" w:rsidRPr="005D7DF6">
        <w:rPr>
          <w:rFonts w:ascii="Times New Roman" w:hAnsi="Times New Roman" w:cs="Times New Roman"/>
        </w:rPr>
        <w:t>~</w:t>
      </w:r>
      <w:r w:rsidR="003A5648" w:rsidRPr="005D7DF6">
        <w:rPr>
          <w:rFonts w:ascii="Times New Roman" w:hAnsi="Times New Roman" w:cs="Times New Roman"/>
        </w:rPr>
        <w:t>85% at P21</w:t>
      </w:r>
      <w:r>
        <w:rPr>
          <w:rFonts w:ascii="Times New Roman" w:hAnsi="Times New Roman" w:cs="Times New Roman"/>
        </w:rPr>
        <w:t xml:space="preserve">; </w:t>
      </w:r>
      <w:r w:rsidRPr="002D1CBD">
        <w:rPr>
          <w:rFonts w:ascii="Times New Roman" w:hAnsi="Times New Roman" w:cs="Times New Roman"/>
        </w:rPr>
        <w:t>Fig</w:t>
      </w:r>
      <w:r w:rsidR="00E23A11" w:rsidRPr="002D1CBD">
        <w:rPr>
          <w:rFonts w:ascii="Times New Roman" w:hAnsi="Times New Roman" w:cs="Times New Roman"/>
        </w:rPr>
        <w:t>. S1A</w:t>
      </w:r>
      <w:r w:rsidR="002E5748">
        <w:rPr>
          <w:rFonts w:ascii="Times New Roman" w:hAnsi="Times New Roman" w:cs="Times New Roman"/>
        </w:rPr>
        <w:t>, S1B</w:t>
      </w:r>
      <w:r w:rsidR="009742B4" w:rsidRPr="002D1CBD">
        <w:rPr>
          <w:rFonts w:ascii="Times New Roman" w:hAnsi="Times New Roman" w:cs="Times New Roman"/>
        </w:rPr>
        <w:t>)</w:t>
      </w:r>
      <w:commentRangeEnd w:id="49"/>
      <w:r w:rsidR="00622821">
        <w:rPr>
          <w:rStyle w:val="CommentReference"/>
        </w:rPr>
        <w:commentReference w:id="49"/>
      </w:r>
      <w:r w:rsidR="009742B4" w:rsidRPr="002D1CBD">
        <w:rPr>
          <w:rFonts w:ascii="Times New Roman" w:hAnsi="Times New Roman" w:cs="Times New Roman"/>
        </w:rPr>
        <w:t>,</w:t>
      </w:r>
      <w:r w:rsidR="009742B4" w:rsidRPr="00107C4C">
        <w:rPr>
          <w:rFonts w:ascii="Times New Roman" w:hAnsi="Times New Roman" w:cs="Times New Roman"/>
        </w:rPr>
        <w:t xml:space="preserve"> we </w:t>
      </w:r>
      <w:r w:rsidR="00895E07" w:rsidRPr="00107C4C">
        <w:rPr>
          <w:rFonts w:ascii="Times New Roman" w:hAnsi="Times New Roman" w:cs="Times New Roman"/>
          <w:iCs/>
        </w:rPr>
        <w:t xml:space="preserve">generated </w:t>
      </w:r>
      <w:r>
        <w:rPr>
          <w:rFonts w:ascii="Times New Roman" w:hAnsi="Times New Roman" w:cs="Times New Roman"/>
          <w:iCs/>
        </w:rPr>
        <w:t>single cell (</w:t>
      </w:r>
      <w:proofErr w:type="spellStart"/>
      <w:r w:rsidR="00895E07" w:rsidRPr="00107C4C">
        <w:rPr>
          <w:rFonts w:ascii="Times New Roman" w:hAnsi="Times New Roman" w:cs="Times New Roman"/>
          <w:iCs/>
        </w:rPr>
        <w:t>sc</w:t>
      </w:r>
      <w:proofErr w:type="spellEnd"/>
      <w:r>
        <w:rPr>
          <w:rFonts w:ascii="Times New Roman" w:hAnsi="Times New Roman" w:cs="Times New Roman"/>
          <w:iCs/>
        </w:rPr>
        <w:t>)</w:t>
      </w:r>
      <w:r w:rsidR="00895E07" w:rsidRPr="00107C4C">
        <w:rPr>
          <w:rFonts w:ascii="Times New Roman" w:hAnsi="Times New Roman" w:cs="Times New Roman"/>
          <w:iCs/>
        </w:rPr>
        <w:t>RNA-</w:t>
      </w:r>
      <w:proofErr w:type="spellStart"/>
      <w:r w:rsidR="00895E07" w:rsidRPr="00107C4C">
        <w:rPr>
          <w:rFonts w:ascii="Times New Roman" w:hAnsi="Times New Roman" w:cs="Times New Roman"/>
          <w:iCs/>
        </w:rPr>
        <w:t>seq</w:t>
      </w:r>
      <w:proofErr w:type="spellEnd"/>
      <w:r w:rsidR="00895E07">
        <w:rPr>
          <w:rFonts w:ascii="Times New Roman" w:hAnsi="Times New Roman" w:cs="Times New Roman"/>
          <w:iCs/>
        </w:rPr>
        <w:t xml:space="preserve"> data from F</w:t>
      </w:r>
      <w:r w:rsidR="00BD540C">
        <w:rPr>
          <w:rFonts w:ascii="Times New Roman" w:hAnsi="Times New Roman" w:cs="Times New Roman"/>
          <w:iCs/>
        </w:rPr>
        <w:t xml:space="preserve">luorescent </w:t>
      </w:r>
      <w:r w:rsidR="00895E07">
        <w:rPr>
          <w:rFonts w:ascii="Times New Roman" w:hAnsi="Times New Roman" w:cs="Times New Roman"/>
          <w:iCs/>
        </w:rPr>
        <w:t>A</w:t>
      </w:r>
      <w:r w:rsidR="00BD540C">
        <w:rPr>
          <w:rFonts w:ascii="Times New Roman" w:hAnsi="Times New Roman" w:cs="Times New Roman"/>
          <w:iCs/>
        </w:rPr>
        <w:t xml:space="preserve">ctivated </w:t>
      </w:r>
      <w:r w:rsidR="00895E07">
        <w:rPr>
          <w:rFonts w:ascii="Times New Roman" w:hAnsi="Times New Roman" w:cs="Times New Roman"/>
          <w:iCs/>
        </w:rPr>
        <w:t>C</w:t>
      </w:r>
      <w:r w:rsidR="00BD540C">
        <w:rPr>
          <w:rFonts w:ascii="Times New Roman" w:hAnsi="Times New Roman" w:cs="Times New Roman"/>
          <w:iCs/>
        </w:rPr>
        <w:t xml:space="preserve">ell </w:t>
      </w:r>
      <w:r w:rsidR="00895E07">
        <w:rPr>
          <w:rFonts w:ascii="Times New Roman" w:hAnsi="Times New Roman" w:cs="Times New Roman"/>
          <w:iCs/>
        </w:rPr>
        <w:t xml:space="preserve">Sorted </w:t>
      </w:r>
      <w:r w:rsidR="00BD540C">
        <w:rPr>
          <w:rFonts w:ascii="Times New Roman" w:hAnsi="Times New Roman" w:cs="Times New Roman"/>
          <w:iCs/>
        </w:rPr>
        <w:t xml:space="preserve">(FACS) </w:t>
      </w:r>
      <w:r w:rsidR="00895E07">
        <w:rPr>
          <w:rFonts w:ascii="Times New Roman" w:hAnsi="Times New Roman" w:cs="Times New Roman"/>
          <w:iCs/>
        </w:rPr>
        <w:t>layer 5 neurons isolated from postnatal day 5 (P5)</w:t>
      </w:r>
      <w:r w:rsidR="00952BF3">
        <w:rPr>
          <w:rFonts w:ascii="Times New Roman" w:hAnsi="Times New Roman" w:cs="Times New Roman"/>
          <w:iCs/>
        </w:rPr>
        <w:t xml:space="preserve"> medial prefrontal cortex (mPFCx)</w:t>
      </w:r>
      <w:r w:rsidR="007A4FD7">
        <w:rPr>
          <w:rFonts w:ascii="Times New Roman" w:hAnsi="Times New Roman" w:cs="Times New Roman"/>
          <w:iCs/>
        </w:rPr>
        <w:t>.</w:t>
      </w:r>
      <w:r w:rsidR="00113B8C">
        <w:rPr>
          <w:rFonts w:ascii="Times New Roman" w:hAnsi="Times New Roman" w:cs="Times New Roman"/>
          <w:iCs/>
        </w:rPr>
        <w:t xml:space="preserve"> </w:t>
      </w:r>
      <w:r w:rsidR="007A4FD7">
        <w:rPr>
          <w:rFonts w:ascii="Times New Roman" w:hAnsi="Times New Roman" w:cs="Times New Roman"/>
          <w:iCs/>
        </w:rPr>
        <w:t>We studied</w:t>
      </w:r>
      <w:r w:rsidR="00952BF3">
        <w:rPr>
          <w:rFonts w:ascii="Times New Roman" w:hAnsi="Times New Roman" w:cs="Times New Roman"/>
          <w:iCs/>
        </w:rPr>
        <w:t xml:space="preserve"> the transcriptom</w:t>
      </w:r>
      <w:r w:rsidR="0000541E">
        <w:rPr>
          <w:rFonts w:ascii="Times New Roman" w:hAnsi="Times New Roman" w:cs="Times New Roman"/>
          <w:iCs/>
        </w:rPr>
        <w:t>ic changes</w:t>
      </w:r>
      <w:r w:rsidR="00952BF3">
        <w:rPr>
          <w:rFonts w:ascii="Times New Roman" w:hAnsi="Times New Roman" w:cs="Times New Roman"/>
          <w:iCs/>
        </w:rPr>
        <w:t xml:space="preserve"> from</w:t>
      </w:r>
      <w:r w:rsidR="00895E07">
        <w:rPr>
          <w:rFonts w:ascii="Times New Roman" w:hAnsi="Times New Roman" w:cs="Times New Roman"/>
          <w:iCs/>
        </w:rPr>
        <w:t xml:space="preserve"> </w:t>
      </w:r>
      <w:r w:rsidR="00895E07">
        <w:rPr>
          <w:rFonts w:ascii="Times New Roman" w:hAnsi="Times New Roman" w:cs="Times New Roman"/>
          <w:i/>
          <w:iCs/>
        </w:rPr>
        <w:t>Tbr1</w:t>
      </w:r>
      <w:r w:rsidR="00895E07" w:rsidRPr="00C4268D">
        <w:rPr>
          <w:rFonts w:ascii="Times New Roman" w:hAnsi="Times New Roman" w:cs="Times New Roman"/>
          <w:i/>
          <w:iCs/>
          <w:vertAlign w:val="superscript"/>
        </w:rPr>
        <w:t>wildtype</w:t>
      </w:r>
      <w:r w:rsidR="00895E07">
        <w:rPr>
          <w:rFonts w:ascii="Times New Roman" w:hAnsi="Times New Roman" w:cs="Times New Roman"/>
          <w:i/>
          <w:iCs/>
        </w:rPr>
        <w:t>, Tbr1</w:t>
      </w:r>
      <w:r w:rsidR="00895E07" w:rsidRPr="00C4268D">
        <w:rPr>
          <w:rFonts w:ascii="Times New Roman" w:hAnsi="Times New Roman" w:cs="Times New Roman"/>
          <w:i/>
          <w:iCs/>
          <w:vertAlign w:val="superscript"/>
        </w:rPr>
        <w:t>layer5</w:t>
      </w:r>
      <w:r w:rsidR="00895E07">
        <w:rPr>
          <w:rFonts w:ascii="Times New Roman" w:hAnsi="Times New Roman" w:cs="Times New Roman"/>
          <w:iCs/>
        </w:rPr>
        <w:t xml:space="preserve"> </w:t>
      </w:r>
      <w:commentRangeStart w:id="50"/>
      <w:commentRangeStart w:id="51"/>
      <w:r w:rsidR="00895E07">
        <w:rPr>
          <w:rFonts w:ascii="Times New Roman" w:hAnsi="Times New Roman" w:cs="Times New Roman"/>
          <w:iCs/>
        </w:rPr>
        <w:t>heterozygous</w:t>
      </w:r>
      <w:commentRangeEnd w:id="50"/>
      <w:r w:rsidR="009C38D0">
        <w:rPr>
          <w:rStyle w:val="CommentReference"/>
        </w:rPr>
        <w:commentReference w:id="50"/>
      </w:r>
      <w:commentRangeEnd w:id="51"/>
      <w:r w:rsidR="007A7363">
        <w:rPr>
          <w:rStyle w:val="CommentReference"/>
        </w:rPr>
        <w:commentReference w:id="51"/>
      </w:r>
      <w:r w:rsidR="00895E07">
        <w:rPr>
          <w:rFonts w:ascii="Times New Roman" w:hAnsi="Times New Roman" w:cs="Times New Roman"/>
          <w:iCs/>
        </w:rPr>
        <w:t xml:space="preserve"> and homozygous mutant</w:t>
      </w:r>
      <w:r w:rsidR="00952BF3">
        <w:rPr>
          <w:rFonts w:ascii="Times New Roman" w:hAnsi="Times New Roman" w:cs="Times New Roman"/>
          <w:iCs/>
        </w:rPr>
        <w:t xml:space="preserve"> cells </w:t>
      </w:r>
      <w:r w:rsidR="00597DE4">
        <w:rPr>
          <w:rFonts w:ascii="Times New Roman" w:hAnsi="Times New Roman" w:cs="Times New Roman"/>
          <w:iCs/>
        </w:rPr>
        <w:t>using 10X Genomics platform</w:t>
      </w:r>
      <w:r w:rsidR="00403C0E">
        <w:rPr>
          <w:rFonts w:ascii="Times New Roman" w:hAnsi="Times New Roman" w:cs="Times New Roman"/>
          <w:iCs/>
        </w:rPr>
        <w:t xml:space="preserve">. </w:t>
      </w:r>
      <w:r w:rsidR="00895E07" w:rsidDel="00895E07">
        <w:rPr>
          <w:rFonts w:ascii="Times New Roman" w:hAnsi="Times New Roman" w:cs="Times New Roman"/>
        </w:rPr>
        <w:t xml:space="preserve"> </w:t>
      </w:r>
    </w:p>
    <w:p w14:paraId="798720CD" w14:textId="2A0254B1" w:rsidR="007D5048" w:rsidRDefault="00E03FFD" w:rsidP="00E6380D">
      <w:pPr>
        <w:spacing w:line="360" w:lineRule="auto"/>
        <w:ind w:firstLine="720"/>
        <w:rPr>
          <w:rFonts w:ascii="Times New Roman" w:hAnsi="Times New Roman" w:cs="Times New Roman"/>
        </w:rPr>
      </w:pPr>
      <w:del w:id="52" w:author="Everitt, Amanda" w:date="2019-05-09T17:14:00Z">
        <w:r w:rsidRPr="003E70AA" w:rsidDel="00FD6E85">
          <w:rPr>
            <w:rFonts w:ascii="Times New Roman" w:hAnsi="Times New Roman" w:cs="Times New Roman"/>
          </w:rPr>
          <w:delText xml:space="preserve">To identify </w:delText>
        </w:r>
        <w:r w:rsidR="00B179E1" w:rsidDel="00FD6E85">
          <w:rPr>
            <w:rFonts w:ascii="Times New Roman" w:hAnsi="Times New Roman" w:cs="Times New Roman"/>
          </w:rPr>
          <w:delText>genotype-dependent gene expression changes</w:delText>
        </w:r>
        <w:r w:rsidRPr="003E70AA" w:rsidDel="00FD6E85">
          <w:rPr>
            <w:rFonts w:ascii="Times New Roman" w:hAnsi="Times New Roman" w:cs="Times New Roman"/>
          </w:rPr>
          <w:delText xml:space="preserve">, </w:delText>
        </w:r>
        <w:commentRangeStart w:id="53"/>
        <w:r w:rsidRPr="003E70AA" w:rsidDel="00FD6E85">
          <w:rPr>
            <w:rFonts w:ascii="Times New Roman" w:hAnsi="Times New Roman" w:cs="Times New Roman"/>
          </w:rPr>
          <w:delText>we</w:delText>
        </w:r>
      </w:del>
      <w:ins w:id="54" w:author="Everitt, Amanda" w:date="2019-05-09T17:14:00Z">
        <w:r w:rsidR="00FD6E85">
          <w:rPr>
            <w:rFonts w:ascii="Times New Roman" w:hAnsi="Times New Roman" w:cs="Times New Roman"/>
          </w:rPr>
          <w:t>We</w:t>
        </w:r>
      </w:ins>
      <w:r w:rsidRPr="003E70AA">
        <w:rPr>
          <w:rFonts w:ascii="Times New Roman" w:hAnsi="Times New Roman" w:cs="Times New Roman"/>
        </w:rPr>
        <w:t xml:space="preserve"> used a t-distributed stochastic neighbor embedding (t-SNE) dimensionality reduction followed by differential expression (DEX) analysis to </w:t>
      </w:r>
      <w:del w:id="55" w:author="Everitt, Amanda" w:date="2019-05-09T17:14:00Z">
        <w:r w:rsidRPr="003E70AA" w:rsidDel="00FD6E85">
          <w:rPr>
            <w:rFonts w:ascii="Times New Roman" w:hAnsi="Times New Roman" w:cs="Times New Roman"/>
          </w:rPr>
          <w:delText>remove poor quality</w:delText>
        </w:r>
      </w:del>
      <w:ins w:id="56" w:author="Everitt, Amanda" w:date="2019-05-09T17:14:00Z">
        <w:r w:rsidR="00FD6E85">
          <w:rPr>
            <w:rFonts w:ascii="Times New Roman" w:hAnsi="Times New Roman" w:cs="Times New Roman"/>
          </w:rPr>
          <w:t>identify neuronal</w:t>
        </w:r>
      </w:ins>
      <w:r w:rsidRPr="003E70AA">
        <w:rPr>
          <w:rFonts w:ascii="Times New Roman" w:hAnsi="Times New Roman" w:cs="Times New Roman"/>
        </w:rPr>
        <w:t xml:space="preserve"> cells</w:t>
      </w:r>
      <w:commentRangeEnd w:id="53"/>
      <w:r w:rsidR="00EE32A0">
        <w:rPr>
          <w:rStyle w:val="CommentReference"/>
        </w:rPr>
        <w:commentReference w:id="53"/>
      </w:r>
      <w:r w:rsidR="009742B4" w:rsidRPr="009742B4">
        <w:rPr>
          <w:rFonts w:ascii="Times New Roman" w:hAnsi="Times New Roman" w:cs="Times New Roman"/>
          <w:iCs/>
        </w:rPr>
        <w:t>.</w:t>
      </w:r>
      <w:del w:id="57" w:author="Everitt, Amanda" w:date="2019-05-09T17:16:00Z">
        <w:r w:rsidR="009742B4" w:rsidRPr="009742B4" w:rsidDel="005C07BD">
          <w:rPr>
            <w:rFonts w:ascii="Times New Roman" w:hAnsi="Times New Roman" w:cs="Times New Roman"/>
            <w:iCs/>
          </w:rPr>
          <w:delText xml:space="preserve"> </w:delText>
        </w:r>
      </w:del>
      <w:ins w:id="58" w:author="Jeremy Willsey" w:date="2019-05-08T15:07:00Z">
        <w:del w:id="59" w:author="Everitt, Amanda" w:date="2019-05-09T17:16:00Z">
          <w:r w:rsidR="00395D13" w:rsidDel="005C07BD">
            <w:rPr>
              <w:rFonts w:ascii="Times New Roman" w:hAnsi="Times New Roman" w:cs="Times New Roman"/>
              <w:iCs/>
            </w:rPr>
            <w:delText>&lt;NEED TO SAY IDENTIFY CELL TYPES.</w:delText>
          </w:r>
        </w:del>
        <w:r w:rsidR="00395D13">
          <w:rPr>
            <w:rFonts w:ascii="Times New Roman" w:hAnsi="Times New Roman" w:cs="Times New Roman"/>
            <w:iCs/>
          </w:rPr>
          <w:t xml:space="preserve"> </w:t>
        </w:r>
      </w:ins>
      <w:r w:rsidR="00AD2A45">
        <w:rPr>
          <w:rFonts w:ascii="Times New Roman" w:hAnsi="Times New Roman" w:cs="Times New Roman"/>
          <w:iCs/>
        </w:rPr>
        <w:t xml:space="preserve">We </w:t>
      </w:r>
      <w:r w:rsidR="00F43267" w:rsidRPr="00CB5D7F">
        <w:rPr>
          <w:rFonts w:ascii="Times New Roman" w:hAnsi="Times New Roman" w:cs="Times New Roman"/>
        </w:rPr>
        <w:t>captured 1</w:t>
      </w:r>
      <w:r w:rsidR="00D634FD" w:rsidRPr="00CB5D7F">
        <w:rPr>
          <w:rFonts w:ascii="Times New Roman" w:hAnsi="Times New Roman" w:cs="Times New Roman"/>
        </w:rPr>
        <w:t>1,</w:t>
      </w:r>
      <w:r w:rsidR="005B23A1">
        <w:rPr>
          <w:rFonts w:ascii="Times New Roman" w:hAnsi="Times New Roman" w:cs="Times New Roman"/>
        </w:rPr>
        <w:t>070</w:t>
      </w:r>
      <w:r w:rsidR="00F43267" w:rsidRPr="00CB5D7F">
        <w:rPr>
          <w:rFonts w:ascii="Times New Roman" w:hAnsi="Times New Roman" w:cs="Times New Roman"/>
        </w:rPr>
        <w:t xml:space="preserve"> </w:t>
      </w:r>
      <w:ins w:id="60" w:author="Everitt, Amanda" w:date="2019-05-09T17:16:00Z">
        <w:r w:rsidR="005C07BD">
          <w:rPr>
            <w:rFonts w:ascii="Times New Roman" w:hAnsi="Times New Roman" w:cs="Times New Roman"/>
          </w:rPr>
          <w:t xml:space="preserve">neuronal </w:t>
        </w:r>
      </w:ins>
      <w:r w:rsidR="00F43267" w:rsidRPr="00CB5D7F">
        <w:rPr>
          <w:rFonts w:ascii="Times New Roman" w:hAnsi="Times New Roman" w:cs="Times New Roman"/>
        </w:rPr>
        <w:t xml:space="preserve">cells and </w:t>
      </w:r>
      <w:r w:rsidR="00070F9F">
        <w:rPr>
          <w:rFonts w:ascii="Times New Roman" w:hAnsi="Times New Roman" w:cs="Times New Roman"/>
        </w:rPr>
        <w:t>7</w:t>
      </w:r>
      <w:r w:rsidR="00D634FD" w:rsidRPr="00CB5D7F">
        <w:rPr>
          <w:rFonts w:ascii="Times New Roman" w:hAnsi="Times New Roman" w:cs="Times New Roman"/>
        </w:rPr>
        <w:t>,</w:t>
      </w:r>
      <w:r w:rsidR="00070F9F">
        <w:rPr>
          <w:rFonts w:ascii="Times New Roman" w:hAnsi="Times New Roman" w:cs="Times New Roman"/>
        </w:rPr>
        <w:t>174</w:t>
      </w:r>
      <w:r w:rsidR="00F43267" w:rsidRPr="00CB5D7F">
        <w:rPr>
          <w:rFonts w:ascii="Times New Roman" w:hAnsi="Times New Roman" w:cs="Times New Roman"/>
        </w:rPr>
        <w:t xml:space="preserve"> genes from </w:t>
      </w:r>
      <w:r w:rsidR="00F43267" w:rsidRPr="00CB5D7F">
        <w:rPr>
          <w:rFonts w:ascii="Times New Roman" w:hAnsi="Times New Roman" w:cs="Times New Roman"/>
          <w:i/>
          <w:iCs/>
        </w:rPr>
        <w:t>Tbr1</w:t>
      </w:r>
      <w:r w:rsidR="00F43267" w:rsidRPr="00CB5D7F">
        <w:rPr>
          <w:rFonts w:ascii="Times New Roman" w:hAnsi="Times New Roman" w:cs="Times New Roman"/>
          <w:i/>
          <w:iCs/>
          <w:vertAlign w:val="superscript"/>
        </w:rPr>
        <w:t>wildtype</w:t>
      </w:r>
      <w:r w:rsidR="00876E10" w:rsidRPr="00CB5D7F">
        <w:rPr>
          <w:rFonts w:ascii="Times New Roman" w:hAnsi="Times New Roman" w:cs="Times New Roman"/>
          <w:iCs/>
        </w:rPr>
        <w:t xml:space="preserve"> (n=</w:t>
      </w:r>
      <w:r w:rsidR="0035178F">
        <w:rPr>
          <w:rFonts w:ascii="Times New Roman" w:hAnsi="Times New Roman" w:cs="Times New Roman"/>
          <w:iCs/>
        </w:rPr>
        <w:t>1,778</w:t>
      </w:r>
      <w:r w:rsidR="00876E10" w:rsidRPr="00CB5D7F">
        <w:rPr>
          <w:rFonts w:ascii="Times New Roman" w:hAnsi="Times New Roman" w:cs="Times New Roman"/>
          <w:iCs/>
        </w:rPr>
        <w:t xml:space="preserve"> cells)</w:t>
      </w:r>
      <w:r w:rsidR="00F43267" w:rsidRPr="00CB5D7F">
        <w:rPr>
          <w:rFonts w:ascii="Times New Roman" w:hAnsi="Times New Roman" w:cs="Times New Roman"/>
          <w:i/>
          <w:iCs/>
        </w:rPr>
        <w:t>, Tbr1</w:t>
      </w:r>
      <w:r w:rsidR="00F43267" w:rsidRPr="00CB5D7F">
        <w:rPr>
          <w:rFonts w:ascii="Times New Roman" w:hAnsi="Times New Roman" w:cs="Times New Roman"/>
          <w:i/>
          <w:iCs/>
          <w:vertAlign w:val="superscript"/>
        </w:rPr>
        <w:t>layer5</w:t>
      </w:r>
      <w:r w:rsidR="00F43267" w:rsidRPr="00CB5D7F">
        <w:rPr>
          <w:rFonts w:ascii="Times New Roman" w:hAnsi="Times New Roman" w:cs="Times New Roman"/>
          <w:iCs/>
        </w:rPr>
        <w:t xml:space="preserve"> heterozygous </w:t>
      </w:r>
      <w:r w:rsidR="008D4382" w:rsidRPr="00CB5D7F">
        <w:rPr>
          <w:rFonts w:ascii="Times New Roman" w:hAnsi="Times New Roman" w:cs="Times New Roman"/>
          <w:iCs/>
        </w:rPr>
        <w:t>(n=5,3</w:t>
      </w:r>
      <w:r w:rsidR="00070F9F">
        <w:rPr>
          <w:rFonts w:ascii="Times New Roman" w:hAnsi="Times New Roman" w:cs="Times New Roman"/>
          <w:iCs/>
        </w:rPr>
        <w:t>57</w:t>
      </w:r>
      <w:r w:rsidR="008D4382" w:rsidRPr="00CB5D7F">
        <w:rPr>
          <w:rFonts w:ascii="Times New Roman" w:hAnsi="Times New Roman" w:cs="Times New Roman"/>
          <w:iCs/>
        </w:rPr>
        <w:t xml:space="preserve"> cells) </w:t>
      </w:r>
      <w:r w:rsidR="00F43267" w:rsidRPr="00CB5D7F">
        <w:rPr>
          <w:rFonts w:ascii="Times New Roman" w:hAnsi="Times New Roman" w:cs="Times New Roman"/>
          <w:iCs/>
        </w:rPr>
        <w:t xml:space="preserve">and </w:t>
      </w:r>
      <w:r w:rsidR="008D4382" w:rsidRPr="00CB5D7F">
        <w:rPr>
          <w:rFonts w:ascii="Times New Roman" w:hAnsi="Times New Roman" w:cs="Times New Roman"/>
          <w:i/>
          <w:iCs/>
        </w:rPr>
        <w:t>Tbr1</w:t>
      </w:r>
      <w:r w:rsidR="008D4382" w:rsidRPr="00CB5D7F">
        <w:rPr>
          <w:rFonts w:ascii="Times New Roman" w:hAnsi="Times New Roman" w:cs="Times New Roman"/>
          <w:i/>
          <w:iCs/>
          <w:vertAlign w:val="superscript"/>
        </w:rPr>
        <w:t>layer5</w:t>
      </w:r>
      <w:r w:rsidR="008D4382" w:rsidRPr="00CB5D7F">
        <w:rPr>
          <w:rFonts w:ascii="Times New Roman" w:hAnsi="Times New Roman" w:cs="Times New Roman"/>
          <w:iCs/>
        </w:rPr>
        <w:t xml:space="preserve"> </w:t>
      </w:r>
      <w:r w:rsidR="00F43267" w:rsidRPr="00CB5D7F">
        <w:rPr>
          <w:rFonts w:ascii="Times New Roman" w:hAnsi="Times New Roman" w:cs="Times New Roman"/>
          <w:iCs/>
        </w:rPr>
        <w:t xml:space="preserve">homozygous </w:t>
      </w:r>
      <w:r w:rsidR="008D4382" w:rsidRPr="00CB5D7F">
        <w:rPr>
          <w:rFonts w:ascii="Times New Roman" w:hAnsi="Times New Roman" w:cs="Times New Roman"/>
          <w:iCs/>
        </w:rPr>
        <w:t>(n=</w:t>
      </w:r>
      <w:r w:rsidR="00070F9F">
        <w:rPr>
          <w:rFonts w:ascii="Times New Roman" w:hAnsi="Times New Roman" w:cs="Times New Roman"/>
          <w:iCs/>
        </w:rPr>
        <w:t>3</w:t>
      </w:r>
      <w:r w:rsidR="008D4382" w:rsidRPr="00CB5D7F">
        <w:rPr>
          <w:rFonts w:ascii="Times New Roman" w:hAnsi="Times New Roman" w:cs="Times New Roman"/>
          <w:iCs/>
        </w:rPr>
        <w:t>,</w:t>
      </w:r>
      <w:r w:rsidR="00070F9F">
        <w:rPr>
          <w:rFonts w:ascii="Times New Roman" w:hAnsi="Times New Roman" w:cs="Times New Roman"/>
          <w:iCs/>
        </w:rPr>
        <w:t>935</w:t>
      </w:r>
      <w:r w:rsidR="008D4382" w:rsidRPr="00CB5D7F">
        <w:rPr>
          <w:rFonts w:ascii="Times New Roman" w:hAnsi="Times New Roman" w:cs="Times New Roman"/>
          <w:iCs/>
        </w:rPr>
        <w:t xml:space="preserve"> cells) </w:t>
      </w:r>
      <w:r w:rsidR="00F43267" w:rsidRPr="00CB5D7F">
        <w:rPr>
          <w:rFonts w:ascii="Times New Roman" w:hAnsi="Times New Roman" w:cs="Times New Roman"/>
          <w:iCs/>
        </w:rPr>
        <w:t xml:space="preserve">mutant mPFCx that </w:t>
      </w:r>
      <w:r w:rsidR="00F43267" w:rsidRPr="00CB5D7F">
        <w:rPr>
          <w:rFonts w:ascii="Times New Roman" w:hAnsi="Times New Roman" w:cs="Times New Roman"/>
        </w:rPr>
        <w:t>were used for downstream analysis.  </w:t>
      </w:r>
      <w:r w:rsidR="00070F9F">
        <w:rPr>
          <w:rFonts w:ascii="Times New Roman" w:hAnsi="Times New Roman" w:cs="Times New Roman"/>
        </w:rPr>
        <w:t xml:space="preserve">T-SNE plot demonstrated separation between </w:t>
      </w:r>
      <w:r w:rsidR="00070F9F" w:rsidRPr="00CB5D7F">
        <w:rPr>
          <w:rFonts w:ascii="Times New Roman" w:hAnsi="Times New Roman" w:cs="Times New Roman"/>
          <w:i/>
          <w:iCs/>
        </w:rPr>
        <w:t>Tbr1</w:t>
      </w:r>
      <w:r w:rsidR="00070F9F" w:rsidRPr="00CB5D7F">
        <w:rPr>
          <w:rFonts w:ascii="Times New Roman" w:hAnsi="Times New Roman" w:cs="Times New Roman"/>
          <w:i/>
          <w:iCs/>
          <w:vertAlign w:val="superscript"/>
        </w:rPr>
        <w:t>wildtype</w:t>
      </w:r>
      <w:r w:rsidR="00070F9F" w:rsidRPr="00CB5D7F">
        <w:rPr>
          <w:rFonts w:ascii="Times New Roman" w:hAnsi="Times New Roman" w:cs="Times New Roman"/>
          <w:iCs/>
        </w:rPr>
        <w:t xml:space="preserve"> </w:t>
      </w:r>
      <w:r w:rsidR="00070F9F">
        <w:rPr>
          <w:rFonts w:ascii="Times New Roman" w:hAnsi="Times New Roman" w:cs="Times New Roman"/>
          <w:iCs/>
        </w:rPr>
        <w:t>and</w:t>
      </w:r>
      <w:r w:rsidR="00070F9F" w:rsidRPr="00CB5D7F">
        <w:rPr>
          <w:rFonts w:ascii="Times New Roman" w:hAnsi="Times New Roman" w:cs="Times New Roman"/>
          <w:i/>
          <w:iCs/>
        </w:rPr>
        <w:t xml:space="preserve"> Tbr1</w:t>
      </w:r>
      <w:r w:rsidR="00070F9F" w:rsidRPr="00CB5D7F">
        <w:rPr>
          <w:rFonts w:ascii="Times New Roman" w:hAnsi="Times New Roman" w:cs="Times New Roman"/>
          <w:i/>
          <w:iCs/>
          <w:vertAlign w:val="superscript"/>
        </w:rPr>
        <w:t>layer5</w:t>
      </w:r>
      <w:r w:rsidR="00070F9F" w:rsidRPr="00CB5D7F">
        <w:rPr>
          <w:rFonts w:ascii="Times New Roman" w:hAnsi="Times New Roman" w:cs="Times New Roman"/>
          <w:iCs/>
        </w:rPr>
        <w:t xml:space="preserve"> </w:t>
      </w:r>
      <w:r w:rsidR="00070F9F">
        <w:rPr>
          <w:rFonts w:ascii="Times New Roman" w:hAnsi="Times New Roman" w:cs="Times New Roman"/>
          <w:iCs/>
        </w:rPr>
        <w:t>CKOs</w:t>
      </w:r>
      <w:r w:rsidR="00A95F14" w:rsidRPr="00961A99">
        <w:rPr>
          <w:rFonts w:ascii="Times New Roman" w:hAnsi="Times New Roman" w:cs="Times New Roman"/>
        </w:rPr>
        <w:t xml:space="preserve"> (Fig.</w:t>
      </w:r>
      <w:r w:rsidR="003F068E" w:rsidRPr="00961A99">
        <w:rPr>
          <w:rFonts w:ascii="Times New Roman" w:hAnsi="Times New Roman" w:cs="Times New Roman"/>
        </w:rPr>
        <w:t xml:space="preserve"> 1A</w:t>
      </w:r>
      <w:r w:rsidR="00A95F14" w:rsidRPr="00F317E7">
        <w:rPr>
          <w:rFonts w:ascii="Times New Roman" w:hAnsi="Times New Roman" w:cs="Times New Roman"/>
        </w:rPr>
        <w:t xml:space="preserve">). </w:t>
      </w:r>
      <w:r w:rsidR="0003482C" w:rsidRPr="0003482C">
        <w:rPr>
          <w:rFonts w:ascii="Times New Roman" w:hAnsi="Times New Roman" w:cs="Times New Roman"/>
        </w:rPr>
        <w:t>D</w:t>
      </w:r>
      <w:r w:rsidR="00A95F14">
        <w:rPr>
          <w:rFonts w:ascii="Times New Roman" w:hAnsi="Times New Roman" w:cs="Times New Roman"/>
        </w:rPr>
        <w:t xml:space="preserve">ifferential expression analysis </w:t>
      </w:r>
      <w:r w:rsidR="00182E62" w:rsidRPr="00F91BF6">
        <w:rPr>
          <w:rFonts w:ascii="Times New Roman" w:hAnsi="Times New Roman" w:cs="Times New Roman"/>
        </w:rPr>
        <w:t>identified</w:t>
      </w:r>
      <w:r w:rsidR="000C7720">
        <w:rPr>
          <w:rFonts w:ascii="Times New Roman" w:hAnsi="Times New Roman" w:cs="Times New Roman"/>
        </w:rPr>
        <w:t xml:space="preserve"> </w:t>
      </w:r>
      <w:r w:rsidR="005B23A1" w:rsidRPr="005B23A1">
        <w:rPr>
          <w:rFonts w:ascii="Times New Roman" w:hAnsi="Times New Roman" w:cs="Times New Roman"/>
          <w:lang w:val="en"/>
        </w:rPr>
        <w:t xml:space="preserve">470 </w:t>
      </w:r>
      <w:r w:rsidR="005B23A1">
        <w:rPr>
          <w:rFonts w:ascii="Times New Roman" w:hAnsi="Times New Roman" w:cs="Times New Roman"/>
          <w:lang w:val="en"/>
        </w:rPr>
        <w:t xml:space="preserve">DEX </w:t>
      </w:r>
      <w:r w:rsidR="005B23A1" w:rsidRPr="00F91BF6">
        <w:rPr>
          <w:rFonts w:ascii="Times New Roman" w:hAnsi="Times New Roman" w:cs="Times New Roman"/>
        </w:rPr>
        <w:t xml:space="preserve">genes when comparing </w:t>
      </w:r>
      <w:r w:rsidR="005B23A1" w:rsidRPr="00F91BF6">
        <w:rPr>
          <w:rFonts w:ascii="Times New Roman" w:hAnsi="Times New Roman" w:cs="Times New Roman"/>
          <w:i/>
        </w:rPr>
        <w:t>Tbr1</w:t>
      </w:r>
      <w:r w:rsidR="005B23A1" w:rsidRPr="002266D8">
        <w:rPr>
          <w:rFonts w:ascii="Times New Roman" w:hAnsi="Times New Roman" w:cs="Times New Roman"/>
          <w:i/>
          <w:vertAlign w:val="superscript"/>
        </w:rPr>
        <w:t>layer5</w:t>
      </w:r>
      <w:r w:rsidR="005B23A1">
        <w:rPr>
          <w:rFonts w:ascii="Times New Roman" w:hAnsi="Times New Roman" w:cs="Times New Roman"/>
        </w:rPr>
        <w:t xml:space="preserve"> homozygous mutant </w:t>
      </w:r>
      <w:r w:rsidR="005B23A1" w:rsidRPr="00F91BF6">
        <w:rPr>
          <w:rFonts w:ascii="Times New Roman" w:hAnsi="Times New Roman" w:cs="Times New Roman"/>
        </w:rPr>
        <w:t xml:space="preserve">to </w:t>
      </w:r>
      <w:r w:rsidR="005B23A1" w:rsidRPr="00F91BF6">
        <w:rPr>
          <w:rFonts w:ascii="Times New Roman" w:hAnsi="Times New Roman" w:cs="Times New Roman"/>
          <w:i/>
        </w:rPr>
        <w:t>Tbr1</w:t>
      </w:r>
      <w:r w:rsidR="005B23A1" w:rsidRPr="00F91BF6">
        <w:rPr>
          <w:rFonts w:ascii="Times New Roman" w:hAnsi="Times New Roman" w:cs="Times New Roman"/>
          <w:i/>
          <w:vertAlign w:val="superscript"/>
        </w:rPr>
        <w:t>wildtype</w:t>
      </w:r>
      <w:r w:rsidR="005B23A1" w:rsidRPr="005B23A1">
        <w:rPr>
          <w:rFonts w:ascii="Times New Roman" w:hAnsi="Times New Roman" w:cs="Times New Roman"/>
          <w:lang w:val="en"/>
        </w:rPr>
        <w:t xml:space="preserve"> and 320 DEX genes when comparing </w:t>
      </w:r>
      <w:r w:rsidR="005B23A1" w:rsidRPr="00F91BF6">
        <w:rPr>
          <w:rFonts w:ascii="Times New Roman" w:hAnsi="Times New Roman" w:cs="Times New Roman"/>
          <w:i/>
        </w:rPr>
        <w:t>Tbr1</w:t>
      </w:r>
      <w:r w:rsidR="005B23A1" w:rsidRPr="002266D8">
        <w:rPr>
          <w:rFonts w:ascii="Times New Roman" w:hAnsi="Times New Roman" w:cs="Times New Roman"/>
          <w:i/>
          <w:vertAlign w:val="superscript"/>
        </w:rPr>
        <w:t>layer5</w:t>
      </w:r>
      <w:r w:rsidR="005B23A1">
        <w:rPr>
          <w:rFonts w:ascii="Times New Roman" w:hAnsi="Times New Roman" w:cs="Times New Roman"/>
        </w:rPr>
        <w:t xml:space="preserve"> </w:t>
      </w:r>
      <w:r w:rsidR="005B23A1">
        <w:rPr>
          <w:rFonts w:ascii="Times New Roman" w:hAnsi="Times New Roman" w:cs="Times New Roman"/>
        </w:rPr>
        <w:lastRenderedPageBreak/>
        <w:t>heterozygous</w:t>
      </w:r>
      <w:r w:rsidR="005B23A1" w:rsidRPr="00F91BF6">
        <w:rPr>
          <w:rFonts w:ascii="Times New Roman" w:hAnsi="Times New Roman" w:cs="Times New Roman"/>
          <w:vertAlign w:val="superscript"/>
        </w:rPr>
        <w:t xml:space="preserve"> </w:t>
      </w:r>
      <w:r w:rsidR="005B23A1" w:rsidRPr="00F91BF6">
        <w:rPr>
          <w:rFonts w:ascii="Times New Roman" w:hAnsi="Times New Roman" w:cs="Times New Roman"/>
        </w:rPr>
        <w:t xml:space="preserve">to </w:t>
      </w:r>
      <w:r w:rsidR="005B23A1" w:rsidRPr="00F91BF6">
        <w:rPr>
          <w:rFonts w:ascii="Times New Roman" w:hAnsi="Times New Roman" w:cs="Times New Roman"/>
          <w:i/>
        </w:rPr>
        <w:t>Tbr1</w:t>
      </w:r>
      <w:r w:rsidR="005B23A1" w:rsidRPr="00F91BF6">
        <w:rPr>
          <w:rFonts w:ascii="Times New Roman" w:hAnsi="Times New Roman" w:cs="Times New Roman"/>
          <w:i/>
          <w:vertAlign w:val="superscript"/>
        </w:rPr>
        <w:t>wildtype</w:t>
      </w:r>
      <w:r w:rsidR="005B23A1" w:rsidRPr="005B23A1">
        <w:rPr>
          <w:rFonts w:ascii="Times New Roman" w:hAnsi="Times New Roman" w:cs="Times New Roman"/>
          <w:lang w:val="en"/>
        </w:rPr>
        <w:t xml:space="preserve">, </w:t>
      </w:r>
      <w:del w:id="61" w:author="Jeremy Willsey" w:date="2019-05-08T15:08:00Z">
        <w:r w:rsidR="005B23A1" w:rsidRPr="005B23A1" w:rsidDel="00395D13">
          <w:rPr>
            <w:rFonts w:ascii="Times New Roman" w:hAnsi="Times New Roman" w:cs="Times New Roman"/>
            <w:lang w:val="en"/>
          </w:rPr>
          <w:delText xml:space="preserve">223 </w:delText>
        </w:r>
      </w:del>
      <w:ins w:id="62" w:author="Jeremy Willsey" w:date="2019-05-08T15:08:00Z">
        <w:r w:rsidR="00395D13">
          <w:rPr>
            <w:rFonts w:ascii="Times New Roman" w:hAnsi="Times New Roman" w:cs="Times New Roman"/>
            <w:lang w:val="en"/>
          </w:rPr>
          <w:t>218</w:t>
        </w:r>
        <w:r w:rsidR="00395D13" w:rsidRPr="005B23A1">
          <w:rPr>
            <w:rFonts w:ascii="Times New Roman" w:hAnsi="Times New Roman" w:cs="Times New Roman"/>
            <w:lang w:val="en"/>
          </w:rPr>
          <w:t xml:space="preserve"> </w:t>
        </w:r>
      </w:ins>
      <w:r w:rsidR="005B23A1" w:rsidRPr="005B23A1">
        <w:rPr>
          <w:rFonts w:ascii="Times New Roman" w:hAnsi="Times New Roman" w:cs="Times New Roman"/>
          <w:lang w:val="en"/>
        </w:rPr>
        <w:t>of which occur in</w:t>
      </w:r>
      <w:ins w:id="63" w:author="Jeremy Willsey" w:date="2019-05-08T15:08:00Z">
        <w:r w:rsidR="00395D13">
          <w:rPr>
            <w:rFonts w:ascii="Times New Roman" w:hAnsi="Times New Roman" w:cs="Times New Roman"/>
            <w:lang w:val="en"/>
          </w:rPr>
          <w:t xml:space="preserve"> the same direction in</w:t>
        </w:r>
      </w:ins>
      <w:r w:rsidR="005B23A1" w:rsidRPr="005B23A1">
        <w:rPr>
          <w:rFonts w:ascii="Times New Roman" w:hAnsi="Times New Roman" w:cs="Times New Roman"/>
          <w:lang w:val="en"/>
        </w:rPr>
        <w:t xml:space="preserve"> both comparisons</w:t>
      </w:r>
      <w:r w:rsidR="005B23A1">
        <w:rPr>
          <w:rFonts w:ascii="Times New Roman" w:hAnsi="Times New Roman" w:cs="Times New Roman"/>
        </w:rPr>
        <w:t xml:space="preserve"> </w:t>
      </w:r>
      <w:r w:rsidR="00C4268D">
        <w:rPr>
          <w:rFonts w:ascii="Times New Roman" w:hAnsi="Times New Roman" w:cs="Times New Roman"/>
        </w:rPr>
        <w:t xml:space="preserve">(false discovery rate </w:t>
      </w:r>
      <w:r w:rsidR="00C4268D" w:rsidRPr="00C4268D">
        <w:rPr>
          <w:rFonts w:ascii="Times New Roman" w:hAnsi="Times New Roman" w:cs="Times New Roman"/>
        </w:rPr>
        <w:t xml:space="preserve">≤ </w:t>
      </w:r>
      <w:r w:rsidR="00182E62" w:rsidRPr="00F91BF6">
        <w:rPr>
          <w:rFonts w:ascii="Times New Roman" w:hAnsi="Times New Roman" w:cs="Times New Roman"/>
        </w:rPr>
        <w:t>0.05)</w:t>
      </w:r>
      <w:r w:rsidR="00F56DCA">
        <w:rPr>
          <w:rFonts w:ascii="Times New Roman" w:hAnsi="Times New Roman" w:cs="Times New Roman"/>
        </w:rPr>
        <w:t xml:space="preserve"> </w:t>
      </w:r>
      <w:r w:rsidR="00F56DCA" w:rsidRPr="00961A99">
        <w:rPr>
          <w:rFonts w:ascii="Times New Roman" w:hAnsi="Times New Roman" w:cs="Times New Roman"/>
        </w:rPr>
        <w:t>(</w:t>
      </w:r>
      <w:r w:rsidR="003F068E" w:rsidRPr="00961A99">
        <w:rPr>
          <w:rFonts w:ascii="Times New Roman" w:hAnsi="Times New Roman" w:cs="Times New Roman"/>
        </w:rPr>
        <w:t>Fig.</w:t>
      </w:r>
      <w:r w:rsidR="00D200A1">
        <w:rPr>
          <w:rFonts w:ascii="Times New Roman" w:hAnsi="Times New Roman" w:cs="Times New Roman"/>
        </w:rPr>
        <w:t xml:space="preserve"> </w:t>
      </w:r>
      <w:r w:rsidR="00CF115B">
        <w:rPr>
          <w:rFonts w:ascii="Times New Roman" w:hAnsi="Times New Roman" w:cs="Times New Roman"/>
        </w:rPr>
        <w:t>1</w:t>
      </w:r>
      <w:ins w:id="64" w:author="Everitt, Amanda" w:date="2019-05-09T17:18:00Z">
        <w:r w:rsidR="005C07BD">
          <w:rPr>
            <w:rFonts w:ascii="Times New Roman" w:hAnsi="Times New Roman" w:cs="Times New Roman"/>
          </w:rPr>
          <w:t>B</w:t>
        </w:r>
      </w:ins>
      <w:del w:id="65" w:author="Everitt, Amanda" w:date="2019-05-09T17:18:00Z">
        <w:r w:rsidR="00CF115B" w:rsidDel="005C07BD">
          <w:rPr>
            <w:rFonts w:ascii="Times New Roman" w:hAnsi="Times New Roman" w:cs="Times New Roman"/>
          </w:rPr>
          <w:delText>C</w:delText>
        </w:r>
      </w:del>
      <w:r w:rsidR="00CF115B" w:rsidRPr="000F5DB1">
        <w:rPr>
          <w:rFonts w:ascii="Times New Roman" w:hAnsi="Times New Roman" w:cs="Times New Roman"/>
        </w:rPr>
        <w:t>;</w:t>
      </w:r>
      <w:r w:rsidR="003F068E" w:rsidRPr="000F5DB1">
        <w:rPr>
          <w:rFonts w:ascii="Times New Roman" w:hAnsi="Times New Roman" w:cs="Times New Roman"/>
        </w:rPr>
        <w:t xml:space="preserve"> </w:t>
      </w:r>
      <w:r w:rsidR="00F56DCA" w:rsidRPr="000F5DB1">
        <w:rPr>
          <w:rFonts w:ascii="Times New Roman" w:hAnsi="Times New Roman" w:cs="Times New Roman"/>
        </w:rPr>
        <w:t xml:space="preserve">Table </w:t>
      </w:r>
      <w:r w:rsidR="00ED5CF7" w:rsidRPr="000F5DB1">
        <w:rPr>
          <w:rFonts w:ascii="Times New Roman" w:hAnsi="Times New Roman" w:cs="Times New Roman"/>
        </w:rPr>
        <w:t>S1</w:t>
      </w:r>
      <w:r w:rsidR="00F56DCA" w:rsidRPr="000F5DB1">
        <w:rPr>
          <w:rFonts w:ascii="Times New Roman" w:hAnsi="Times New Roman" w:cs="Times New Roman"/>
        </w:rPr>
        <w:t>)</w:t>
      </w:r>
      <w:r w:rsidR="00182E62" w:rsidRPr="000F5DB1">
        <w:rPr>
          <w:rFonts w:ascii="Times New Roman" w:hAnsi="Times New Roman" w:cs="Times New Roman"/>
        </w:rPr>
        <w:t>.</w:t>
      </w:r>
      <w:r w:rsidR="00182E62" w:rsidRPr="002B02F0">
        <w:rPr>
          <w:rFonts w:ascii="Times New Roman" w:hAnsi="Times New Roman" w:cs="Times New Roman"/>
        </w:rPr>
        <w:t xml:space="preserve"> </w:t>
      </w:r>
      <w:ins w:id="66" w:author="Everitt, Amanda" w:date="2019-05-09T17:22:00Z">
        <w:r w:rsidR="005C07BD">
          <w:rPr>
            <w:rFonts w:ascii="Times New Roman" w:hAnsi="Times New Roman" w:cs="Times New Roman"/>
          </w:rPr>
          <w:t>Of the DEX g</w:t>
        </w:r>
      </w:ins>
      <w:ins w:id="67" w:author="Everitt, Amanda" w:date="2019-05-09T17:20:00Z">
        <w:r w:rsidR="005C07BD">
          <w:rPr>
            <w:rFonts w:ascii="Times New Roman" w:hAnsi="Times New Roman" w:cs="Times New Roman"/>
          </w:rPr>
          <w:t xml:space="preserve">enes </w:t>
        </w:r>
      </w:ins>
      <w:ins w:id="68" w:author="Everitt, Amanda" w:date="2019-05-09T17:21:00Z">
        <w:r w:rsidR="005C07BD">
          <w:rPr>
            <w:rFonts w:ascii="Times New Roman" w:hAnsi="Times New Roman" w:cs="Times New Roman"/>
          </w:rPr>
          <w:t xml:space="preserve">which are </w:t>
        </w:r>
      </w:ins>
      <w:ins w:id="69" w:author="Everitt, Amanda" w:date="2019-05-09T17:22:00Z">
        <w:r w:rsidR="005C07BD">
          <w:rPr>
            <w:rFonts w:ascii="Times New Roman" w:hAnsi="Times New Roman" w:cs="Times New Roman"/>
          </w:rPr>
          <w:t xml:space="preserve">not </w:t>
        </w:r>
      </w:ins>
      <w:ins w:id="70" w:author="Everitt, Amanda" w:date="2019-05-09T17:20:00Z">
        <w:r w:rsidR="005C07BD">
          <w:rPr>
            <w:rFonts w:ascii="Times New Roman" w:hAnsi="Times New Roman" w:cs="Times New Roman"/>
          </w:rPr>
          <w:t>shared between g</w:t>
        </w:r>
      </w:ins>
      <w:ins w:id="71" w:author="Everitt, Amanda" w:date="2019-05-09T17:21:00Z">
        <w:r w:rsidR="005C07BD">
          <w:rPr>
            <w:rFonts w:ascii="Times New Roman" w:hAnsi="Times New Roman" w:cs="Times New Roman"/>
          </w:rPr>
          <w:t>enotypes</w:t>
        </w:r>
      </w:ins>
      <w:ins w:id="72" w:author="Everitt, Amanda" w:date="2019-05-09T17:22:00Z">
        <w:r w:rsidR="005C07BD">
          <w:rPr>
            <w:rFonts w:ascii="Times New Roman" w:hAnsi="Times New Roman" w:cs="Times New Roman"/>
          </w:rPr>
          <w:t xml:space="preserve">, 76% </w:t>
        </w:r>
      </w:ins>
      <w:ins w:id="73" w:author="Everitt, Amanda" w:date="2019-05-09T17:27:00Z">
        <w:r w:rsidR="008340EE">
          <w:rPr>
            <w:rFonts w:ascii="Times New Roman" w:hAnsi="Times New Roman" w:cs="Times New Roman"/>
          </w:rPr>
          <w:t>of unique genes</w:t>
        </w:r>
      </w:ins>
      <w:ins w:id="74" w:author="Everitt, Amanda" w:date="2019-05-09T17:28:00Z">
        <w:r w:rsidR="008340EE">
          <w:rPr>
            <w:rFonts w:ascii="Times New Roman" w:hAnsi="Times New Roman" w:cs="Times New Roman"/>
          </w:rPr>
          <w:t xml:space="preserve"> </w:t>
        </w:r>
      </w:ins>
      <w:ins w:id="75" w:author="Everitt, Amanda" w:date="2019-05-09T17:30:00Z">
        <w:r w:rsidR="008340EE">
          <w:rPr>
            <w:rFonts w:ascii="Times New Roman" w:hAnsi="Times New Roman" w:cs="Times New Roman"/>
          </w:rPr>
          <w:t>exhibit</w:t>
        </w:r>
      </w:ins>
      <w:ins w:id="76" w:author="Everitt, Amanda" w:date="2019-05-09T17:27:00Z">
        <w:r w:rsidR="008340EE">
          <w:rPr>
            <w:rFonts w:ascii="Times New Roman" w:hAnsi="Times New Roman" w:cs="Times New Roman"/>
          </w:rPr>
          <w:t xml:space="preserve"> a common directionality</w:t>
        </w:r>
      </w:ins>
      <w:ins w:id="77" w:author="Everitt, Amanda" w:date="2019-05-09T17:34:00Z">
        <w:r w:rsidR="008340EE">
          <w:rPr>
            <w:rFonts w:ascii="Times New Roman" w:hAnsi="Times New Roman" w:cs="Times New Roman"/>
          </w:rPr>
          <w:t xml:space="preserve"> and are excluded based on significance rather than </w:t>
        </w:r>
      </w:ins>
      <w:ins w:id="78" w:author="Everitt, Amanda" w:date="2019-05-09T17:35:00Z">
        <w:r w:rsidR="008340EE">
          <w:rPr>
            <w:rFonts w:ascii="Times New Roman" w:hAnsi="Times New Roman" w:cs="Times New Roman"/>
          </w:rPr>
          <w:t>opposing</w:t>
        </w:r>
      </w:ins>
      <w:ins w:id="79" w:author="Everitt, Amanda" w:date="2019-05-09T17:36:00Z">
        <w:r w:rsidR="008340EE">
          <w:rPr>
            <w:rFonts w:ascii="Times New Roman" w:hAnsi="Times New Roman" w:cs="Times New Roman"/>
          </w:rPr>
          <w:t xml:space="preserve"> </w:t>
        </w:r>
        <w:r w:rsidR="008340EE">
          <w:rPr>
            <w:rFonts w:ascii="Times New Roman" w:hAnsi="Times New Roman" w:cs="Times New Roman"/>
          </w:rPr>
          <w:t>directionality</w:t>
        </w:r>
      </w:ins>
      <w:ins w:id="80" w:author="Everitt, Amanda" w:date="2019-05-09T17:22:00Z">
        <w:r w:rsidR="005C07BD">
          <w:rPr>
            <w:rFonts w:ascii="Times New Roman" w:hAnsi="Times New Roman" w:cs="Times New Roman"/>
          </w:rPr>
          <w:t xml:space="preserve">. </w:t>
        </w:r>
      </w:ins>
      <w:ins w:id="81" w:author="Everitt, Amanda" w:date="2019-05-09T17:21:00Z">
        <w:r w:rsidR="005C07BD">
          <w:rPr>
            <w:rFonts w:ascii="Times New Roman" w:hAnsi="Times New Roman" w:cs="Times New Roman"/>
          </w:rPr>
          <w:t xml:space="preserve"> </w:t>
        </w:r>
      </w:ins>
      <w:r w:rsidR="00182E62" w:rsidRPr="005F6189">
        <w:rPr>
          <w:rFonts w:ascii="Times New Roman" w:hAnsi="Times New Roman" w:cs="Times New Roman"/>
        </w:rPr>
        <w:t>Gene</w:t>
      </w:r>
      <w:r w:rsidR="00182E62" w:rsidRPr="00F91BF6">
        <w:rPr>
          <w:rFonts w:ascii="Times New Roman" w:hAnsi="Times New Roman" w:cs="Times New Roman"/>
        </w:rPr>
        <w:t xml:space="preserve"> Ontology analysis</w:t>
      </w:r>
      <w:r w:rsidR="00BA79DD">
        <w:rPr>
          <w:rFonts w:ascii="Times New Roman" w:hAnsi="Times New Roman" w:cs="Times New Roman"/>
        </w:rPr>
        <w:t xml:space="preserve"> of </w:t>
      </w:r>
      <w:ins w:id="82" w:author="Everitt, Amanda" w:date="2019-05-09T17:37:00Z">
        <w:r w:rsidR="001C1EE2">
          <w:rPr>
            <w:rFonts w:ascii="Times New Roman" w:hAnsi="Times New Roman" w:cs="Times New Roman"/>
          </w:rPr>
          <w:t xml:space="preserve">common </w:t>
        </w:r>
      </w:ins>
      <w:r w:rsidR="00BA79DD">
        <w:rPr>
          <w:rFonts w:ascii="Times New Roman" w:hAnsi="Times New Roman" w:cs="Times New Roman"/>
        </w:rPr>
        <w:t>DEX genes</w:t>
      </w:r>
      <w:r w:rsidR="00182E62" w:rsidRPr="00F91BF6">
        <w:rPr>
          <w:rFonts w:ascii="Times New Roman" w:hAnsi="Times New Roman" w:cs="Times New Roman"/>
        </w:rPr>
        <w:t xml:space="preserve"> </w:t>
      </w:r>
      <w:r w:rsidR="00952BF3">
        <w:rPr>
          <w:rFonts w:ascii="Times New Roman" w:hAnsi="Times New Roman" w:cs="Times New Roman"/>
        </w:rPr>
        <w:t>identified</w:t>
      </w:r>
      <w:r w:rsidR="00952BF3" w:rsidRPr="00F91BF6">
        <w:rPr>
          <w:rFonts w:ascii="Times New Roman" w:hAnsi="Times New Roman" w:cs="Times New Roman"/>
        </w:rPr>
        <w:t xml:space="preserve"> </w:t>
      </w:r>
      <w:ins w:id="83" w:author="Everitt, Amanda" w:date="2019-05-09T17:37:00Z">
        <w:r w:rsidR="001C1EE2">
          <w:rPr>
            <w:rFonts w:ascii="Times New Roman" w:hAnsi="Times New Roman" w:cs="Times New Roman"/>
          </w:rPr>
          <w:t xml:space="preserve">many </w:t>
        </w:r>
      </w:ins>
      <w:r w:rsidR="00952BF3">
        <w:rPr>
          <w:rFonts w:ascii="Times New Roman" w:hAnsi="Times New Roman" w:cs="Times New Roman"/>
        </w:rPr>
        <w:t>terms including</w:t>
      </w:r>
      <w:r w:rsidR="00182E62" w:rsidRPr="00F91BF6">
        <w:rPr>
          <w:rFonts w:ascii="Times New Roman" w:hAnsi="Times New Roman" w:cs="Times New Roman"/>
        </w:rPr>
        <w:t xml:space="preserve"> </w:t>
      </w:r>
      <w:r w:rsidR="00187B45" w:rsidRPr="004334D1">
        <w:rPr>
          <w:rFonts w:ascii="Times New Roman" w:hAnsi="Times New Roman" w:cs="Times New Roman"/>
          <w:highlight w:val="yellow"/>
          <w:rPrChange w:id="84" w:author="Jeremy Willsey" w:date="2019-05-08T15:23:00Z">
            <w:rPr>
              <w:rFonts w:ascii="Times New Roman" w:hAnsi="Times New Roman" w:cs="Times New Roman"/>
            </w:rPr>
          </w:rPrChange>
        </w:rPr>
        <w:t xml:space="preserve">axon, </w:t>
      </w:r>
      <w:r w:rsidR="002E09DD" w:rsidRPr="004334D1">
        <w:rPr>
          <w:rFonts w:ascii="Times New Roman" w:hAnsi="Times New Roman" w:cs="Times New Roman"/>
          <w:highlight w:val="yellow"/>
          <w:rPrChange w:id="85" w:author="Jeremy Willsey" w:date="2019-05-08T15:23:00Z">
            <w:rPr>
              <w:rFonts w:ascii="Times New Roman" w:hAnsi="Times New Roman" w:cs="Times New Roman"/>
            </w:rPr>
          </w:rPrChange>
        </w:rPr>
        <w:t xml:space="preserve">synapse, </w:t>
      </w:r>
      <w:del w:id="86" w:author="Everitt, Amanda" w:date="2019-05-09T17:38:00Z">
        <w:r w:rsidR="00187B45" w:rsidRPr="004334D1" w:rsidDel="001C1EE2">
          <w:rPr>
            <w:rFonts w:ascii="Times New Roman" w:hAnsi="Times New Roman" w:cs="Times New Roman"/>
            <w:highlight w:val="yellow"/>
            <w:rPrChange w:id="87" w:author="Jeremy Willsey" w:date="2019-05-08T15:23:00Z">
              <w:rPr>
                <w:rFonts w:ascii="Times New Roman" w:hAnsi="Times New Roman" w:cs="Times New Roman"/>
              </w:rPr>
            </w:rPrChange>
          </w:rPr>
          <w:delText xml:space="preserve">and </w:delText>
        </w:r>
      </w:del>
      <w:r w:rsidR="00187B45" w:rsidRPr="004334D1">
        <w:rPr>
          <w:rFonts w:ascii="Times New Roman" w:hAnsi="Times New Roman" w:cs="Times New Roman"/>
          <w:highlight w:val="yellow"/>
          <w:rPrChange w:id="88" w:author="Jeremy Willsey" w:date="2019-05-08T15:23:00Z">
            <w:rPr>
              <w:rFonts w:ascii="Times New Roman" w:hAnsi="Times New Roman" w:cs="Times New Roman"/>
            </w:rPr>
          </w:rPrChange>
        </w:rPr>
        <w:t>dendrite</w:t>
      </w:r>
      <w:ins w:id="89" w:author="Everitt, Amanda" w:date="2019-05-09T17:38:00Z">
        <w:r w:rsidR="001C1EE2">
          <w:rPr>
            <w:rFonts w:ascii="Times New Roman" w:hAnsi="Times New Roman" w:cs="Times New Roman"/>
            <w:highlight w:val="yellow"/>
          </w:rPr>
          <w:t>, cell body, and neurogenesis.</w:t>
        </w:r>
      </w:ins>
      <w:r w:rsidR="002007B0">
        <w:rPr>
          <w:rFonts w:ascii="Times New Roman" w:hAnsi="Times New Roman" w:cs="Times New Roman"/>
        </w:rPr>
        <w:t xml:space="preserve"> </w:t>
      </w:r>
      <w:r w:rsidR="00D45B35" w:rsidRPr="00961A99">
        <w:rPr>
          <w:rFonts w:ascii="Times New Roman" w:hAnsi="Times New Roman" w:cs="Times New Roman"/>
        </w:rPr>
        <w:t>(</w:t>
      </w:r>
      <w:r w:rsidR="00961A99" w:rsidRPr="00961A99">
        <w:rPr>
          <w:rFonts w:ascii="Times New Roman" w:hAnsi="Times New Roman" w:cs="Times New Roman"/>
        </w:rPr>
        <w:t>Fig. 1B</w:t>
      </w:r>
      <w:r w:rsidR="00D45B35" w:rsidRPr="00EF36FB">
        <w:rPr>
          <w:rFonts w:ascii="Times New Roman" w:hAnsi="Times New Roman" w:cs="Times New Roman"/>
        </w:rPr>
        <w:t>)</w:t>
      </w:r>
      <w:r w:rsidR="00182E62" w:rsidRPr="00EF36FB">
        <w:rPr>
          <w:rFonts w:ascii="Times New Roman" w:hAnsi="Times New Roman" w:cs="Times New Roman"/>
        </w:rPr>
        <w:t>.</w:t>
      </w:r>
      <w:r w:rsidR="00F66D73">
        <w:rPr>
          <w:rFonts w:ascii="Times New Roman" w:hAnsi="Times New Roman" w:cs="Times New Roman"/>
        </w:rPr>
        <w:t xml:space="preserve"> </w:t>
      </w:r>
      <w:commentRangeStart w:id="90"/>
      <w:ins w:id="91" w:author="Jeremy Willsey" w:date="2019-05-08T15:10:00Z">
        <w:r w:rsidR="00395D13">
          <w:rPr>
            <w:rFonts w:ascii="Times New Roman" w:hAnsi="Times New Roman" w:cs="Times New Roman"/>
          </w:rPr>
          <w:t xml:space="preserve">&lt;ADD direction of </w:t>
        </w:r>
        <w:proofErr w:type="spellStart"/>
        <w:r w:rsidR="00395D13">
          <w:rPr>
            <w:rFonts w:ascii="Times New Roman" w:hAnsi="Times New Roman" w:cs="Times New Roman"/>
          </w:rPr>
          <w:t>effet</w:t>
        </w:r>
        <w:proofErr w:type="spellEnd"/>
        <w:r w:rsidR="00395D13">
          <w:rPr>
            <w:rFonts w:ascii="Times New Roman" w:hAnsi="Times New Roman" w:cs="Times New Roman"/>
          </w:rPr>
          <w:t xml:space="preserve"> statement with </w:t>
        </w:r>
        <w:proofErr w:type="spellStart"/>
        <w:r w:rsidR="00395D13">
          <w:rPr>
            <w:rFonts w:ascii="Times New Roman" w:hAnsi="Times New Roman" w:cs="Times New Roman"/>
          </w:rPr>
          <w:t>resepect</w:t>
        </w:r>
        <w:proofErr w:type="spellEnd"/>
        <w:r w:rsidR="00395D13">
          <w:rPr>
            <w:rFonts w:ascii="Times New Roman" w:hAnsi="Times New Roman" w:cs="Times New Roman"/>
          </w:rPr>
          <w:t xml:space="preserve"> to unique genes)</w:t>
        </w:r>
      </w:ins>
      <w:commentRangeEnd w:id="90"/>
      <w:r w:rsidR="008340EE">
        <w:rPr>
          <w:rStyle w:val="CommentReference"/>
        </w:rPr>
        <w:commentReference w:id="90"/>
      </w:r>
    </w:p>
    <w:p w14:paraId="21DE4D0D" w14:textId="7DD4E1C0" w:rsidR="00F66D73" w:rsidRPr="00495984" w:rsidRDefault="004334D1" w:rsidP="006064F0">
      <w:pPr>
        <w:spacing w:line="360" w:lineRule="auto"/>
        <w:ind w:firstLine="720"/>
        <w:rPr>
          <w:rFonts w:ascii="Times New Roman" w:hAnsi="Times New Roman" w:cs="Times New Roman"/>
        </w:rPr>
      </w:pPr>
      <w:ins w:id="92" w:author="Jeremy Willsey" w:date="2019-05-08T15:23:00Z">
        <w:r>
          <w:rPr>
            <w:rFonts w:ascii="Times New Roman" w:hAnsi="Times New Roman" w:cs="Times New Roman"/>
          </w:rPr>
          <w:t>&lt;</w:t>
        </w:r>
      </w:ins>
      <w:ins w:id="93" w:author="Jeremy Willsey" w:date="2019-05-08T15:24:00Z">
        <w:r>
          <w:rPr>
            <w:rFonts w:ascii="Times New Roman" w:hAnsi="Times New Roman" w:cs="Times New Roman"/>
          </w:rPr>
          <w:t xml:space="preserve">revise to reflect </w:t>
        </w:r>
        <w:r w:rsidR="00082552">
          <w:rPr>
            <w:rFonts w:ascii="Times New Roman" w:hAnsi="Times New Roman" w:cs="Times New Roman"/>
          </w:rPr>
          <w:t xml:space="preserve">lack of enrichment&gt; </w:t>
        </w:r>
      </w:ins>
      <w:r w:rsidR="00F66D73" w:rsidRPr="00F66D73">
        <w:rPr>
          <w:rFonts w:ascii="Times New Roman" w:hAnsi="Times New Roman" w:cs="Times New Roman"/>
        </w:rPr>
        <w:t>To determine</w:t>
      </w:r>
      <w:r w:rsidR="00F66D73">
        <w:rPr>
          <w:rFonts w:ascii="Times New Roman" w:hAnsi="Times New Roman" w:cs="Times New Roman"/>
        </w:rPr>
        <w:t xml:space="preserve"> </w:t>
      </w:r>
      <w:r w:rsidR="00F66D73" w:rsidRPr="00F66D73">
        <w:rPr>
          <w:rFonts w:ascii="Times New Roman" w:hAnsi="Times New Roman" w:cs="Times New Roman"/>
        </w:rPr>
        <w:t xml:space="preserve">whether the changes in gene expression in </w:t>
      </w:r>
      <w:r w:rsidR="00F66D73" w:rsidRPr="00F66D73">
        <w:rPr>
          <w:rFonts w:ascii="Times New Roman" w:hAnsi="Times New Roman" w:cs="Times New Roman"/>
          <w:i/>
        </w:rPr>
        <w:t>Tbr1</w:t>
      </w:r>
      <w:r w:rsidR="00F66D73" w:rsidRPr="00F66D73">
        <w:rPr>
          <w:rFonts w:ascii="Times New Roman" w:hAnsi="Times New Roman" w:cs="Times New Roman"/>
          <w:i/>
          <w:vertAlign w:val="superscript"/>
        </w:rPr>
        <w:t>layer</w:t>
      </w:r>
      <w:r w:rsidR="00F66D73">
        <w:rPr>
          <w:rFonts w:ascii="Times New Roman" w:hAnsi="Times New Roman" w:cs="Times New Roman"/>
          <w:i/>
          <w:vertAlign w:val="superscript"/>
        </w:rPr>
        <w:t>5</w:t>
      </w:r>
      <w:r w:rsidR="00F66D73" w:rsidRPr="00F66D73">
        <w:rPr>
          <w:rFonts w:ascii="Times New Roman" w:hAnsi="Times New Roman" w:cs="Times New Roman"/>
        </w:rPr>
        <w:t xml:space="preserve"> </w:t>
      </w:r>
      <w:r w:rsidR="00F66D73">
        <w:rPr>
          <w:rFonts w:ascii="Times New Roman" w:hAnsi="Times New Roman" w:cs="Times New Roman"/>
        </w:rPr>
        <w:t>CKOs</w:t>
      </w:r>
      <w:r w:rsidR="00F66D73" w:rsidRPr="00F66D73">
        <w:rPr>
          <w:rFonts w:ascii="Times New Roman" w:hAnsi="Times New Roman" w:cs="Times New Roman"/>
        </w:rPr>
        <w:t xml:space="preserve"> are due to direct regulation by TBR1, we </w:t>
      </w:r>
      <w:r w:rsidR="00F66D73">
        <w:rPr>
          <w:rFonts w:ascii="Times New Roman" w:hAnsi="Times New Roman" w:cs="Times New Roman"/>
        </w:rPr>
        <w:t xml:space="preserve">used </w:t>
      </w:r>
      <w:r w:rsidR="00A32AE3">
        <w:rPr>
          <w:rFonts w:ascii="Times New Roman" w:hAnsi="Times New Roman" w:cs="Times New Roman"/>
        </w:rPr>
        <w:t xml:space="preserve">data from </w:t>
      </w:r>
      <w:r w:rsidR="00F66D73">
        <w:rPr>
          <w:rFonts w:ascii="Times New Roman" w:hAnsi="Times New Roman" w:cs="Times New Roman"/>
        </w:rPr>
        <w:t>TBR1</w:t>
      </w:r>
      <w:r w:rsidR="00F66D73" w:rsidRPr="00F66D73">
        <w:rPr>
          <w:rFonts w:ascii="Times New Roman" w:hAnsi="Times New Roman" w:cs="Times New Roman"/>
        </w:rPr>
        <w:t xml:space="preserve"> ChIP-Seq </w:t>
      </w:r>
      <w:r w:rsidR="00A32AE3">
        <w:rPr>
          <w:rFonts w:ascii="Times New Roman" w:hAnsi="Times New Roman" w:cs="Times New Roman"/>
        </w:rPr>
        <w:t>from</w:t>
      </w:r>
      <w:r w:rsidR="00A32AE3" w:rsidRPr="00F66D73">
        <w:rPr>
          <w:rFonts w:ascii="Times New Roman" w:hAnsi="Times New Roman" w:cs="Times New Roman"/>
        </w:rPr>
        <w:t xml:space="preserve"> </w:t>
      </w:r>
      <w:r w:rsidR="00F66D73" w:rsidRPr="00F66D73">
        <w:rPr>
          <w:rFonts w:ascii="Times New Roman" w:hAnsi="Times New Roman" w:cs="Times New Roman"/>
        </w:rPr>
        <w:t>P2 wildtype cortex</w:t>
      </w:r>
      <w:r w:rsidR="00F66D73">
        <w:rPr>
          <w:rFonts w:ascii="Times New Roman" w:hAnsi="Times New Roman" w:cs="Times New Roman"/>
        </w:rPr>
        <w:t xml:space="preserve"> </w:t>
      </w:r>
      <w:r w:rsidR="00F66D73">
        <w:rPr>
          <w:rFonts w:ascii="Times New Roman" w:hAnsi="Times New Roman" w:cs="Times New Roman"/>
        </w:rPr>
        <w:fldChar w:fldCharType="begin"/>
      </w:r>
      <w:r w:rsidR="00F66D73">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F66D73">
        <w:rPr>
          <w:rFonts w:ascii="Times New Roman" w:hAnsi="Times New Roman" w:cs="Times New Roman"/>
        </w:rPr>
        <w:fldChar w:fldCharType="separate"/>
      </w:r>
      <w:r w:rsidR="00F66D73">
        <w:rPr>
          <w:rFonts w:ascii="Times New Roman" w:hAnsi="Times New Roman" w:cs="Times New Roman"/>
          <w:noProof/>
        </w:rPr>
        <w:t>(Fazel Darbandi et al., 2018)</w:t>
      </w:r>
      <w:r w:rsidR="00F66D73">
        <w:rPr>
          <w:rFonts w:ascii="Times New Roman" w:hAnsi="Times New Roman" w:cs="Times New Roman"/>
        </w:rPr>
        <w:fldChar w:fldCharType="end"/>
      </w:r>
      <w:r w:rsidR="00F66D73" w:rsidRPr="00F66D73">
        <w:rPr>
          <w:rFonts w:ascii="Times New Roman" w:hAnsi="Times New Roman" w:cs="Times New Roman"/>
        </w:rPr>
        <w:t>.</w:t>
      </w:r>
      <w:r w:rsidR="00F66D73">
        <w:rPr>
          <w:rFonts w:ascii="Times New Roman" w:hAnsi="Times New Roman" w:cs="Times New Roman"/>
        </w:rPr>
        <w:t xml:space="preserve"> </w:t>
      </w:r>
      <w:commentRangeStart w:id="94"/>
      <w:r w:rsidR="00B46D5F">
        <w:rPr>
          <w:rFonts w:ascii="Times New Roman" w:hAnsi="Times New Roman" w:cs="Times New Roman"/>
        </w:rPr>
        <w:t>Of the top 7</w:t>
      </w:r>
      <w:r w:rsidR="00D200A1">
        <w:rPr>
          <w:rFonts w:ascii="Times New Roman" w:hAnsi="Times New Roman" w:cs="Times New Roman"/>
        </w:rPr>
        <w:t>1</w:t>
      </w:r>
      <w:r w:rsidR="00B46D5F">
        <w:rPr>
          <w:rFonts w:ascii="Times New Roman" w:hAnsi="Times New Roman" w:cs="Times New Roman"/>
        </w:rPr>
        <w:t xml:space="preserve"> DEX genes</w:t>
      </w:r>
      <w:r w:rsidR="00D200A1">
        <w:rPr>
          <w:rFonts w:ascii="Times New Roman" w:hAnsi="Times New Roman" w:cs="Times New Roman"/>
        </w:rPr>
        <w:t xml:space="preserve"> highlighted in </w:t>
      </w:r>
      <w:r w:rsidR="00187B45">
        <w:rPr>
          <w:rFonts w:ascii="Times New Roman" w:hAnsi="Times New Roman" w:cs="Times New Roman"/>
        </w:rPr>
        <w:t>F</w:t>
      </w:r>
      <w:r w:rsidR="00D200A1">
        <w:rPr>
          <w:rFonts w:ascii="Times New Roman" w:hAnsi="Times New Roman" w:cs="Times New Roman"/>
        </w:rPr>
        <w:t>ig. 1C</w:t>
      </w:r>
      <w:r w:rsidR="00B46D5F">
        <w:rPr>
          <w:rFonts w:ascii="Times New Roman" w:hAnsi="Times New Roman" w:cs="Times New Roman"/>
        </w:rPr>
        <w:t xml:space="preserve">, </w:t>
      </w:r>
      <w:r w:rsidR="00F66D73">
        <w:rPr>
          <w:rFonts w:ascii="Times New Roman" w:hAnsi="Times New Roman" w:cs="Times New Roman"/>
        </w:rPr>
        <w:t xml:space="preserve">TBR1 binds to </w:t>
      </w:r>
      <w:r w:rsidR="007977FA">
        <w:rPr>
          <w:rFonts w:ascii="Times New Roman" w:hAnsi="Times New Roman" w:cs="Times New Roman"/>
        </w:rPr>
        <w:t>90</w:t>
      </w:r>
      <w:r w:rsidR="00B46D5F">
        <w:rPr>
          <w:rFonts w:ascii="Times New Roman" w:hAnsi="Times New Roman" w:cs="Times New Roman"/>
        </w:rPr>
        <w:t xml:space="preserve">% </w:t>
      </w:r>
      <w:r w:rsidR="007977FA">
        <w:rPr>
          <w:rFonts w:ascii="Times New Roman" w:hAnsi="Times New Roman" w:cs="Times New Roman"/>
        </w:rPr>
        <w:t xml:space="preserve">of </w:t>
      </w:r>
      <w:r w:rsidR="00F66D73">
        <w:rPr>
          <w:rFonts w:ascii="Times New Roman" w:hAnsi="Times New Roman" w:cs="Times New Roman"/>
        </w:rPr>
        <w:t>the</w:t>
      </w:r>
      <w:r w:rsidR="00B46D5F">
        <w:rPr>
          <w:rFonts w:ascii="Times New Roman" w:hAnsi="Times New Roman" w:cs="Times New Roman"/>
        </w:rPr>
        <w:t>ir</w:t>
      </w:r>
      <w:r w:rsidR="00F66D73">
        <w:rPr>
          <w:rFonts w:ascii="Times New Roman" w:hAnsi="Times New Roman" w:cs="Times New Roman"/>
        </w:rPr>
        <w:t xml:space="preserve"> promoters and</w:t>
      </w:r>
      <w:r w:rsidR="00B46D5F">
        <w:rPr>
          <w:rFonts w:ascii="Times New Roman" w:hAnsi="Times New Roman" w:cs="Times New Roman"/>
        </w:rPr>
        <w:t xml:space="preserve"> </w:t>
      </w:r>
      <w:r w:rsidR="007977FA">
        <w:rPr>
          <w:rFonts w:ascii="Times New Roman" w:hAnsi="Times New Roman" w:cs="Times New Roman"/>
        </w:rPr>
        <w:t>~57</w:t>
      </w:r>
      <w:r w:rsidR="00B46D5F">
        <w:rPr>
          <w:rFonts w:ascii="Times New Roman" w:hAnsi="Times New Roman" w:cs="Times New Roman"/>
        </w:rPr>
        <w:t>% of</w:t>
      </w:r>
      <w:r w:rsidR="00F66D73">
        <w:rPr>
          <w:rFonts w:ascii="Times New Roman" w:hAnsi="Times New Roman" w:cs="Times New Roman"/>
        </w:rPr>
        <w:t xml:space="preserve"> distal region</w:t>
      </w:r>
      <w:r w:rsidR="00B46D5F">
        <w:rPr>
          <w:rFonts w:ascii="Times New Roman" w:hAnsi="Times New Roman" w:cs="Times New Roman"/>
        </w:rPr>
        <w:t xml:space="preserve">s (within 100 </w:t>
      </w:r>
      <w:proofErr w:type="spellStart"/>
      <w:r w:rsidR="00B46D5F">
        <w:rPr>
          <w:rFonts w:ascii="Times New Roman" w:hAnsi="Times New Roman" w:cs="Times New Roman"/>
        </w:rPr>
        <w:t>Kb</w:t>
      </w:r>
      <w:proofErr w:type="spellEnd"/>
      <w:r w:rsidR="00B46D5F">
        <w:rPr>
          <w:rFonts w:ascii="Times New Roman" w:hAnsi="Times New Roman" w:cs="Times New Roman"/>
        </w:rPr>
        <w:t xml:space="preserve">) </w:t>
      </w:r>
      <w:r w:rsidR="00F66D73">
        <w:rPr>
          <w:rFonts w:ascii="Times New Roman" w:hAnsi="Times New Roman" w:cs="Times New Roman"/>
        </w:rPr>
        <w:t xml:space="preserve">(Fig. </w:t>
      </w:r>
      <w:r w:rsidR="00D200A1">
        <w:rPr>
          <w:rFonts w:ascii="Times New Roman" w:hAnsi="Times New Roman" w:cs="Times New Roman"/>
        </w:rPr>
        <w:t xml:space="preserve">1C, </w:t>
      </w:r>
      <w:r w:rsidR="00F66D73">
        <w:rPr>
          <w:rFonts w:ascii="Times New Roman" w:hAnsi="Times New Roman" w:cs="Times New Roman"/>
        </w:rPr>
        <w:t>S1</w:t>
      </w:r>
      <w:r w:rsidR="002E5748">
        <w:rPr>
          <w:rFonts w:ascii="Times New Roman" w:hAnsi="Times New Roman" w:cs="Times New Roman"/>
        </w:rPr>
        <w:t>C</w:t>
      </w:r>
      <w:r w:rsidR="00F66D73">
        <w:rPr>
          <w:rFonts w:ascii="Times New Roman" w:hAnsi="Times New Roman" w:cs="Times New Roman"/>
        </w:rPr>
        <w:t xml:space="preserve">, </w:t>
      </w:r>
      <w:r w:rsidR="00F66D73" w:rsidRPr="000F5DB1">
        <w:rPr>
          <w:rFonts w:ascii="Times New Roman" w:hAnsi="Times New Roman" w:cs="Times New Roman"/>
        </w:rPr>
        <w:t xml:space="preserve">Table </w:t>
      </w:r>
      <w:r w:rsidR="00ED5CF7" w:rsidRPr="000F5DB1">
        <w:rPr>
          <w:rFonts w:ascii="Times New Roman" w:hAnsi="Times New Roman" w:cs="Times New Roman"/>
        </w:rPr>
        <w:t>S</w:t>
      </w:r>
      <w:r w:rsidR="00ED5CF7" w:rsidRPr="002B02F0">
        <w:rPr>
          <w:rFonts w:ascii="Times New Roman" w:hAnsi="Times New Roman" w:cs="Times New Roman"/>
        </w:rPr>
        <w:t>2</w:t>
      </w:r>
      <w:r w:rsidR="00F66D73" w:rsidRPr="002B02F0">
        <w:rPr>
          <w:rFonts w:ascii="Times New Roman" w:hAnsi="Times New Roman" w:cs="Times New Roman"/>
        </w:rPr>
        <w:t>)</w:t>
      </w:r>
      <w:r w:rsidR="00A32AE3" w:rsidRPr="002B02F0">
        <w:rPr>
          <w:rFonts w:ascii="Times New Roman" w:hAnsi="Times New Roman" w:cs="Times New Roman"/>
        </w:rPr>
        <w:t>,</w:t>
      </w:r>
      <w:commentRangeEnd w:id="94"/>
      <w:r w:rsidR="00EE32A0">
        <w:rPr>
          <w:rStyle w:val="CommentReference"/>
        </w:rPr>
        <w:commentReference w:id="94"/>
      </w:r>
      <w:r w:rsidR="00A32AE3" w:rsidRPr="002B02F0">
        <w:rPr>
          <w:rFonts w:ascii="Times New Roman" w:hAnsi="Times New Roman" w:cs="Times New Roman"/>
        </w:rPr>
        <w:t xml:space="preserve"> providing</w:t>
      </w:r>
      <w:r w:rsidR="00A32AE3">
        <w:rPr>
          <w:rFonts w:ascii="Times New Roman" w:hAnsi="Times New Roman" w:cs="Times New Roman"/>
        </w:rPr>
        <w:t xml:space="preserve"> evidence that </w:t>
      </w:r>
      <w:r w:rsidR="00F66D73">
        <w:rPr>
          <w:rFonts w:ascii="Times New Roman" w:hAnsi="Times New Roman" w:cs="Times New Roman"/>
        </w:rPr>
        <w:t>TBR1 directly controls synaptogenesis and neuronal differentiation in layer 5 pyramidal neurons</w:t>
      </w:r>
      <w:r w:rsidR="006064F0">
        <w:rPr>
          <w:rFonts w:ascii="Times New Roman" w:hAnsi="Times New Roman" w:cs="Times New Roman"/>
        </w:rPr>
        <w:t xml:space="preserve"> by activating or repressing the target genes.</w:t>
      </w:r>
      <w:r w:rsidR="007076F4">
        <w:rPr>
          <w:rFonts w:ascii="Times New Roman" w:hAnsi="Times New Roman" w:cs="Times New Roman"/>
        </w:rPr>
        <w:t xml:space="preserve"> </w:t>
      </w:r>
      <w:commentRangeStart w:id="95"/>
      <w:commentRangeStart w:id="96"/>
      <w:r w:rsidR="007076F4">
        <w:rPr>
          <w:rFonts w:ascii="Times New Roman" w:hAnsi="Times New Roman" w:cs="Times New Roman"/>
        </w:rPr>
        <w:t xml:space="preserve">Furthermore, our scRNA-seq analysis </w:t>
      </w:r>
      <w:r w:rsidR="00EA7E86">
        <w:rPr>
          <w:rFonts w:ascii="Times New Roman" w:hAnsi="Times New Roman" w:cs="Times New Roman"/>
        </w:rPr>
        <w:t xml:space="preserve">aided in </w:t>
      </w:r>
      <w:r w:rsidR="007076F4">
        <w:rPr>
          <w:rFonts w:ascii="Times New Roman" w:hAnsi="Times New Roman" w:cs="Times New Roman"/>
        </w:rPr>
        <w:t>discover</w:t>
      </w:r>
      <w:r w:rsidR="00EA7E86">
        <w:rPr>
          <w:rFonts w:ascii="Times New Roman" w:hAnsi="Times New Roman" w:cs="Times New Roman"/>
        </w:rPr>
        <w:t>ing</w:t>
      </w:r>
      <w:r w:rsidR="007076F4">
        <w:rPr>
          <w:rFonts w:ascii="Times New Roman" w:hAnsi="Times New Roman" w:cs="Times New Roman"/>
        </w:rPr>
        <w:t xml:space="preserve"> </w:t>
      </w:r>
      <w:r w:rsidR="007076F4" w:rsidRPr="007076F4">
        <w:rPr>
          <w:rFonts w:ascii="Times New Roman" w:hAnsi="Times New Roman" w:cs="Times New Roman"/>
          <w:i/>
        </w:rPr>
        <w:t>Mgst3</w:t>
      </w:r>
      <w:r w:rsidR="007076F4">
        <w:rPr>
          <w:rFonts w:ascii="Times New Roman" w:hAnsi="Times New Roman" w:cs="Times New Roman"/>
        </w:rPr>
        <w:t>, as</w:t>
      </w:r>
      <w:r w:rsidR="007076F4" w:rsidRPr="007076F4">
        <w:rPr>
          <w:rFonts w:ascii="Times New Roman" w:hAnsi="Times New Roman" w:cs="Times New Roman"/>
        </w:rPr>
        <w:t xml:space="preserve"> a</w:t>
      </w:r>
      <w:r w:rsidR="007076F4">
        <w:rPr>
          <w:rFonts w:ascii="Times New Roman" w:hAnsi="Times New Roman" w:cs="Times New Roman"/>
        </w:rPr>
        <w:t xml:space="preserve"> new</w:t>
      </w:r>
      <w:r w:rsidR="00187B45">
        <w:rPr>
          <w:rFonts w:ascii="Times New Roman" w:hAnsi="Times New Roman" w:cs="Times New Roman"/>
        </w:rPr>
        <w:t xml:space="preserve"> marker of</w:t>
      </w:r>
      <w:r w:rsidR="007076F4">
        <w:rPr>
          <w:rFonts w:ascii="Times New Roman" w:hAnsi="Times New Roman" w:cs="Times New Roman"/>
        </w:rPr>
        <w:t xml:space="preserve"> prefrontal </w:t>
      </w:r>
      <w:r w:rsidR="007076F4" w:rsidRPr="005D5E53">
        <w:rPr>
          <w:rFonts w:ascii="Times New Roman" w:hAnsi="Times New Roman" w:cs="Times New Roman"/>
        </w:rPr>
        <w:t>cortex</w:t>
      </w:r>
      <w:r w:rsidR="00187B45">
        <w:rPr>
          <w:rFonts w:ascii="Times New Roman" w:hAnsi="Times New Roman" w:cs="Times New Roman"/>
        </w:rPr>
        <w:t xml:space="preserve"> layer 5</w:t>
      </w:r>
      <w:r w:rsidR="00032AD7" w:rsidRPr="005D5E53">
        <w:rPr>
          <w:rFonts w:ascii="Times New Roman" w:hAnsi="Times New Roman" w:cs="Times New Roman"/>
        </w:rPr>
        <w:t xml:space="preserve"> </w:t>
      </w:r>
      <w:commentRangeEnd w:id="95"/>
      <w:r w:rsidR="00C85D37">
        <w:rPr>
          <w:rStyle w:val="CommentReference"/>
        </w:rPr>
        <w:commentReference w:id="95"/>
      </w:r>
      <w:commentRangeEnd w:id="96"/>
      <w:r w:rsidR="001C1EE2">
        <w:rPr>
          <w:rStyle w:val="CommentReference"/>
        </w:rPr>
        <w:commentReference w:id="96"/>
      </w:r>
      <w:r w:rsidR="00032AD7" w:rsidRPr="005D5E53">
        <w:rPr>
          <w:rFonts w:ascii="Times New Roman" w:hAnsi="Times New Roman" w:cs="Times New Roman"/>
        </w:rPr>
        <w:t xml:space="preserve">(Fig. </w:t>
      </w:r>
      <w:r w:rsidR="001D400F" w:rsidRPr="005D5E53">
        <w:rPr>
          <w:rFonts w:ascii="Times New Roman" w:hAnsi="Times New Roman" w:cs="Times New Roman"/>
        </w:rPr>
        <w:t>S1</w:t>
      </w:r>
      <w:r w:rsidR="002E5748">
        <w:rPr>
          <w:rFonts w:ascii="Times New Roman" w:hAnsi="Times New Roman" w:cs="Times New Roman"/>
        </w:rPr>
        <w:t>D</w:t>
      </w:r>
      <w:r w:rsidR="00032AD7" w:rsidRPr="005D5E53">
        <w:rPr>
          <w:rFonts w:ascii="Times New Roman" w:hAnsi="Times New Roman" w:cs="Times New Roman"/>
        </w:rPr>
        <w:t>).</w:t>
      </w:r>
    </w:p>
    <w:p w14:paraId="42C2B629" w14:textId="1BB0CB06" w:rsidR="009F49FD" w:rsidRDefault="00635EB2" w:rsidP="000C2556">
      <w:pPr>
        <w:spacing w:line="360" w:lineRule="auto"/>
        <w:ind w:firstLine="720"/>
        <w:rPr>
          <w:rFonts w:ascii="Times New Roman" w:hAnsi="Times New Roman" w:cs="Times New Roman"/>
        </w:rPr>
      </w:pPr>
      <w:r>
        <w:rPr>
          <w:rFonts w:ascii="Times New Roman" w:hAnsi="Times New Roman" w:cs="Times New Roman"/>
        </w:rPr>
        <w:t xml:space="preserve">We used </w:t>
      </w:r>
      <w:r>
        <w:rPr>
          <w:rFonts w:ascii="Times New Roman" w:hAnsi="Times New Roman" w:cs="Times New Roman"/>
          <w:i/>
        </w:rPr>
        <w:t>in situ</w:t>
      </w:r>
      <w:r>
        <w:rPr>
          <w:rFonts w:ascii="Times New Roman" w:hAnsi="Times New Roman" w:cs="Times New Roman"/>
        </w:rPr>
        <w:t xml:space="preserve"> hybridization </w:t>
      </w:r>
      <w:r w:rsidR="00403C0E">
        <w:rPr>
          <w:rFonts w:ascii="Times New Roman" w:hAnsi="Times New Roman" w:cs="Times New Roman"/>
        </w:rPr>
        <w:t xml:space="preserve">(ISH) </w:t>
      </w:r>
      <w:r w:rsidR="00952BF3">
        <w:rPr>
          <w:rFonts w:ascii="Times New Roman" w:hAnsi="Times New Roman" w:cs="Times New Roman"/>
        </w:rPr>
        <w:t xml:space="preserve">to study </w:t>
      </w:r>
      <w:r w:rsidR="00D200A1">
        <w:rPr>
          <w:rFonts w:ascii="Times New Roman" w:hAnsi="Times New Roman" w:cs="Times New Roman"/>
        </w:rPr>
        <w:t xml:space="preserve">the </w:t>
      </w:r>
      <w:r w:rsidR="00A32AE3">
        <w:rPr>
          <w:rFonts w:ascii="Times New Roman" w:hAnsi="Times New Roman" w:cs="Times New Roman"/>
        </w:rPr>
        <w:t xml:space="preserve">expression </w:t>
      </w:r>
      <w:r w:rsidR="00952BF3">
        <w:rPr>
          <w:rFonts w:ascii="Times New Roman" w:hAnsi="Times New Roman" w:cs="Times New Roman"/>
        </w:rPr>
        <w:t xml:space="preserve">of </w:t>
      </w:r>
      <w:r w:rsidR="00A32AE3">
        <w:rPr>
          <w:rFonts w:ascii="Times New Roman" w:hAnsi="Times New Roman" w:cs="Times New Roman"/>
        </w:rPr>
        <w:t xml:space="preserve">several </w:t>
      </w:r>
      <w:r w:rsidR="00952BF3">
        <w:rPr>
          <w:rFonts w:ascii="Times New Roman" w:hAnsi="Times New Roman" w:cs="Times New Roman"/>
        </w:rPr>
        <w:t xml:space="preserve">DEX genes. </w:t>
      </w:r>
      <w:r w:rsidR="00A32AE3">
        <w:rPr>
          <w:rFonts w:ascii="Times New Roman" w:hAnsi="Times New Roman" w:cs="Times New Roman"/>
        </w:rPr>
        <w:t xml:space="preserve">To provide a histological context, </w:t>
      </w:r>
      <w:r w:rsidR="00952BF3">
        <w:rPr>
          <w:rFonts w:ascii="Times New Roman" w:hAnsi="Times New Roman" w:cs="Times New Roman"/>
        </w:rPr>
        <w:t xml:space="preserve">we defined laminar boundaries in the prefrontal cortex </w:t>
      </w:r>
      <w:r w:rsidR="00952BF3" w:rsidRPr="003915F7">
        <w:rPr>
          <w:rFonts w:ascii="Times New Roman" w:hAnsi="Times New Roman" w:cs="Times New Roman"/>
        </w:rPr>
        <w:t>at P3</w:t>
      </w:r>
      <w:r w:rsidR="00952BF3">
        <w:rPr>
          <w:rFonts w:ascii="Times New Roman" w:hAnsi="Times New Roman" w:cs="Times New Roman"/>
        </w:rPr>
        <w:t xml:space="preserve"> using the following probes:</w:t>
      </w:r>
      <w:r>
        <w:rPr>
          <w:rFonts w:ascii="Times New Roman" w:hAnsi="Times New Roman" w:cs="Times New Roman"/>
        </w:rPr>
        <w:t xml:space="preserve"> </w:t>
      </w:r>
      <w:r>
        <w:rPr>
          <w:rFonts w:ascii="Times New Roman" w:hAnsi="Times New Roman" w:cs="Times New Roman"/>
          <w:i/>
        </w:rPr>
        <w:t>Cux2</w:t>
      </w:r>
      <w:r>
        <w:rPr>
          <w:rFonts w:ascii="Times New Roman" w:hAnsi="Times New Roman" w:cs="Times New Roman"/>
        </w:rPr>
        <w:t xml:space="preserve"> (layers 2-3)</w:t>
      </w:r>
      <w:r>
        <w:rPr>
          <w:rFonts w:ascii="Times New Roman" w:hAnsi="Times New Roman" w:cs="Times New Roman"/>
          <w:i/>
        </w:rPr>
        <w:t>, Rorb</w:t>
      </w:r>
      <w:r>
        <w:rPr>
          <w:rFonts w:ascii="Times New Roman" w:hAnsi="Times New Roman" w:cs="Times New Roman"/>
        </w:rPr>
        <w:t xml:space="preserve"> (layer 4)</w:t>
      </w:r>
      <w:r>
        <w:rPr>
          <w:rFonts w:ascii="Times New Roman" w:hAnsi="Times New Roman" w:cs="Times New Roman"/>
          <w:i/>
        </w:rPr>
        <w:t>, Etv1</w:t>
      </w:r>
      <w:r>
        <w:rPr>
          <w:rFonts w:ascii="Times New Roman" w:hAnsi="Times New Roman" w:cs="Times New Roman"/>
        </w:rPr>
        <w:t xml:space="preserve"> (layer 5)</w:t>
      </w:r>
      <w:r>
        <w:rPr>
          <w:rFonts w:ascii="Times New Roman" w:hAnsi="Times New Roman" w:cs="Times New Roman"/>
          <w:i/>
        </w:rPr>
        <w:t>, Tbr1</w:t>
      </w:r>
      <w:r>
        <w:rPr>
          <w:rFonts w:ascii="Times New Roman" w:hAnsi="Times New Roman" w:cs="Times New Roman"/>
        </w:rPr>
        <w:t xml:space="preserve"> (layer</w:t>
      </w:r>
      <w:r w:rsidR="00CA4D79">
        <w:rPr>
          <w:rFonts w:ascii="Times New Roman" w:hAnsi="Times New Roman" w:cs="Times New Roman"/>
        </w:rPr>
        <w:t>s</w:t>
      </w:r>
      <w:r>
        <w:rPr>
          <w:rFonts w:ascii="Times New Roman" w:hAnsi="Times New Roman" w:cs="Times New Roman"/>
        </w:rPr>
        <w:t xml:space="preserve"> </w:t>
      </w:r>
      <w:r w:rsidR="00CA4D79">
        <w:rPr>
          <w:rFonts w:ascii="Times New Roman" w:hAnsi="Times New Roman" w:cs="Times New Roman"/>
        </w:rPr>
        <w:t>2-3, 5</w:t>
      </w:r>
      <w:r w:rsidR="00BA378D">
        <w:rPr>
          <w:rFonts w:ascii="Times New Roman" w:hAnsi="Times New Roman" w:cs="Times New Roman"/>
        </w:rPr>
        <w:t>,</w:t>
      </w:r>
      <w:r w:rsidR="00CA4D79">
        <w:rPr>
          <w:rFonts w:ascii="Times New Roman" w:hAnsi="Times New Roman" w:cs="Times New Roman"/>
        </w:rPr>
        <w:t xml:space="preserve"> </w:t>
      </w:r>
      <w:r>
        <w:rPr>
          <w:rFonts w:ascii="Times New Roman" w:hAnsi="Times New Roman" w:cs="Times New Roman"/>
        </w:rPr>
        <w:t>6</w:t>
      </w:r>
      <w:r w:rsidR="00BA378D">
        <w:rPr>
          <w:rFonts w:ascii="Times New Roman" w:hAnsi="Times New Roman" w:cs="Times New Roman"/>
        </w:rPr>
        <w:t xml:space="preserve"> and 6b</w:t>
      </w:r>
      <w:r>
        <w:rPr>
          <w:rFonts w:ascii="Times New Roman" w:hAnsi="Times New Roman" w:cs="Times New Roman"/>
        </w:rPr>
        <w:t>)</w:t>
      </w:r>
      <w:r>
        <w:rPr>
          <w:rFonts w:ascii="Times New Roman" w:hAnsi="Times New Roman" w:cs="Times New Roman"/>
          <w:i/>
        </w:rPr>
        <w:t>, Nr4a2</w:t>
      </w:r>
      <w:r>
        <w:rPr>
          <w:rFonts w:ascii="Times New Roman" w:hAnsi="Times New Roman" w:cs="Times New Roman"/>
        </w:rPr>
        <w:t xml:space="preserve"> (subplate)</w:t>
      </w:r>
      <w:r>
        <w:rPr>
          <w:rFonts w:ascii="Times New Roman" w:hAnsi="Times New Roman" w:cs="Times New Roman"/>
          <w:i/>
        </w:rPr>
        <w:t xml:space="preserve"> </w:t>
      </w:r>
      <w:r>
        <w:rPr>
          <w:rFonts w:ascii="Times New Roman" w:hAnsi="Times New Roman" w:cs="Times New Roman"/>
        </w:rPr>
        <w:t>to</w:t>
      </w:r>
      <w:r w:rsidRPr="003915F7">
        <w:rPr>
          <w:rFonts w:ascii="Times New Roman" w:hAnsi="Times New Roman" w:cs="Times New Roman"/>
        </w:rPr>
        <w:t xml:space="preserve"> (Fig. </w:t>
      </w:r>
      <w:r w:rsidR="003F068E" w:rsidRPr="003915F7">
        <w:rPr>
          <w:rFonts w:ascii="Times New Roman" w:hAnsi="Times New Roman" w:cs="Times New Roman"/>
        </w:rPr>
        <w:t>2</w:t>
      </w:r>
      <w:r w:rsidR="00DB6CEC" w:rsidRPr="003915F7">
        <w:rPr>
          <w:rFonts w:ascii="Times New Roman" w:hAnsi="Times New Roman" w:cs="Times New Roman"/>
        </w:rPr>
        <w:t>i</w:t>
      </w:r>
      <w:r w:rsidRPr="003915F7">
        <w:rPr>
          <w:rFonts w:ascii="Times New Roman" w:hAnsi="Times New Roman" w:cs="Times New Roman"/>
        </w:rPr>
        <w:t xml:space="preserve">). </w:t>
      </w:r>
      <w:r w:rsidR="00952BF3">
        <w:rPr>
          <w:rFonts w:ascii="Times New Roman" w:hAnsi="Times New Roman" w:cs="Times New Roman"/>
        </w:rPr>
        <w:t>C</w:t>
      </w:r>
      <w:r w:rsidRPr="003915F7">
        <w:rPr>
          <w:rFonts w:ascii="Times New Roman" w:hAnsi="Times New Roman" w:cs="Times New Roman"/>
        </w:rPr>
        <w:t xml:space="preserve">ortical layers 2-4 </w:t>
      </w:r>
      <w:r w:rsidR="00952BF3">
        <w:rPr>
          <w:rFonts w:ascii="Times New Roman" w:hAnsi="Times New Roman" w:cs="Times New Roman"/>
        </w:rPr>
        <w:t xml:space="preserve">appear </w:t>
      </w:r>
      <w:r w:rsidR="00A32AE3">
        <w:rPr>
          <w:rFonts w:ascii="Times New Roman" w:hAnsi="Times New Roman" w:cs="Times New Roman"/>
        </w:rPr>
        <w:t>as</w:t>
      </w:r>
      <w:r w:rsidRPr="003915F7">
        <w:rPr>
          <w:rFonts w:ascii="Times New Roman" w:hAnsi="Times New Roman" w:cs="Times New Roman"/>
        </w:rPr>
        <w:t xml:space="preserve"> a single layer</w:t>
      </w:r>
      <w:r w:rsidR="00A32AE3">
        <w:rPr>
          <w:rFonts w:ascii="Times New Roman" w:hAnsi="Times New Roman" w:cs="Times New Roman"/>
        </w:rPr>
        <w:t xml:space="preserve"> at this stage</w:t>
      </w:r>
      <w:r w:rsidRPr="003915F7">
        <w:rPr>
          <w:rFonts w:ascii="Times New Roman" w:hAnsi="Times New Roman" w:cs="Times New Roman"/>
        </w:rPr>
        <w:t xml:space="preserve"> (Fig. </w:t>
      </w:r>
      <w:r w:rsidR="003F068E" w:rsidRPr="003915F7">
        <w:rPr>
          <w:rFonts w:ascii="Times New Roman" w:hAnsi="Times New Roman" w:cs="Times New Roman"/>
        </w:rPr>
        <w:t>2</w:t>
      </w:r>
      <w:r w:rsidR="003915F7" w:rsidRPr="003915F7">
        <w:rPr>
          <w:rFonts w:ascii="Times New Roman" w:hAnsi="Times New Roman" w:cs="Times New Roman"/>
        </w:rPr>
        <w:t>A-F</w:t>
      </w:r>
      <w:r w:rsidRPr="003915F7">
        <w:rPr>
          <w:rFonts w:ascii="Times New Roman" w:hAnsi="Times New Roman" w:cs="Times New Roman"/>
        </w:rPr>
        <w:t xml:space="preserve">). </w:t>
      </w:r>
      <w:r w:rsidR="00A32AE3">
        <w:rPr>
          <w:rFonts w:ascii="Times New Roman" w:hAnsi="Times New Roman" w:cs="Times New Roman"/>
        </w:rPr>
        <w:t xml:space="preserve">Expression of </w:t>
      </w:r>
      <w:r w:rsidR="00B75A0A" w:rsidRPr="00F76194">
        <w:rPr>
          <w:rFonts w:ascii="Times New Roman" w:hAnsi="Times New Roman" w:cs="Times New Roman"/>
          <w:i/>
        </w:rPr>
        <w:t>Calm2</w:t>
      </w:r>
      <w:r w:rsidR="0000541E">
        <w:rPr>
          <w:rFonts w:ascii="Times New Roman" w:hAnsi="Times New Roman" w:cs="Times New Roman"/>
          <w:i/>
        </w:rPr>
        <w:t>,</w:t>
      </w:r>
      <w:r w:rsidR="00B75A0A" w:rsidRPr="00F76194">
        <w:rPr>
          <w:rFonts w:ascii="Times New Roman" w:hAnsi="Times New Roman" w:cs="Times New Roman"/>
          <w:i/>
        </w:rPr>
        <w:t xml:space="preserve"> Kif1a, Mgst3, </w:t>
      </w:r>
      <w:r w:rsidR="00B75A0A" w:rsidRPr="00B75A0A">
        <w:rPr>
          <w:rFonts w:ascii="Times New Roman" w:hAnsi="Times New Roman" w:cs="Times New Roman"/>
        </w:rPr>
        <w:t>and</w:t>
      </w:r>
      <w:r w:rsidR="00B75A0A" w:rsidRPr="00F76194">
        <w:rPr>
          <w:rFonts w:ascii="Times New Roman" w:hAnsi="Times New Roman" w:cs="Times New Roman"/>
          <w:i/>
        </w:rPr>
        <w:t xml:space="preserve"> Wnt7b</w:t>
      </w:r>
      <w:r w:rsidRPr="00F76194">
        <w:rPr>
          <w:rFonts w:ascii="Times New Roman" w:hAnsi="Times New Roman" w:cs="Times New Roman"/>
          <w:i/>
        </w:rPr>
        <w:t xml:space="preserve"> </w:t>
      </w:r>
      <w:r w:rsidR="00A32AE3" w:rsidRPr="002D1CBD">
        <w:rPr>
          <w:rFonts w:ascii="Times New Roman" w:hAnsi="Times New Roman" w:cs="Times New Roman"/>
        </w:rPr>
        <w:t>was altered as suggested by the</w:t>
      </w:r>
      <w:r w:rsidR="006D4105">
        <w:rPr>
          <w:rFonts w:ascii="Times New Roman" w:hAnsi="Times New Roman" w:cs="Times New Roman"/>
        </w:rPr>
        <w:t xml:space="preserve"> </w:t>
      </w:r>
      <w:r w:rsidR="00A32AE3" w:rsidRPr="00A32AE3">
        <w:rPr>
          <w:rFonts w:ascii="Times New Roman" w:hAnsi="Times New Roman" w:cs="Times New Roman"/>
          <w:iCs/>
        </w:rPr>
        <w:t>scRNA-</w:t>
      </w:r>
      <w:r w:rsidR="00A32AE3" w:rsidRPr="00107C4C">
        <w:rPr>
          <w:rFonts w:ascii="Times New Roman" w:hAnsi="Times New Roman" w:cs="Times New Roman"/>
          <w:iCs/>
        </w:rPr>
        <w:t>seq</w:t>
      </w:r>
      <w:r w:rsidR="00A32AE3">
        <w:rPr>
          <w:rFonts w:ascii="Times New Roman" w:hAnsi="Times New Roman" w:cs="Times New Roman"/>
          <w:iCs/>
        </w:rPr>
        <w:t xml:space="preserve"> analysis</w:t>
      </w:r>
      <w:r w:rsidR="00A32AE3">
        <w:rPr>
          <w:rFonts w:ascii="Times New Roman" w:hAnsi="Times New Roman" w:cs="Times New Roman"/>
          <w:i/>
        </w:rPr>
        <w:t xml:space="preserve"> </w:t>
      </w:r>
      <w:r w:rsidRPr="003915F7">
        <w:rPr>
          <w:rFonts w:ascii="Times New Roman" w:hAnsi="Times New Roman" w:cs="Times New Roman"/>
        </w:rPr>
        <w:t>(Fig.</w:t>
      </w:r>
      <w:r w:rsidR="00303726">
        <w:rPr>
          <w:rFonts w:ascii="Times New Roman" w:hAnsi="Times New Roman" w:cs="Times New Roman"/>
        </w:rPr>
        <w:t xml:space="preserve"> </w:t>
      </w:r>
      <w:r w:rsidR="003915F7" w:rsidRPr="003915F7">
        <w:rPr>
          <w:rFonts w:ascii="Times New Roman" w:hAnsi="Times New Roman" w:cs="Times New Roman"/>
        </w:rPr>
        <w:t>2ii</w:t>
      </w:r>
      <w:r w:rsidRPr="003915F7">
        <w:rPr>
          <w:rFonts w:ascii="Times New Roman" w:hAnsi="Times New Roman" w:cs="Times New Roman"/>
        </w:rPr>
        <w:t>).</w:t>
      </w:r>
      <w:r w:rsidR="0088105D" w:rsidRPr="003915F7">
        <w:rPr>
          <w:rFonts w:ascii="Times New Roman" w:hAnsi="Times New Roman" w:cs="Times New Roman"/>
        </w:rPr>
        <w:t xml:space="preserve"> </w:t>
      </w:r>
      <w:r w:rsidR="00A32AE3">
        <w:rPr>
          <w:rFonts w:ascii="Times New Roman" w:hAnsi="Times New Roman" w:cs="Times New Roman"/>
        </w:rPr>
        <w:t>Thus,</w:t>
      </w:r>
      <w:r w:rsidR="0088105D">
        <w:rPr>
          <w:rFonts w:ascii="Times New Roman" w:hAnsi="Times New Roman" w:cs="Times New Roman"/>
        </w:rPr>
        <w:t xml:space="preserve"> neonatal </w:t>
      </w:r>
      <w:r w:rsidR="0088105D">
        <w:rPr>
          <w:rFonts w:ascii="Times New Roman" w:hAnsi="Times New Roman" w:cs="Times New Roman"/>
          <w:i/>
        </w:rPr>
        <w:t>Tbr1</w:t>
      </w:r>
      <w:r w:rsidR="0088105D">
        <w:rPr>
          <w:rFonts w:ascii="Times New Roman" w:hAnsi="Times New Roman" w:cs="Times New Roman"/>
        </w:rPr>
        <w:t xml:space="preserve"> </w:t>
      </w:r>
      <w:r w:rsidR="00292ADD">
        <w:rPr>
          <w:rFonts w:ascii="Times New Roman" w:hAnsi="Times New Roman" w:cs="Times New Roman"/>
        </w:rPr>
        <w:t xml:space="preserve">expression </w:t>
      </w:r>
      <w:r w:rsidR="0088105D">
        <w:rPr>
          <w:rFonts w:ascii="Times New Roman" w:hAnsi="Times New Roman" w:cs="Times New Roman"/>
        </w:rPr>
        <w:t>in layer 5 pyramidal neurons</w:t>
      </w:r>
      <w:r w:rsidR="00292ADD">
        <w:rPr>
          <w:rFonts w:ascii="Times New Roman" w:hAnsi="Times New Roman" w:cs="Times New Roman"/>
        </w:rPr>
        <w:t xml:space="preserve"> </w:t>
      </w:r>
      <w:r w:rsidR="00A32AE3">
        <w:rPr>
          <w:rFonts w:ascii="Times New Roman" w:hAnsi="Times New Roman" w:cs="Times New Roman"/>
        </w:rPr>
        <w:t xml:space="preserve">directly </w:t>
      </w:r>
      <w:r w:rsidR="0044582F">
        <w:rPr>
          <w:rFonts w:ascii="Times New Roman" w:hAnsi="Times New Roman" w:cs="Times New Roman"/>
        </w:rPr>
        <w:t xml:space="preserve">regulates </w:t>
      </w:r>
      <w:r w:rsidR="00536F42">
        <w:rPr>
          <w:rFonts w:ascii="Times New Roman" w:hAnsi="Times New Roman" w:cs="Times New Roman"/>
        </w:rPr>
        <w:t xml:space="preserve">the </w:t>
      </w:r>
      <w:r w:rsidR="00A32AE3">
        <w:rPr>
          <w:rFonts w:ascii="Times New Roman" w:hAnsi="Times New Roman" w:cs="Times New Roman"/>
        </w:rPr>
        <w:t xml:space="preserve">expression </w:t>
      </w:r>
      <w:r w:rsidR="0044582F">
        <w:rPr>
          <w:rFonts w:ascii="Times New Roman" w:hAnsi="Times New Roman" w:cs="Times New Roman"/>
        </w:rPr>
        <w:t>genes involved in</w:t>
      </w:r>
      <w:r w:rsidR="00C40B70">
        <w:rPr>
          <w:rFonts w:ascii="Times New Roman" w:hAnsi="Times New Roman" w:cs="Times New Roman"/>
        </w:rPr>
        <w:t xml:space="preserve"> </w:t>
      </w:r>
      <w:r w:rsidR="00B75A0A">
        <w:rPr>
          <w:rFonts w:ascii="Times New Roman" w:hAnsi="Times New Roman" w:cs="Times New Roman"/>
        </w:rPr>
        <w:t xml:space="preserve">cytoskeletal </w:t>
      </w:r>
      <w:r w:rsidR="00B75A0A" w:rsidRPr="00A12E96">
        <w:rPr>
          <w:rFonts w:ascii="Times New Roman" w:hAnsi="Times New Roman" w:cs="Times New Roman"/>
        </w:rPr>
        <w:t>dynamics</w:t>
      </w:r>
      <w:r w:rsidR="00C40B70">
        <w:rPr>
          <w:rFonts w:ascii="Times New Roman" w:hAnsi="Times New Roman" w:cs="Times New Roman"/>
        </w:rPr>
        <w:t xml:space="preserve"> and synapse development</w:t>
      </w:r>
      <w:r w:rsidR="00A32AE3">
        <w:rPr>
          <w:rFonts w:ascii="Times New Roman" w:hAnsi="Times New Roman" w:cs="Times New Roman"/>
        </w:rPr>
        <w:t>.</w:t>
      </w:r>
    </w:p>
    <w:p w14:paraId="673C8826" w14:textId="77777777" w:rsidR="007E01AB" w:rsidRDefault="007E01AB" w:rsidP="000C2556">
      <w:pPr>
        <w:spacing w:line="360" w:lineRule="auto"/>
        <w:ind w:firstLine="720"/>
        <w:rPr>
          <w:rFonts w:ascii="Times New Roman" w:hAnsi="Times New Roman" w:cs="Times New Roman"/>
          <w:b/>
        </w:rPr>
      </w:pPr>
    </w:p>
    <w:p w14:paraId="42D31787" w14:textId="4F414C5D" w:rsidR="00941645" w:rsidRPr="00B64090" w:rsidRDefault="00500944" w:rsidP="000C2556">
      <w:pPr>
        <w:spacing w:line="360" w:lineRule="auto"/>
        <w:rPr>
          <w:rFonts w:ascii="Times New Roman" w:hAnsi="Times New Roman" w:cs="Times New Roman"/>
          <w:b/>
        </w:rPr>
      </w:pPr>
      <w:r w:rsidRPr="0067119A">
        <w:rPr>
          <w:rFonts w:ascii="Times New Roman" w:hAnsi="Times New Roman" w:cs="Times New Roman"/>
          <w:b/>
        </w:rPr>
        <w:t xml:space="preserve">Excitatory </w:t>
      </w:r>
      <w:r w:rsidR="009A469C">
        <w:rPr>
          <w:rFonts w:ascii="Times New Roman" w:hAnsi="Times New Roman" w:cs="Times New Roman"/>
          <w:b/>
        </w:rPr>
        <w:t xml:space="preserve">and inhibitory </w:t>
      </w:r>
      <w:r w:rsidRPr="0067119A">
        <w:rPr>
          <w:rFonts w:ascii="Times New Roman" w:hAnsi="Times New Roman" w:cs="Times New Roman"/>
          <w:b/>
        </w:rPr>
        <w:t>synapse</w:t>
      </w:r>
      <w:r w:rsidR="00B75A0A">
        <w:rPr>
          <w:rFonts w:ascii="Times New Roman" w:hAnsi="Times New Roman" w:cs="Times New Roman"/>
          <w:b/>
        </w:rPr>
        <w:t xml:space="preserve">s </w:t>
      </w:r>
      <w:r w:rsidRPr="0067119A">
        <w:rPr>
          <w:rFonts w:ascii="Times New Roman" w:hAnsi="Times New Roman" w:cs="Times New Roman"/>
          <w:b/>
        </w:rPr>
        <w:t xml:space="preserve">are reduced in </w:t>
      </w:r>
      <w:r w:rsidRPr="0067119A">
        <w:rPr>
          <w:rFonts w:ascii="Times New Roman" w:hAnsi="Times New Roman" w:cs="Times New Roman"/>
          <w:b/>
          <w:i/>
        </w:rPr>
        <w:t>Tbr1</w:t>
      </w:r>
      <w:r w:rsidRPr="0067119A">
        <w:rPr>
          <w:rFonts w:ascii="Times New Roman" w:hAnsi="Times New Roman" w:cs="Times New Roman"/>
          <w:b/>
          <w:i/>
          <w:vertAlign w:val="superscript"/>
        </w:rPr>
        <w:t>layer</w:t>
      </w:r>
      <w:r w:rsidR="0047034E" w:rsidRPr="0067119A">
        <w:rPr>
          <w:rFonts w:ascii="Times New Roman" w:hAnsi="Times New Roman" w:cs="Times New Roman"/>
          <w:b/>
          <w:i/>
          <w:vertAlign w:val="superscript"/>
        </w:rPr>
        <w:t>5</w:t>
      </w:r>
      <w:r w:rsidRPr="0067119A">
        <w:rPr>
          <w:rFonts w:ascii="Times New Roman" w:hAnsi="Times New Roman" w:cs="Times New Roman"/>
          <w:b/>
        </w:rPr>
        <w:t xml:space="preserve"> mutants.</w:t>
      </w:r>
    </w:p>
    <w:p w14:paraId="373A62EC" w14:textId="7788E759" w:rsidR="0047034E" w:rsidRDefault="00941645" w:rsidP="000C2556">
      <w:pPr>
        <w:spacing w:line="360" w:lineRule="auto"/>
        <w:ind w:firstLine="720"/>
        <w:rPr>
          <w:rFonts w:ascii="Times New Roman" w:hAnsi="Times New Roman" w:cs="Times New Roman"/>
        </w:rPr>
      </w:pPr>
      <w:r>
        <w:rPr>
          <w:rFonts w:ascii="Times New Roman" w:hAnsi="Times New Roman" w:cs="Times New Roman"/>
        </w:rPr>
        <w:t>We assess</w:t>
      </w:r>
      <w:r w:rsidR="00C40B70">
        <w:rPr>
          <w:rFonts w:ascii="Times New Roman" w:hAnsi="Times New Roman" w:cs="Times New Roman"/>
        </w:rPr>
        <w:t>ed</w:t>
      </w:r>
      <w:r>
        <w:rPr>
          <w:rFonts w:ascii="Times New Roman" w:hAnsi="Times New Roman" w:cs="Times New Roman"/>
        </w:rPr>
        <w:t xml:space="preserve"> excitatory synapse numbers </w:t>
      </w:r>
      <w:r w:rsidR="00B75A0A">
        <w:rPr>
          <w:rFonts w:ascii="Times New Roman" w:hAnsi="Times New Roman" w:cs="Times New Roman"/>
        </w:rPr>
        <w:t xml:space="preserve">on apical dendrites of layer 5 neurons </w:t>
      </w:r>
      <w:r w:rsidR="0000541E">
        <w:rPr>
          <w:rFonts w:ascii="Times New Roman" w:hAnsi="Times New Roman" w:cs="Times New Roman"/>
        </w:rPr>
        <w:t xml:space="preserve">(within layers 2-4) </w:t>
      </w:r>
      <w:r w:rsidR="00B75A0A">
        <w:rPr>
          <w:rFonts w:ascii="Times New Roman" w:hAnsi="Times New Roman" w:cs="Times New Roman"/>
        </w:rPr>
        <w:t xml:space="preserve">in the </w:t>
      </w:r>
      <w:r w:rsidR="00B75A0A" w:rsidRPr="00941645">
        <w:rPr>
          <w:rFonts w:ascii="Times New Roman" w:hAnsi="Times New Roman" w:cs="Times New Roman"/>
        </w:rPr>
        <w:t>mPFCx</w:t>
      </w:r>
      <w:r w:rsidR="00B75A0A">
        <w:rPr>
          <w:rFonts w:ascii="Times New Roman" w:hAnsi="Times New Roman" w:cs="Times New Roman"/>
        </w:rPr>
        <w:t xml:space="preserve"> </w:t>
      </w:r>
      <w:r>
        <w:rPr>
          <w:rFonts w:ascii="Times New Roman" w:hAnsi="Times New Roman" w:cs="Times New Roman"/>
        </w:rPr>
        <w:t>by analyzing V</w:t>
      </w:r>
      <w:r w:rsidR="00403C0E">
        <w:rPr>
          <w:rFonts w:ascii="Times New Roman" w:hAnsi="Times New Roman" w:cs="Times New Roman"/>
        </w:rPr>
        <w:t>GLUT1</w:t>
      </w:r>
      <w:r w:rsidRPr="00941645">
        <w:rPr>
          <w:rFonts w:ascii="Times New Roman" w:hAnsi="Times New Roman" w:cs="Times New Roman"/>
          <w:vertAlign w:val="superscript"/>
        </w:rPr>
        <w:t>+</w:t>
      </w:r>
      <w:r>
        <w:rPr>
          <w:rFonts w:ascii="Times New Roman" w:hAnsi="Times New Roman" w:cs="Times New Roman"/>
        </w:rPr>
        <w:t xml:space="preserve"> presynaptic terminals that </w:t>
      </w:r>
      <w:r w:rsidRPr="00941645">
        <w:rPr>
          <w:rFonts w:ascii="Times New Roman" w:hAnsi="Times New Roman" w:cs="Times New Roman"/>
        </w:rPr>
        <w:t xml:space="preserve">are </w:t>
      </w:r>
      <w:proofErr w:type="spellStart"/>
      <w:r w:rsidRPr="00941645">
        <w:rPr>
          <w:rFonts w:ascii="Times New Roman" w:hAnsi="Times New Roman" w:cs="Times New Roman"/>
        </w:rPr>
        <w:t>apposed</w:t>
      </w:r>
      <w:proofErr w:type="spellEnd"/>
      <w:r w:rsidRPr="00941645">
        <w:rPr>
          <w:rFonts w:ascii="Times New Roman" w:hAnsi="Times New Roman" w:cs="Times New Roman"/>
        </w:rPr>
        <w:t xml:space="preserve"> to PSD95</w:t>
      </w:r>
      <w:r w:rsidRPr="00941645">
        <w:rPr>
          <w:rFonts w:ascii="Times New Roman" w:hAnsi="Times New Roman" w:cs="Times New Roman"/>
          <w:vertAlign w:val="superscript"/>
        </w:rPr>
        <w:t>+</w:t>
      </w:r>
      <w:r w:rsidRPr="00941645">
        <w:rPr>
          <w:rFonts w:ascii="Times New Roman" w:hAnsi="Times New Roman" w:cs="Times New Roman"/>
        </w:rPr>
        <w:t xml:space="preserve"> postsynaptic zones</w:t>
      </w:r>
      <w:r w:rsidR="001B2AD6">
        <w:rPr>
          <w:rFonts w:ascii="Times New Roman" w:hAnsi="Times New Roman" w:cs="Times New Roman"/>
        </w:rPr>
        <w:t xml:space="preserve"> </w:t>
      </w:r>
      <w:r w:rsidR="001B2AD6" w:rsidRPr="00941645">
        <w:rPr>
          <w:rFonts w:ascii="Times New Roman" w:hAnsi="Times New Roman" w:cs="Times New Roman"/>
        </w:rPr>
        <w:t xml:space="preserve">at </w:t>
      </w:r>
      <w:r w:rsidR="001B2AD6" w:rsidRPr="00813C9A">
        <w:rPr>
          <w:rFonts w:ascii="Times New Roman" w:hAnsi="Times New Roman" w:cs="Times New Roman"/>
        </w:rPr>
        <w:t xml:space="preserve">P56 (Fig. 3i) and P21 </w:t>
      </w:r>
      <w:r w:rsidR="00C40B70">
        <w:rPr>
          <w:rFonts w:ascii="Times New Roman" w:hAnsi="Times New Roman" w:cs="Times New Roman"/>
        </w:rPr>
        <w:t>using immunofluorescence (IF) and c</w:t>
      </w:r>
      <w:r w:rsidR="00C40B70" w:rsidRPr="00813C9A">
        <w:rPr>
          <w:rFonts w:ascii="Times New Roman" w:hAnsi="Times New Roman" w:cs="Times New Roman"/>
        </w:rPr>
        <w:t>onfocal microscop</w:t>
      </w:r>
      <w:r w:rsidR="00C40B70">
        <w:rPr>
          <w:rFonts w:ascii="Times New Roman" w:hAnsi="Times New Roman" w:cs="Times New Roman"/>
        </w:rPr>
        <w:t xml:space="preserve">y </w:t>
      </w:r>
      <w:r w:rsidR="001B2AD6" w:rsidRPr="00813C9A">
        <w:rPr>
          <w:rFonts w:ascii="Times New Roman" w:hAnsi="Times New Roman" w:cs="Times New Roman"/>
        </w:rPr>
        <w:t xml:space="preserve">(Fig. </w:t>
      </w:r>
      <w:r w:rsidR="00B90534">
        <w:rPr>
          <w:rFonts w:ascii="Times New Roman" w:hAnsi="Times New Roman" w:cs="Times New Roman"/>
        </w:rPr>
        <w:t>S2</w:t>
      </w:r>
      <w:r w:rsidR="001B2AD6" w:rsidRPr="00813C9A">
        <w:rPr>
          <w:rFonts w:ascii="Times New Roman" w:hAnsi="Times New Roman" w:cs="Times New Roman"/>
        </w:rPr>
        <w:t>i)</w:t>
      </w:r>
      <w:r w:rsidR="001B2AD6">
        <w:rPr>
          <w:rFonts w:ascii="Times New Roman" w:hAnsi="Times New Roman" w:cs="Times New Roman"/>
        </w:rPr>
        <w:t>.</w:t>
      </w:r>
      <w:r w:rsidR="0098788D">
        <w:rPr>
          <w:rFonts w:ascii="Times New Roman" w:hAnsi="Times New Roman" w:cs="Times New Roman"/>
        </w:rPr>
        <w:t xml:space="preserve"> </w:t>
      </w:r>
      <w:r w:rsidR="00C334E3">
        <w:rPr>
          <w:rFonts w:ascii="Times New Roman" w:hAnsi="Times New Roman" w:cs="Times New Roman"/>
        </w:rPr>
        <w:t>Inhibitory synaptic density was assessed by counting</w:t>
      </w:r>
      <w:r w:rsidR="00C334E3" w:rsidRPr="00813C9A">
        <w:rPr>
          <w:rFonts w:ascii="Times New Roman" w:hAnsi="Times New Roman" w:cs="Times New Roman"/>
        </w:rPr>
        <w:t xml:space="preserve"> </w:t>
      </w:r>
      <w:r w:rsidR="00B64D81">
        <w:rPr>
          <w:rFonts w:ascii="Times New Roman" w:hAnsi="Times New Roman" w:cs="Times New Roman"/>
        </w:rPr>
        <w:t xml:space="preserve">the overlapping </w:t>
      </w:r>
      <w:r w:rsidR="00C334E3" w:rsidRPr="00403C0E">
        <w:rPr>
          <w:rFonts w:ascii="Times New Roman" w:hAnsi="Times New Roman" w:cs="Times New Roman"/>
        </w:rPr>
        <w:t>V</w:t>
      </w:r>
      <w:r w:rsidR="00C334E3">
        <w:rPr>
          <w:rFonts w:ascii="Times New Roman" w:hAnsi="Times New Roman" w:cs="Times New Roman"/>
        </w:rPr>
        <w:t>GAT</w:t>
      </w:r>
      <w:r w:rsidR="00C334E3" w:rsidRPr="00813C9A">
        <w:rPr>
          <w:rFonts w:ascii="Times New Roman" w:hAnsi="Times New Roman" w:cs="Times New Roman"/>
          <w:vertAlign w:val="superscript"/>
        </w:rPr>
        <w:t>+</w:t>
      </w:r>
      <w:r w:rsidR="00C334E3" w:rsidRPr="00813C9A">
        <w:rPr>
          <w:rFonts w:ascii="Times New Roman" w:hAnsi="Times New Roman" w:cs="Times New Roman"/>
        </w:rPr>
        <w:t xml:space="preserve"> presynaptic inhibitory terminals </w:t>
      </w:r>
      <w:r w:rsidR="00B64D81">
        <w:rPr>
          <w:rFonts w:ascii="Times New Roman" w:hAnsi="Times New Roman" w:cs="Times New Roman"/>
        </w:rPr>
        <w:t>and</w:t>
      </w:r>
      <w:r w:rsidR="00C334E3" w:rsidRPr="00813C9A">
        <w:rPr>
          <w:rFonts w:ascii="Times New Roman" w:hAnsi="Times New Roman" w:cs="Times New Roman"/>
        </w:rPr>
        <w:t xml:space="preserve"> Gephyrin</w:t>
      </w:r>
      <w:r w:rsidR="00C334E3" w:rsidRPr="00813C9A">
        <w:rPr>
          <w:rFonts w:ascii="Times New Roman" w:hAnsi="Times New Roman" w:cs="Times New Roman"/>
          <w:vertAlign w:val="superscript"/>
        </w:rPr>
        <w:t>+</w:t>
      </w:r>
      <w:r w:rsidR="00C334E3" w:rsidRPr="00813C9A">
        <w:rPr>
          <w:rFonts w:ascii="Times New Roman" w:hAnsi="Times New Roman" w:cs="Times New Roman"/>
        </w:rPr>
        <w:t xml:space="preserve"> dendritic postsynaptic zones </w:t>
      </w:r>
      <w:r w:rsidR="00C334E3">
        <w:rPr>
          <w:rFonts w:ascii="Times New Roman" w:hAnsi="Times New Roman" w:cs="Times New Roman"/>
        </w:rPr>
        <w:t>on</w:t>
      </w:r>
      <w:r w:rsidR="00C334E3" w:rsidRPr="00813C9A">
        <w:rPr>
          <w:rFonts w:ascii="Times New Roman" w:hAnsi="Times New Roman" w:cs="Times New Roman"/>
        </w:rPr>
        <w:t xml:space="preserve"> </w:t>
      </w:r>
      <w:r w:rsidR="00B64D81">
        <w:rPr>
          <w:rFonts w:ascii="Times New Roman" w:hAnsi="Times New Roman" w:cs="Times New Roman"/>
        </w:rPr>
        <w:t xml:space="preserve">the </w:t>
      </w:r>
      <w:r w:rsidR="00C334E3" w:rsidRPr="00813C9A">
        <w:rPr>
          <w:rFonts w:ascii="Times New Roman" w:hAnsi="Times New Roman" w:cs="Times New Roman"/>
        </w:rPr>
        <w:t xml:space="preserve">apical dendrites of layer 5 </w:t>
      </w:r>
      <w:r w:rsidR="00C40B70">
        <w:rPr>
          <w:rFonts w:ascii="Times New Roman" w:hAnsi="Times New Roman" w:cs="Times New Roman"/>
        </w:rPr>
        <w:t xml:space="preserve">pyramidal </w:t>
      </w:r>
      <w:r w:rsidR="00C334E3" w:rsidRPr="00813C9A">
        <w:rPr>
          <w:rFonts w:ascii="Times New Roman" w:hAnsi="Times New Roman" w:cs="Times New Roman"/>
        </w:rPr>
        <w:t>neurons (n=30)</w:t>
      </w:r>
      <w:r w:rsidR="00C334E3" w:rsidRPr="001C0BD0">
        <w:rPr>
          <w:rFonts w:ascii="Times New Roman" w:hAnsi="Times New Roman" w:cs="Times New Roman"/>
        </w:rPr>
        <w:t xml:space="preserve"> </w:t>
      </w:r>
      <w:r w:rsidR="00C334E3" w:rsidRPr="00813C9A">
        <w:rPr>
          <w:rFonts w:ascii="Times New Roman" w:hAnsi="Times New Roman" w:cs="Times New Roman"/>
        </w:rPr>
        <w:t xml:space="preserve">at P56 (Fig. 3ii) and P21 (Fig. </w:t>
      </w:r>
      <w:r w:rsidR="00B90534">
        <w:rPr>
          <w:rFonts w:ascii="Times New Roman" w:hAnsi="Times New Roman" w:cs="Times New Roman"/>
        </w:rPr>
        <w:t>S2</w:t>
      </w:r>
      <w:r w:rsidR="00C334E3" w:rsidRPr="00813C9A">
        <w:rPr>
          <w:rFonts w:ascii="Times New Roman" w:hAnsi="Times New Roman" w:cs="Times New Roman"/>
        </w:rPr>
        <w:t>ii)</w:t>
      </w:r>
      <w:r w:rsidR="00C334E3">
        <w:rPr>
          <w:rFonts w:ascii="Times New Roman" w:hAnsi="Times New Roman" w:cs="Times New Roman"/>
        </w:rPr>
        <w:t>.</w:t>
      </w:r>
      <w:r w:rsidR="00A13DFA">
        <w:rPr>
          <w:rFonts w:ascii="Times New Roman" w:hAnsi="Times New Roman" w:cs="Times New Roman"/>
        </w:rPr>
        <w:t xml:space="preserve"> </w:t>
      </w:r>
      <w:r w:rsidR="00C40B70">
        <w:rPr>
          <w:rFonts w:ascii="Times New Roman" w:hAnsi="Times New Roman" w:cs="Times New Roman"/>
        </w:rPr>
        <w:t>E</w:t>
      </w:r>
      <w:r w:rsidR="00A13DFA">
        <w:rPr>
          <w:rFonts w:ascii="Times New Roman" w:hAnsi="Times New Roman" w:cs="Times New Roman"/>
        </w:rPr>
        <w:t>xcitatory and inhibitory synapses were decreased</w:t>
      </w:r>
      <w:r w:rsidR="001D1213" w:rsidRPr="00813C9A">
        <w:rPr>
          <w:rFonts w:ascii="Times New Roman" w:hAnsi="Times New Roman" w:cs="Times New Roman"/>
        </w:rPr>
        <w:t xml:space="preserve"> </w:t>
      </w:r>
      <w:r w:rsidR="00382539" w:rsidRPr="00813C9A">
        <w:rPr>
          <w:rFonts w:ascii="Times New Roman" w:hAnsi="Times New Roman" w:cs="Times New Roman"/>
        </w:rPr>
        <w:t>34%</w:t>
      </w:r>
      <w:r w:rsidR="001D1213" w:rsidRPr="00813C9A">
        <w:rPr>
          <w:rFonts w:ascii="Times New Roman" w:hAnsi="Times New Roman" w:cs="Times New Roman"/>
        </w:rPr>
        <w:t xml:space="preserve"> </w:t>
      </w:r>
      <w:r w:rsidR="00A13DFA">
        <w:rPr>
          <w:rFonts w:ascii="Times New Roman" w:hAnsi="Times New Roman" w:cs="Times New Roman"/>
        </w:rPr>
        <w:t>and 42%</w:t>
      </w:r>
      <w:r w:rsidR="001D1213" w:rsidRPr="00813C9A">
        <w:rPr>
          <w:rFonts w:ascii="Times New Roman" w:hAnsi="Times New Roman" w:cs="Times New Roman"/>
        </w:rPr>
        <w:t xml:space="preserve"> in </w:t>
      </w:r>
      <w:r w:rsidR="001D1213" w:rsidRPr="00813C9A">
        <w:rPr>
          <w:rFonts w:ascii="Times New Roman" w:hAnsi="Times New Roman" w:cs="Times New Roman"/>
          <w:i/>
        </w:rPr>
        <w:t>Tbr1</w:t>
      </w:r>
      <w:r w:rsidR="001D1213" w:rsidRPr="00813C9A">
        <w:rPr>
          <w:rFonts w:ascii="Times New Roman" w:hAnsi="Times New Roman" w:cs="Times New Roman"/>
          <w:i/>
          <w:vertAlign w:val="superscript"/>
        </w:rPr>
        <w:t>layer5</w:t>
      </w:r>
      <w:r w:rsidR="001D1213" w:rsidRPr="00813C9A">
        <w:rPr>
          <w:rFonts w:ascii="Times New Roman" w:hAnsi="Times New Roman" w:cs="Times New Roman"/>
          <w:i/>
        </w:rPr>
        <w:t xml:space="preserve"> </w:t>
      </w:r>
      <w:r w:rsidR="001D1213" w:rsidRPr="00813C9A">
        <w:rPr>
          <w:rFonts w:ascii="Times New Roman" w:hAnsi="Times New Roman" w:cs="Times New Roman"/>
        </w:rPr>
        <w:t>heterozygous</w:t>
      </w:r>
      <w:r w:rsidR="00A13DFA">
        <w:rPr>
          <w:rFonts w:ascii="Times New Roman" w:hAnsi="Times New Roman" w:cs="Times New Roman"/>
        </w:rPr>
        <w:t>, and</w:t>
      </w:r>
      <w:r w:rsidR="001D1213" w:rsidRPr="00813C9A">
        <w:rPr>
          <w:rFonts w:ascii="Times New Roman" w:hAnsi="Times New Roman" w:cs="Times New Roman"/>
        </w:rPr>
        <w:t xml:space="preserve"> </w:t>
      </w:r>
      <w:r w:rsidR="00382539" w:rsidRPr="00813C9A">
        <w:rPr>
          <w:rFonts w:ascii="Times New Roman" w:hAnsi="Times New Roman" w:cs="Times New Roman"/>
        </w:rPr>
        <w:lastRenderedPageBreak/>
        <w:t>70%</w:t>
      </w:r>
      <w:r w:rsidR="00A13DFA">
        <w:rPr>
          <w:rFonts w:ascii="Times New Roman" w:hAnsi="Times New Roman" w:cs="Times New Roman"/>
        </w:rPr>
        <w:t xml:space="preserve"> and 73%</w:t>
      </w:r>
      <w:r w:rsidR="001D1213" w:rsidRPr="00813C9A">
        <w:rPr>
          <w:rFonts w:ascii="Times New Roman" w:hAnsi="Times New Roman" w:cs="Times New Roman"/>
        </w:rPr>
        <w:t xml:space="preserve"> in </w:t>
      </w:r>
      <w:r w:rsidR="001D1213" w:rsidRPr="00813C9A">
        <w:rPr>
          <w:rFonts w:ascii="Times New Roman" w:hAnsi="Times New Roman" w:cs="Times New Roman"/>
          <w:i/>
        </w:rPr>
        <w:t>Tbr1</w:t>
      </w:r>
      <w:r w:rsidR="001D1213" w:rsidRPr="00813C9A">
        <w:rPr>
          <w:rFonts w:ascii="Times New Roman" w:hAnsi="Times New Roman" w:cs="Times New Roman"/>
          <w:i/>
          <w:vertAlign w:val="superscript"/>
        </w:rPr>
        <w:t xml:space="preserve">layer5 </w:t>
      </w:r>
      <w:r w:rsidR="001D1213" w:rsidRPr="00813C9A">
        <w:rPr>
          <w:rFonts w:ascii="Times New Roman" w:hAnsi="Times New Roman" w:cs="Times New Roman"/>
        </w:rPr>
        <w:t>homozygous mutants at P56</w:t>
      </w:r>
      <w:r w:rsidR="00A13DFA">
        <w:rPr>
          <w:rFonts w:ascii="Times New Roman" w:hAnsi="Times New Roman" w:cs="Times New Roman"/>
        </w:rPr>
        <w:t>, respectively</w:t>
      </w:r>
      <w:r w:rsidR="001D1213" w:rsidRPr="00813C9A">
        <w:rPr>
          <w:rFonts w:ascii="Times New Roman" w:hAnsi="Times New Roman" w:cs="Times New Roman"/>
        </w:rPr>
        <w:t xml:space="preserve"> (Fig. </w:t>
      </w:r>
      <w:r w:rsidR="00813C9A" w:rsidRPr="00813C9A">
        <w:rPr>
          <w:rFonts w:ascii="Times New Roman" w:hAnsi="Times New Roman" w:cs="Times New Roman"/>
        </w:rPr>
        <w:t>3A</w:t>
      </w:r>
      <w:r w:rsidR="00A13DFA">
        <w:rPr>
          <w:rFonts w:ascii="Times New Roman" w:hAnsi="Times New Roman" w:cs="Times New Roman"/>
        </w:rPr>
        <w:t xml:space="preserve">, </w:t>
      </w:r>
      <w:r w:rsidR="00EB2101">
        <w:rPr>
          <w:rFonts w:ascii="Times New Roman" w:hAnsi="Times New Roman" w:cs="Times New Roman"/>
        </w:rPr>
        <w:t>3</w:t>
      </w:r>
      <w:r w:rsidR="00A13DFA">
        <w:rPr>
          <w:rFonts w:ascii="Times New Roman" w:hAnsi="Times New Roman" w:cs="Times New Roman"/>
        </w:rPr>
        <w:t>D</w:t>
      </w:r>
      <w:r w:rsidR="001D1213" w:rsidRPr="00813C9A">
        <w:rPr>
          <w:rFonts w:ascii="Times New Roman" w:hAnsi="Times New Roman" w:cs="Times New Roman"/>
        </w:rPr>
        <w:t>)</w:t>
      </w:r>
      <w:r w:rsidR="00095182" w:rsidRPr="00813C9A">
        <w:rPr>
          <w:rFonts w:ascii="Times New Roman" w:hAnsi="Times New Roman" w:cs="Times New Roman"/>
        </w:rPr>
        <w:t xml:space="preserve">. </w:t>
      </w:r>
      <w:r w:rsidR="00266B71">
        <w:rPr>
          <w:rFonts w:ascii="Times New Roman" w:hAnsi="Times New Roman" w:cs="Times New Roman"/>
        </w:rPr>
        <w:t xml:space="preserve">A similar </w:t>
      </w:r>
      <w:r w:rsidR="00095182" w:rsidRPr="00813C9A">
        <w:rPr>
          <w:rFonts w:ascii="Times New Roman" w:hAnsi="Times New Roman" w:cs="Times New Roman"/>
        </w:rPr>
        <w:t>synaptic deficit was also present at P21</w:t>
      </w:r>
      <w:r w:rsidR="00266B71">
        <w:rPr>
          <w:rFonts w:ascii="Times New Roman" w:hAnsi="Times New Roman" w:cs="Times New Roman"/>
        </w:rPr>
        <w:t xml:space="preserve"> (</w:t>
      </w:r>
      <w:r w:rsidR="00266B71" w:rsidRPr="00813C9A">
        <w:rPr>
          <w:rFonts w:ascii="Times New Roman" w:hAnsi="Times New Roman" w:cs="Times New Roman"/>
        </w:rPr>
        <w:t xml:space="preserve">Fig. </w:t>
      </w:r>
      <w:r w:rsidR="00B90534">
        <w:rPr>
          <w:rFonts w:ascii="Times New Roman" w:hAnsi="Times New Roman" w:cs="Times New Roman"/>
        </w:rPr>
        <w:t>S2</w:t>
      </w:r>
      <w:r w:rsidR="00266B71">
        <w:rPr>
          <w:rFonts w:ascii="Times New Roman" w:hAnsi="Times New Roman" w:cs="Times New Roman"/>
        </w:rPr>
        <w:t>G</w:t>
      </w:r>
      <w:r w:rsidR="00A13DFA">
        <w:rPr>
          <w:rFonts w:ascii="Times New Roman" w:hAnsi="Times New Roman" w:cs="Times New Roman"/>
        </w:rPr>
        <w:t xml:space="preserve">, </w:t>
      </w:r>
      <w:r w:rsidR="00B90534">
        <w:rPr>
          <w:rFonts w:ascii="Times New Roman" w:hAnsi="Times New Roman" w:cs="Times New Roman"/>
        </w:rPr>
        <w:t>S2</w:t>
      </w:r>
      <w:r w:rsidR="00A13DFA">
        <w:rPr>
          <w:rFonts w:ascii="Times New Roman" w:hAnsi="Times New Roman" w:cs="Times New Roman"/>
        </w:rPr>
        <w:t>M</w:t>
      </w:r>
      <w:r w:rsidR="00266B71" w:rsidRPr="00813C9A">
        <w:rPr>
          <w:rFonts w:ascii="Times New Roman" w:hAnsi="Times New Roman" w:cs="Times New Roman"/>
        </w:rPr>
        <w:t>).</w:t>
      </w:r>
      <w:r w:rsidR="00266B71">
        <w:rPr>
          <w:rFonts w:ascii="Times New Roman" w:hAnsi="Times New Roman" w:cs="Times New Roman"/>
        </w:rPr>
        <w:t xml:space="preserve"> </w:t>
      </w:r>
    </w:p>
    <w:p w14:paraId="36ACD908" w14:textId="63A21273" w:rsidR="006039DA" w:rsidRDefault="00266B71" w:rsidP="000C2556">
      <w:pPr>
        <w:spacing w:line="360" w:lineRule="auto"/>
        <w:ind w:firstLine="720"/>
        <w:rPr>
          <w:rFonts w:ascii="Times New Roman" w:hAnsi="Times New Roman" w:cs="Times New Roman"/>
          <w:b/>
        </w:rPr>
      </w:pPr>
      <w:r>
        <w:rPr>
          <w:rFonts w:ascii="Times New Roman" w:hAnsi="Times New Roman" w:cs="Times New Roman"/>
        </w:rPr>
        <w:t>To assess</w:t>
      </w:r>
      <w:r w:rsidR="00095182" w:rsidRPr="00813C9A">
        <w:rPr>
          <w:rFonts w:ascii="Times New Roman" w:hAnsi="Times New Roman" w:cs="Times New Roman"/>
        </w:rPr>
        <w:t xml:space="preserve"> the physiological </w:t>
      </w:r>
      <w:r w:rsidR="000F1AA1" w:rsidRPr="00813C9A">
        <w:rPr>
          <w:rFonts w:ascii="Times New Roman" w:hAnsi="Times New Roman" w:cs="Times New Roman"/>
        </w:rPr>
        <w:t>consequences</w:t>
      </w:r>
      <w:r w:rsidR="00095182" w:rsidRPr="00813C9A">
        <w:rPr>
          <w:rFonts w:ascii="Times New Roman" w:hAnsi="Times New Roman" w:cs="Times New Roman"/>
        </w:rPr>
        <w:t xml:space="preserve"> of the </w:t>
      </w:r>
      <w:r w:rsidR="00250FCA" w:rsidRPr="00813C9A">
        <w:rPr>
          <w:rFonts w:ascii="Times New Roman" w:hAnsi="Times New Roman" w:cs="Times New Roman"/>
        </w:rPr>
        <w:t>decrease</w:t>
      </w:r>
      <w:r w:rsidR="00095182" w:rsidRPr="00813C9A">
        <w:rPr>
          <w:rFonts w:ascii="Times New Roman" w:hAnsi="Times New Roman" w:cs="Times New Roman"/>
        </w:rPr>
        <w:t xml:space="preserve"> in excitatory </w:t>
      </w:r>
      <w:r w:rsidR="00A13DFA">
        <w:rPr>
          <w:rFonts w:ascii="Times New Roman" w:hAnsi="Times New Roman" w:cs="Times New Roman"/>
        </w:rPr>
        <w:t xml:space="preserve">and inhibitory </w:t>
      </w:r>
      <w:r w:rsidR="00095182" w:rsidRPr="00813C9A">
        <w:rPr>
          <w:rFonts w:ascii="Times New Roman" w:hAnsi="Times New Roman" w:cs="Times New Roman"/>
        </w:rPr>
        <w:t>synaptic density, we measured spontaneous Excitatory</w:t>
      </w:r>
      <w:r w:rsidR="00A13DFA">
        <w:rPr>
          <w:rFonts w:ascii="Times New Roman" w:hAnsi="Times New Roman" w:cs="Times New Roman"/>
        </w:rPr>
        <w:t>/Inhibitory</w:t>
      </w:r>
      <w:r w:rsidR="00095182" w:rsidRPr="00813C9A">
        <w:rPr>
          <w:rFonts w:ascii="Times New Roman" w:hAnsi="Times New Roman" w:cs="Times New Roman"/>
        </w:rPr>
        <w:t xml:space="preserve"> Post-Synaptic Current (sEPSCs</w:t>
      </w:r>
      <w:r w:rsidR="00A13DFA">
        <w:rPr>
          <w:rFonts w:ascii="Times New Roman" w:hAnsi="Times New Roman" w:cs="Times New Roman"/>
        </w:rPr>
        <w:t>/sIPSCs</w:t>
      </w:r>
      <w:r w:rsidR="00095182" w:rsidRPr="00813C9A">
        <w:rPr>
          <w:rFonts w:ascii="Times New Roman" w:hAnsi="Times New Roman" w:cs="Times New Roman"/>
        </w:rPr>
        <w:t xml:space="preserve">) using whole-cell patch clamp </w:t>
      </w:r>
      <w:r w:rsidR="00A13DFA">
        <w:rPr>
          <w:rFonts w:ascii="Times New Roman" w:hAnsi="Times New Roman" w:cs="Times New Roman"/>
        </w:rPr>
        <w:t>on the tdTomato</w:t>
      </w:r>
      <w:r w:rsidR="00A13DFA" w:rsidRPr="0098788D">
        <w:rPr>
          <w:rFonts w:ascii="Times New Roman" w:hAnsi="Times New Roman" w:cs="Times New Roman"/>
          <w:vertAlign w:val="superscript"/>
        </w:rPr>
        <w:t>+</w:t>
      </w:r>
      <w:r w:rsidR="00A13DFA">
        <w:rPr>
          <w:rFonts w:ascii="Times New Roman" w:hAnsi="Times New Roman" w:cs="Times New Roman"/>
        </w:rPr>
        <w:t xml:space="preserve"> layer 5 pyramidal cells in the </w:t>
      </w:r>
      <w:r w:rsidR="00A13DFA" w:rsidRPr="00813C9A">
        <w:rPr>
          <w:rFonts w:ascii="Times New Roman" w:hAnsi="Times New Roman" w:cs="Times New Roman"/>
        </w:rPr>
        <w:t>mPFC</w:t>
      </w:r>
      <w:r w:rsidR="00B64D81">
        <w:rPr>
          <w:rFonts w:ascii="Times New Roman" w:hAnsi="Times New Roman" w:cs="Times New Roman"/>
        </w:rPr>
        <w:t>x</w:t>
      </w:r>
      <w:r w:rsidR="00A13DFA" w:rsidRPr="00813C9A">
        <w:rPr>
          <w:rFonts w:ascii="Times New Roman" w:hAnsi="Times New Roman" w:cs="Times New Roman"/>
        </w:rPr>
        <w:t xml:space="preserve"> </w:t>
      </w:r>
      <w:r w:rsidR="00A13DFA">
        <w:rPr>
          <w:rFonts w:ascii="Times New Roman" w:hAnsi="Times New Roman" w:cs="Times New Roman"/>
        </w:rPr>
        <w:t>of</w:t>
      </w:r>
      <w:r w:rsidR="00A13DFA" w:rsidRPr="00813C9A">
        <w:rPr>
          <w:rFonts w:ascii="Times New Roman" w:hAnsi="Times New Roman" w:cs="Times New Roman"/>
        </w:rPr>
        <w:t xml:space="preserve"> brain slices at P21 and </w:t>
      </w:r>
      <w:r w:rsidR="00B64D81">
        <w:rPr>
          <w:rFonts w:ascii="Times New Roman" w:hAnsi="Times New Roman" w:cs="Times New Roman"/>
        </w:rPr>
        <w:t xml:space="preserve">P56 </w:t>
      </w:r>
      <w:r w:rsidR="00071A20" w:rsidRPr="00813C9A">
        <w:rPr>
          <w:rFonts w:ascii="Times New Roman" w:hAnsi="Times New Roman" w:cs="Times New Roman"/>
        </w:rPr>
        <w:t xml:space="preserve">(Fig. </w:t>
      </w:r>
      <w:r w:rsidR="00B90534">
        <w:rPr>
          <w:rFonts w:ascii="Times New Roman" w:hAnsi="Times New Roman" w:cs="Times New Roman"/>
        </w:rPr>
        <w:t>S2</w:t>
      </w:r>
      <w:r w:rsidR="00813C9A" w:rsidRPr="00813C9A">
        <w:rPr>
          <w:rFonts w:ascii="Times New Roman" w:hAnsi="Times New Roman" w:cs="Times New Roman"/>
        </w:rPr>
        <w:t>A-C</w:t>
      </w:r>
      <w:r w:rsidR="00071A20" w:rsidRPr="00813C9A">
        <w:rPr>
          <w:rFonts w:ascii="Times New Roman" w:hAnsi="Times New Roman" w:cs="Times New Roman"/>
        </w:rPr>
        <w:t>)</w:t>
      </w:r>
      <w:r w:rsidR="0081365C" w:rsidRPr="00813C9A">
        <w:rPr>
          <w:rFonts w:ascii="Times New Roman" w:hAnsi="Times New Roman" w:cs="Times New Roman"/>
        </w:rPr>
        <w:t>.</w:t>
      </w:r>
      <w:r w:rsidR="00071A20" w:rsidRPr="00813C9A">
        <w:rPr>
          <w:rFonts w:ascii="Times New Roman" w:hAnsi="Times New Roman" w:cs="Times New Roman"/>
        </w:rPr>
        <w:t xml:space="preserve"> The sEPSC frequency was reduced</w:t>
      </w:r>
      <w:r>
        <w:rPr>
          <w:rFonts w:ascii="Times New Roman" w:hAnsi="Times New Roman" w:cs="Times New Roman"/>
        </w:rPr>
        <w:t xml:space="preserve"> </w:t>
      </w:r>
      <w:r w:rsidR="00C80EBB">
        <w:rPr>
          <w:rFonts w:ascii="Times New Roman" w:hAnsi="Times New Roman" w:cs="Times New Roman"/>
        </w:rPr>
        <w:t xml:space="preserve">25% </w:t>
      </w:r>
      <w:r w:rsidR="00C80EBB" w:rsidRPr="00813C9A">
        <w:rPr>
          <w:rFonts w:ascii="Times New Roman" w:hAnsi="Times New Roman" w:cs="Times New Roman"/>
        </w:rPr>
        <w:t xml:space="preserve">in </w:t>
      </w:r>
      <w:r w:rsidR="00C80EBB" w:rsidRPr="00813C9A">
        <w:rPr>
          <w:rFonts w:ascii="Times New Roman" w:hAnsi="Times New Roman" w:cs="Times New Roman"/>
          <w:i/>
        </w:rPr>
        <w:t>Tbr1</w:t>
      </w:r>
      <w:r w:rsidR="00C80EBB" w:rsidRPr="00813C9A">
        <w:rPr>
          <w:rFonts w:ascii="Times New Roman" w:hAnsi="Times New Roman" w:cs="Times New Roman"/>
          <w:i/>
          <w:vertAlign w:val="superscript"/>
        </w:rPr>
        <w:t>layer5</w:t>
      </w:r>
      <w:r w:rsidR="00C80EBB" w:rsidRPr="00813C9A">
        <w:rPr>
          <w:rFonts w:ascii="Times New Roman" w:hAnsi="Times New Roman" w:cs="Times New Roman"/>
          <w:i/>
        </w:rPr>
        <w:t xml:space="preserve"> </w:t>
      </w:r>
      <w:r w:rsidR="00C80EBB" w:rsidRPr="00813C9A">
        <w:rPr>
          <w:rFonts w:ascii="Times New Roman" w:hAnsi="Times New Roman" w:cs="Times New Roman"/>
        </w:rPr>
        <w:t xml:space="preserve">heterozygous </w:t>
      </w:r>
      <w:r w:rsidR="00C80EBB">
        <w:rPr>
          <w:rFonts w:ascii="Times New Roman" w:hAnsi="Times New Roman" w:cs="Times New Roman"/>
        </w:rPr>
        <w:t xml:space="preserve">and 75% </w:t>
      </w:r>
      <w:r w:rsidR="00071A20" w:rsidRPr="00813C9A">
        <w:rPr>
          <w:rFonts w:ascii="Times New Roman" w:hAnsi="Times New Roman" w:cs="Times New Roman"/>
        </w:rPr>
        <w:t xml:space="preserve">in </w:t>
      </w:r>
      <w:r w:rsidR="00071A20" w:rsidRPr="00813C9A">
        <w:rPr>
          <w:rFonts w:ascii="Times New Roman" w:hAnsi="Times New Roman" w:cs="Times New Roman"/>
          <w:i/>
        </w:rPr>
        <w:t>Tbr1</w:t>
      </w:r>
      <w:r w:rsidR="00071A20" w:rsidRPr="00813C9A">
        <w:rPr>
          <w:rFonts w:ascii="Times New Roman" w:hAnsi="Times New Roman" w:cs="Times New Roman"/>
          <w:i/>
          <w:vertAlign w:val="superscript"/>
        </w:rPr>
        <w:t>layer5</w:t>
      </w:r>
      <w:r w:rsidR="00071A20" w:rsidRPr="00813C9A">
        <w:rPr>
          <w:rFonts w:ascii="Times New Roman" w:hAnsi="Times New Roman" w:cs="Times New Roman"/>
        </w:rPr>
        <w:t xml:space="preserve"> homozygous mutants</w:t>
      </w:r>
      <w:r w:rsidR="00A13DFA">
        <w:rPr>
          <w:rFonts w:ascii="Times New Roman" w:hAnsi="Times New Roman" w:cs="Times New Roman"/>
        </w:rPr>
        <w:t xml:space="preserve">; </w:t>
      </w:r>
      <w:r w:rsidR="00C40B70">
        <w:rPr>
          <w:rFonts w:ascii="Times New Roman" w:hAnsi="Times New Roman" w:cs="Times New Roman"/>
        </w:rPr>
        <w:t>furthermore</w:t>
      </w:r>
      <w:r w:rsidR="00B64D81">
        <w:rPr>
          <w:rFonts w:ascii="Times New Roman" w:hAnsi="Times New Roman" w:cs="Times New Roman"/>
        </w:rPr>
        <w:t>,</w:t>
      </w:r>
      <w:r w:rsidR="00A13DFA">
        <w:rPr>
          <w:rFonts w:ascii="Times New Roman" w:hAnsi="Times New Roman" w:cs="Times New Roman"/>
        </w:rPr>
        <w:t xml:space="preserve"> the </w:t>
      </w:r>
      <w:r w:rsidR="00A13DFA" w:rsidRPr="00813C9A">
        <w:rPr>
          <w:rFonts w:ascii="Times New Roman" w:hAnsi="Times New Roman" w:cs="Times New Roman"/>
        </w:rPr>
        <w:t xml:space="preserve">frequency of sIPSCs was reduced </w:t>
      </w:r>
      <w:r w:rsidR="00A13DFA">
        <w:rPr>
          <w:rFonts w:ascii="Times New Roman" w:hAnsi="Times New Roman" w:cs="Times New Roman"/>
        </w:rPr>
        <w:t xml:space="preserve">30% </w:t>
      </w:r>
      <w:r w:rsidR="00A13DFA" w:rsidRPr="00813C9A">
        <w:rPr>
          <w:rFonts w:ascii="Times New Roman" w:hAnsi="Times New Roman" w:cs="Times New Roman"/>
        </w:rPr>
        <w:t xml:space="preserve">in </w:t>
      </w:r>
      <w:r w:rsidR="00A13DFA" w:rsidRPr="00813C9A">
        <w:rPr>
          <w:rFonts w:ascii="Times New Roman" w:hAnsi="Times New Roman" w:cs="Times New Roman"/>
          <w:i/>
        </w:rPr>
        <w:t>Tbr1</w:t>
      </w:r>
      <w:r w:rsidR="00A13DFA" w:rsidRPr="00813C9A">
        <w:rPr>
          <w:rFonts w:ascii="Times New Roman" w:hAnsi="Times New Roman" w:cs="Times New Roman"/>
          <w:i/>
          <w:vertAlign w:val="superscript"/>
        </w:rPr>
        <w:t>layer5</w:t>
      </w:r>
      <w:r w:rsidR="00A13DFA" w:rsidRPr="00813C9A">
        <w:rPr>
          <w:rFonts w:ascii="Times New Roman" w:hAnsi="Times New Roman" w:cs="Times New Roman"/>
          <w:i/>
        </w:rPr>
        <w:t xml:space="preserve"> </w:t>
      </w:r>
      <w:r w:rsidR="00A13DFA" w:rsidRPr="00813C9A">
        <w:rPr>
          <w:rFonts w:ascii="Times New Roman" w:hAnsi="Times New Roman" w:cs="Times New Roman"/>
        </w:rPr>
        <w:t xml:space="preserve">heterozygous </w:t>
      </w:r>
      <w:r w:rsidR="00A13DFA">
        <w:rPr>
          <w:rFonts w:ascii="Times New Roman" w:hAnsi="Times New Roman" w:cs="Times New Roman"/>
        </w:rPr>
        <w:t xml:space="preserve">and 50% </w:t>
      </w:r>
      <w:r w:rsidR="00A13DFA" w:rsidRPr="00813C9A">
        <w:rPr>
          <w:rFonts w:ascii="Times New Roman" w:hAnsi="Times New Roman" w:cs="Times New Roman"/>
        </w:rPr>
        <w:t xml:space="preserve">in </w:t>
      </w:r>
      <w:r w:rsidR="00A13DFA" w:rsidRPr="00813C9A">
        <w:rPr>
          <w:rFonts w:ascii="Times New Roman" w:hAnsi="Times New Roman" w:cs="Times New Roman"/>
          <w:i/>
        </w:rPr>
        <w:t>Tbr1</w:t>
      </w:r>
      <w:r w:rsidR="00A13DFA" w:rsidRPr="00813C9A">
        <w:rPr>
          <w:rFonts w:ascii="Times New Roman" w:hAnsi="Times New Roman" w:cs="Times New Roman"/>
          <w:i/>
          <w:vertAlign w:val="superscript"/>
        </w:rPr>
        <w:t>layer5</w:t>
      </w:r>
      <w:r w:rsidR="00A13DFA" w:rsidRPr="00813C9A">
        <w:rPr>
          <w:rFonts w:ascii="Times New Roman" w:hAnsi="Times New Roman" w:cs="Times New Roman"/>
        </w:rPr>
        <w:t xml:space="preserve"> homozygous mutants</w:t>
      </w:r>
      <w:r w:rsidR="00071A20" w:rsidRPr="00813C9A">
        <w:rPr>
          <w:rFonts w:ascii="Times New Roman" w:hAnsi="Times New Roman" w:cs="Times New Roman"/>
        </w:rPr>
        <w:t xml:space="preserve"> as compared to cells from </w:t>
      </w:r>
      <w:r w:rsidR="00071A20" w:rsidRPr="00813C9A">
        <w:rPr>
          <w:rFonts w:ascii="Times New Roman" w:hAnsi="Times New Roman" w:cs="Times New Roman"/>
          <w:i/>
        </w:rPr>
        <w:t>Tbr1</w:t>
      </w:r>
      <w:r w:rsidR="00071A20" w:rsidRPr="00813C9A">
        <w:rPr>
          <w:rFonts w:ascii="Times New Roman" w:hAnsi="Times New Roman" w:cs="Times New Roman"/>
          <w:i/>
          <w:vertAlign w:val="superscript"/>
        </w:rPr>
        <w:t xml:space="preserve">wildtype </w:t>
      </w:r>
      <w:r w:rsidR="00071A20" w:rsidRPr="00813C9A">
        <w:rPr>
          <w:rFonts w:ascii="Times New Roman" w:hAnsi="Times New Roman" w:cs="Times New Roman"/>
        </w:rPr>
        <w:t xml:space="preserve">mice at P56 (Fig. </w:t>
      </w:r>
      <w:r w:rsidR="00813C9A" w:rsidRPr="00813C9A">
        <w:rPr>
          <w:rFonts w:ascii="Times New Roman" w:hAnsi="Times New Roman" w:cs="Times New Roman"/>
        </w:rPr>
        <w:t>3B</w:t>
      </w:r>
      <w:r w:rsidR="00A13DFA">
        <w:rPr>
          <w:rFonts w:ascii="Times New Roman" w:hAnsi="Times New Roman" w:cs="Times New Roman"/>
        </w:rPr>
        <w:t xml:space="preserve">, </w:t>
      </w:r>
      <w:r w:rsidR="00EB2101">
        <w:rPr>
          <w:rFonts w:ascii="Times New Roman" w:hAnsi="Times New Roman" w:cs="Times New Roman"/>
        </w:rPr>
        <w:t>3</w:t>
      </w:r>
      <w:r w:rsidR="00A13DFA">
        <w:rPr>
          <w:rFonts w:ascii="Times New Roman" w:hAnsi="Times New Roman" w:cs="Times New Roman"/>
        </w:rPr>
        <w:t>E</w:t>
      </w:r>
      <w:r w:rsidR="0078187B">
        <w:rPr>
          <w:rFonts w:ascii="Times New Roman" w:hAnsi="Times New Roman" w:cs="Times New Roman"/>
        </w:rPr>
        <w:t>).</w:t>
      </w:r>
      <w:r w:rsidR="00071A20" w:rsidRPr="00813C9A">
        <w:rPr>
          <w:rFonts w:ascii="Times New Roman" w:hAnsi="Times New Roman" w:cs="Times New Roman"/>
        </w:rPr>
        <w:t xml:space="preserve"> </w:t>
      </w:r>
      <w:r w:rsidR="00C40B70">
        <w:rPr>
          <w:rFonts w:ascii="Times New Roman" w:hAnsi="Times New Roman" w:cs="Times New Roman"/>
        </w:rPr>
        <w:t>S</w:t>
      </w:r>
      <w:r>
        <w:rPr>
          <w:rFonts w:ascii="Times New Roman" w:hAnsi="Times New Roman" w:cs="Times New Roman"/>
        </w:rPr>
        <w:t xml:space="preserve">imilar </w:t>
      </w:r>
      <w:r w:rsidR="00A13DFA">
        <w:rPr>
          <w:rFonts w:ascii="Times New Roman" w:hAnsi="Times New Roman" w:cs="Times New Roman"/>
        </w:rPr>
        <w:t>decrease</w:t>
      </w:r>
      <w:r w:rsidR="00C40B70">
        <w:rPr>
          <w:rFonts w:ascii="Times New Roman" w:hAnsi="Times New Roman" w:cs="Times New Roman"/>
        </w:rPr>
        <w:t>s</w:t>
      </w:r>
      <w:r w:rsidR="00A13DFA">
        <w:rPr>
          <w:rFonts w:ascii="Times New Roman" w:hAnsi="Times New Roman" w:cs="Times New Roman"/>
        </w:rPr>
        <w:t xml:space="preserve"> </w:t>
      </w:r>
      <w:r w:rsidR="00C40B70">
        <w:rPr>
          <w:rFonts w:ascii="Times New Roman" w:hAnsi="Times New Roman" w:cs="Times New Roman"/>
        </w:rPr>
        <w:t>were</w:t>
      </w:r>
      <w:r w:rsidR="00071A20" w:rsidRPr="00813C9A">
        <w:rPr>
          <w:rFonts w:ascii="Times New Roman" w:hAnsi="Times New Roman" w:cs="Times New Roman"/>
        </w:rPr>
        <w:t xml:space="preserve"> also present at P21 (Fig. </w:t>
      </w:r>
      <w:r w:rsidR="00B90534">
        <w:rPr>
          <w:rFonts w:ascii="Times New Roman" w:hAnsi="Times New Roman" w:cs="Times New Roman"/>
        </w:rPr>
        <w:t>S2</w:t>
      </w:r>
      <w:r w:rsidR="00813C9A" w:rsidRPr="00813C9A">
        <w:rPr>
          <w:rFonts w:ascii="Times New Roman" w:hAnsi="Times New Roman" w:cs="Times New Roman"/>
        </w:rPr>
        <w:t>I</w:t>
      </w:r>
      <w:r w:rsidR="00A13DFA">
        <w:rPr>
          <w:rFonts w:ascii="Times New Roman" w:hAnsi="Times New Roman" w:cs="Times New Roman"/>
        </w:rPr>
        <w:t xml:space="preserve">, </w:t>
      </w:r>
      <w:r w:rsidR="00B90534">
        <w:rPr>
          <w:rFonts w:ascii="Times New Roman" w:hAnsi="Times New Roman" w:cs="Times New Roman"/>
        </w:rPr>
        <w:t>S2</w:t>
      </w:r>
      <w:r w:rsidR="00A13DFA">
        <w:rPr>
          <w:rFonts w:ascii="Times New Roman" w:hAnsi="Times New Roman" w:cs="Times New Roman"/>
        </w:rPr>
        <w:t>O</w:t>
      </w:r>
      <w:r>
        <w:rPr>
          <w:rFonts w:ascii="Times New Roman" w:hAnsi="Times New Roman" w:cs="Times New Roman"/>
        </w:rPr>
        <w:t>).</w:t>
      </w:r>
      <w:r w:rsidR="00A13DFA">
        <w:rPr>
          <w:rFonts w:ascii="Times New Roman" w:hAnsi="Times New Roman" w:cs="Times New Roman"/>
        </w:rPr>
        <w:t xml:space="preserve"> </w:t>
      </w:r>
      <w:r w:rsidR="00C40B70">
        <w:rPr>
          <w:rFonts w:ascii="Times New Roman" w:hAnsi="Times New Roman" w:cs="Times New Roman"/>
        </w:rPr>
        <w:t>We</w:t>
      </w:r>
      <w:r w:rsidR="00500944" w:rsidRPr="002658F2">
        <w:rPr>
          <w:rFonts w:ascii="Times New Roman" w:hAnsi="Times New Roman" w:cs="Times New Roman"/>
        </w:rPr>
        <w:t xml:space="preserve"> did not observe changes in the amplitude of sEPSCs and sIPSCs at P21 and P56 (data not shown).</w:t>
      </w:r>
    </w:p>
    <w:p w14:paraId="7A4B8E77" w14:textId="75C9668B" w:rsidR="002275F0" w:rsidRDefault="00057C4A" w:rsidP="002D1CBD">
      <w:pPr>
        <w:spacing w:line="360" w:lineRule="auto"/>
        <w:rPr>
          <w:rFonts w:ascii="Times New Roman" w:hAnsi="Times New Roman" w:cs="Times New Roman"/>
        </w:rPr>
      </w:pPr>
      <w:r>
        <w:rPr>
          <w:rFonts w:ascii="Times New Roman" w:hAnsi="Times New Roman" w:cs="Times New Roman"/>
          <w:b/>
        </w:rPr>
        <w:tab/>
      </w:r>
      <w:r w:rsidR="00C40B70">
        <w:rPr>
          <w:rFonts w:ascii="Times New Roman" w:hAnsi="Times New Roman" w:cs="Times New Roman"/>
        </w:rPr>
        <w:t xml:space="preserve">Since most </w:t>
      </w:r>
      <w:r w:rsidR="00DB1C44">
        <w:rPr>
          <w:rFonts w:ascii="Times New Roman" w:hAnsi="Times New Roman" w:cs="Times New Roman"/>
          <w:i/>
        </w:rPr>
        <w:t>d</w:t>
      </w:r>
      <w:r w:rsidR="007D3FAF" w:rsidRPr="008956E3">
        <w:rPr>
          <w:rFonts w:ascii="Times New Roman" w:hAnsi="Times New Roman" w:cs="Times New Roman"/>
          <w:i/>
        </w:rPr>
        <w:t>e novo</w:t>
      </w:r>
      <w:r w:rsidR="007D3FAF" w:rsidRPr="004B547E">
        <w:rPr>
          <w:rFonts w:ascii="Times New Roman" w:hAnsi="Times New Roman" w:cs="Times New Roman"/>
        </w:rPr>
        <w:t xml:space="preserve"> </w:t>
      </w:r>
      <w:r w:rsidR="000D7BFF" w:rsidRPr="004B547E">
        <w:rPr>
          <w:rFonts w:ascii="Times New Roman" w:hAnsi="Times New Roman" w:cs="Times New Roman"/>
        </w:rPr>
        <w:t xml:space="preserve">ASD-risk genes </w:t>
      </w:r>
      <w:r w:rsidR="007D3FAF">
        <w:rPr>
          <w:rFonts w:ascii="Times New Roman" w:hAnsi="Times New Roman" w:cs="Times New Roman"/>
        </w:rPr>
        <w:t>are</w:t>
      </w:r>
      <w:r w:rsidR="000D7BFF" w:rsidRPr="004B547E">
        <w:rPr>
          <w:rFonts w:ascii="Times New Roman" w:hAnsi="Times New Roman" w:cs="Times New Roman"/>
        </w:rPr>
        <w:t xml:space="preserve"> heterozygous</w:t>
      </w:r>
      <w:r w:rsidR="007D3FAF">
        <w:rPr>
          <w:rFonts w:ascii="Times New Roman" w:hAnsi="Times New Roman" w:cs="Times New Roman"/>
        </w:rPr>
        <w:t xml:space="preserve"> loss</w:t>
      </w:r>
      <w:r w:rsidR="003B2FD1">
        <w:rPr>
          <w:rFonts w:ascii="Times New Roman" w:hAnsi="Times New Roman" w:cs="Times New Roman"/>
        </w:rPr>
        <w:t>-</w:t>
      </w:r>
      <w:r w:rsidR="007D3FAF">
        <w:rPr>
          <w:rFonts w:ascii="Times New Roman" w:hAnsi="Times New Roman" w:cs="Times New Roman"/>
        </w:rPr>
        <w:t>of</w:t>
      </w:r>
      <w:r w:rsidR="003B2FD1">
        <w:rPr>
          <w:rFonts w:ascii="Times New Roman" w:hAnsi="Times New Roman" w:cs="Times New Roman"/>
        </w:rPr>
        <w:t>-</w:t>
      </w:r>
      <w:r w:rsidR="007D3FAF">
        <w:rPr>
          <w:rFonts w:ascii="Times New Roman" w:hAnsi="Times New Roman" w:cs="Times New Roman"/>
        </w:rPr>
        <w:t>function</w:t>
      </w:r>
      <w:r w:rsidR="000D7BFF" w:rsidRPr="004B547E">
        <w:rPr>
          <w:rFonts w:ascii="Times New Roman" w:hAnsi="Times New Roman" w:cs="Times New Roman"/>
        </w:rPr>
        <w:t xml:space="preserve"> rare variants</w:t>
      </w:r>
      <w:r w:rsidR="00DB1C44">
        <w:rPr>
          <w:rFonts w:ascii="Times New Roman" w:hAnsi="Times New Roman" w:cs="Times New Roman"/>
        </w:rPr>
        <w:t>,</w:t>
      </w:r>
      <w:r w:rsidR="000D7BFF" w:rsidRPr="004B547E">
        <w:rPr>
          <w:rFonts w:ascii="Times New Roman" w:hAnsi="Times New Roman" w:cs="Times New Roman"/>
        </w:rPr>
        <w:t xml:space="preserve"> w</w:t>
      </w:r>
      <w:r w:rsidR="00573F26" w:rsidRPr="004B547E">
        <w:rPr>
          <w:rFonts w:ascii="Times New Roman" w:hAnsi="Times New Roman" w:cs="Times New Roman"/>
          <w:color w:val="000000"/>
        </w:rPr>
        <w:t>e explor</w:t>
      </w:r>
      <w:r w:rsidR="00133023" w:rsidRPr="004B547E">
        <w:rPr>
          <w:rFonts w:ascii="Times New Roman" w:hAnsi="Times New Roman" w:cs="Times New Roman"/>
          <w:color w:val="000000"/>
        </w:rPr>
        <w:t>ed</w:t>
      </w:r>
      <w:r w:rsidR="00573F26" w:rsidRPr="004B547E">
        <w:rPr>
          <w:rFonts w:ascii="Times New Roman" w:hAnsi="Times New Roman" w:cs="Times New Roman"/>
          <w:color w:val="000000"/>
        </w:rPr>
        <w:t xml:space="preserve"> the consequence </w:t>
      </w:r>
      <w:r w:rsidR="00573F26" w:rsidRPr="00834B3C">
        <w:rPr>
          <w:rFonts w:ascii="Times New Roman" w:hAnsi="Times New Roman" w:cs="Times New Roman"/>
          <w:color w:val="000000"/>
        </w:rPr>
        <w:t>of</w:t>
      </w:r>
      <w:r w:rsidR="007D3FAF" w:rsidRPr="00834B3C">
        <w:rPr>
          <w:rFonts w:ascii="Times New Roman" w:hAnsi="Times New Roman" w:cs="Times New Roman"/>
          <w:color w:val="000000"/>
        </w:rPr>
        <w:t xml:space="preserve"> constitutive</w:t>
      </w:r>
      <w:r w:rsidR="00573F26" w:rsidRPr="004B547E">
        <w:rPr>
          <w:rFonts w:ascii="Times New Roman" w:hAnsi="Times New Roman" w:cs="Times New Roman"/>
          <w:color w:val="000000"/>
        </w:rPr>
        <w:t xml:space="preserve"> </w:t>
      </w:r>
      <w:r w:rsidR="00573F26" w:rsidRPr="004B547E">
        <w:rPr>
          <w:rFonts w:ascii="Times New Roman" w:hAnsi="Times New Roman" w:cs="Times New Roman"/>
          <w:i/>
          <w:color w:val="000000"/>
        </w:rPr>
        <w:t>Tbr1</w:t>
      </w:r>
      <w:r w:rsidR="007D3FAF">
        <w:rPr>
          <w:rFonts w:ascii="Times New Roman" w:hAnsi="Times New Roman" w:cs="Times New Roman"/>
          <w:color w:val="000000"/>
        </w:rPr>
        <w:t xml:space="preserve"> </w:t>
      </w:r>
      <w:r w:rsidR="00573F26" w:rsidRPr="004B547E">
        <w:rPr>
          <w:rFonts w:ascii="Times New Roman" w:hAnsi="Times New Roman" w:cs="Times New Roman"/>
          <w:color w:val="000000"/>
        </w:rPr>
        <w:t>haploinsufficiency on synap</w:t>
      </w:r>
      <w:r w:rsidR="000D7BFF" w:rsidRPr="004B547E">
        <w:rPr>
          <w:rFonts w:ascii="Times New Roman" w:hAnsi="Times New Roman" w:cs="Times New Roman"/>
          <w:color w:val="000000"/>
        </w:rPr>
        <w:t>se numbers</w:t>
      </w:r>
      <w:r w:rsidR="000D7BFF" w:rsidRPr="000D7BFF">
        <w:rPr>
          <w:rFonts w:ascii="Times New Roman" w:hAnsi="Times New Roman" w:cs="Times New Roman"/>
          <w:color w:val="000000"/>
        </w:rPr>
        <w:t xml:space="preserve"> </w:t>
      </w:r>
      <w:r w:rsidR="00C40B70">
        <w:rPr>
          <w:rFonts w:ascii="Times New Roman" w:hAnsi="Times New Roman" w:cs="Times New Roman"/>
          <w:color w:val="000000"/>
        </w:rPr>
        <w:t xml:space="preserve">of </w:t>
      </w:r>
      <w:r w:rsidR="007D3FAF">
        <w:rPr>
          <w:rFonts w:ascii="Times New Roman" w:hAnsi="Times New Roman" w:cs="Times New Roman"/>
          <w:color w:val="000000"/>
        </w:rPr>
        <w:t xml:space="preserve">layer 5 and </w:t>
      </w:r>
      <w:r w:rsidR="00C40B70">
        <w:rPr>
          <w:rFonts w:ascii="Times New Roman" w:hAnsi="Times New Roman" w:cs="Times New Roman"/>
          <w:color w:val="000000"/>
        </w:rPr>
        <w:t xml:space="preserve">layer </w:t>
      </w:r>
      <w:r w:rsidR="007D3FAF">
        <w:rPr>
          <w:rFonts w:ascii="Times New Roman" w:hAnsi="Times New Roman" w:cs="Times New Roman"/>
          <w:color w:val="000000"/>
        </w:rPr>
        <w:t>6 pyram</w:t>
      </w:r>
      <w:r w:rsidR="00CA6652">
        <w:rPr>
          <w:rFonts w:ascii="Times New Roman" w:hAnsi="Times New Roman" w:cs="Times New Roman"/>
          <w:color w:val="000000"/>
        </w:rPr>
        <w:t>i</w:t>
      </w:r>
      <w:r w:rsidR="007D3FAF">
        <w:rPr>
          <w:rFonts w:ascii="Times New Roman" w:hAnsi="Times New Roman" w:cs="Times New Roman"/>
          <w:color w:val="000000"/>
        </w:rPr>
        <w:t>dal neurons</w:t>
      </w:r>
      <w:r w:rsidR="00C40B70">
        <w:rPr>
          <w:rFonts w:ascii="Times New Roman" w:hAnsi="Times New Roman" w:cs="Times New Roman"/>
          <w:color w:val="000000"/>
        </w:rPr>
        <w:t>,</w:t>
      </w:r>
      <w:r w:rsidR="007D3FAF">
        <w:rPr>
          <w:rFonts w:ascii="Times New Roman" w:hAnsi="Times New Roman" w:cs="Times New Roman"/>
          <w:color w:val="000000"/>
        </w:rPr>
        <w:t xml:space="preserve"> </w:t>
      </w:r>
      <w:r w:rsidR="00C40B70">
        <w:rPr>
          <w:rFonts w:ascii="Times New Roman" w:hAnsi="Times New Roman" w:cs="Times New Roman"/>
          <w:color w:val="000000"/>
        </w:rPr>
        <w:t>using</w:t>
      </w:r>
      <w:r w:rsidR="00C40B70" w:rsidRPr="000D7BFF">
        <w:rPr>
          <w:rFonts w:ascii="Times New Roman" w:hAnsi="Times New Roman" w:cs="Times New Roman"/>
          <w:color w:val="000000"/>
        </w:rPr>
        <w:t xml:space="preserve"> </w:t>
      </w:r>
      <w:r w:rsidR="00573F26" w:rsidRPr="000D7BFF">
        <w:rPr>
          <w:rFonts w:ascii="Times New Roman" w:hAnsi="Times New Roman" w:cs="Times New Roman"/>
          <w:i/>
          <w:color w:val="000000"/>
        </w:rPr>
        <w:t>Tbr1</w:t>
      </w:r>
      <w:r w:rsidR="00573F26" w:rsidRPr="000D7BFF">
        <w:rPr>
          <w:rFonts w:ascii="Times New Roman" w:hAnsi="Times New Roman" w:cs="Times New Roman"/>
          <w:i/>
          <w:color w:val="000000"/>
          <w:vertAlign w:val="superscript"/>
        </w:rPr>
        <w:t>+/-</w:t>
      </w:r>
      <w:r w:rsidR="007D3FAF">
        <w:rPr>
          <w:rFonts w:ascii="Times New Roman" w:hAnsi="Times New Roman" w:cs="Times New Roman"/>
          <w:color w:val="000000"/>
        </w:rPr>
        <w:t xml:space="preserve"> mice </w:t>
      </w:r>
      <w:r w:rsidR="001C37A3">
        <w:rPr>
          <w:rFonts w:ascii="Times New Roman" w:hAnsi="Times New Roman" w:cs="Times New Roman"/>
          <w:color w:val="000000"/>
        </w:rPr>
        <w:fldChar w:fldCharType="begin"/>
      </w:r>
      <w:r w:rsidR="004B3E6D">
        <w:rPr>
          <w:rFonts w:ascii="Times New Roman" w:hAnsi="Times New Roman" w:cs="Times New Roman"/>
          <w:color w:val="000000"/>
        </w:rPr>
        <w:instrText xml:space="preserve"> ADDIN EN.CITE &lt;EndNote&gt;&lt;Cite&gt;&lt;Author&gt;Bulfone&lt;/Author&gt;&lt;Year&gt;1995&lt;/Year&gt;&lt;IDText&gt;T-Brain-1: A homolog of Brachyury whose expression defines molecularly distinct domains within the cerebral cortex&lt;/IDText&gt;&lt;DisplayText&gt;(Bulfone et al., 1995)&lt;/DisplayText&gt;&lt;record&gt;&lt;dates&gt;&lt;pub-dates&gt;&lt;date&gt;7//&lt;/date&gt;&lt;/pub-dates&gt;&lt;year&gt;1995&lt;/year&gt;&lt;/dates&gt;&lt;urls&gt;&lt;related-urls&gt;&lt;url&gt;http://www.sciencedirect.com/science/article/pii/0896627395900659&lt;/url&gt;&lt;/related-urls&gt;&lt;/urls&gt;&lt;isbn&gt;0896-6273&lt;/isbn&gt;&lt;titles&gt;&lt;title&gt;T-Brain-1: A homolog of Brachyury whose expression defines molecularly distinct domains within the cerebral cortex&lt;/title&gt;&lt;secondary-title&gt;Neuron&lt;/secondary-title&gt;&lt;/titles&gt;&lt;pages&gt;63-78&lt;/pages&gt;&lt;number&gt;1&lt;/number&gt;&lt;contributors&gt;&lt;authors&gt;&lt;author&gt;Bulfone, Alessandro&lt;/author&gt;&lt;author&gt;Smiga, Susan M.&lt;/author&gt;&lt;author&gt;Shimamura, Kenji&lt;/author&gt;&lt;author&gt;Peterson, Andrew&lt;/author&gt;&lt;author&gt;Puelles, Luis&lt;/author&gt;&lt;author&gt;Rubenstein, John L. R.&lt;/author&gt;&lt;/authors&gt;&lt;/contributors&gt;&lt;added-date format="utc"&gt;1463200550&lt;/added-date&gt;&lt;ref-type name="Journal Article"&gt;17&lt;/ref-type&gt;&lt;rec-number&gt;249&lt;/rec-number&gt;&lt;last-updated-date format="utc"&gt;1541623014&lt;/last-updated-date&gt;&lt;electronic-resource-num&gt;http://dx.doi.org/10.1016/0896-6273(95)90065-9&lt;/electronic-resource-num&gt;&lt;volume&gt;15&lt;/volume&gt;&lt;/record&gt;&lt;/Cite&gt;&lt;/EndNote&gt;</w:instrText>
      </w:r>
      <w:r w:rsidR="001C37A3">
        <w:rPr>
          <w:rFonts w:ascii="Times New Roman" w:hAnsi="Times New Roman" w:cs="Times New Roman"/>
          <w:color w:val="000000"/>
        </w:rPr>
        <w:fldChar w:fldCharType="separate"/>
      </w:r>
      <w:r w:rsidR="004B3E6D">
        <w:rPr>
          <w:rFonts w:ascii="Times New Roman" w:hAnsi="Times New Roman" w:cs="Times New Roman"/>
          <w:noProof/>
          <w:color w:val="000000"/>
        </w:rPr>
        <w:t>(Bulfone et al., 1995)</w:t>
      </w:r>
      <w:r w:rsidR="001C37A3">
        <w:rPr>
          <w:rFonts w:ascii="Times New Roman" w:hAnsi="Times New Roman" w:cs="Times New Roman"/>
          <w:color w:val="000000"/>
        </w:rPr>
        <w:fldChar w:fldCharType="end"/>
      </w:r>
      <w:r w:rsidR="00905389">
        <w:rPr>
          <w:rFonts w:ascii="Times New Roman" w:hAnsi="Times New Roman" w:cs="Times New Roman"/>
        </w:rPr>
        <w:t xml:space="preserve">. We </w:t>
      </w:r>
      <w:r w:rsidR="00C40B70">
        <w:rPr>
          <w:rFonts w:ascii="Times New Roman" w:hAnsi="Times New Roman" w:cs="Times New Roman"/>
        </w:rPr>
        <w:t>counted</w:t>
      </w:r>
      <w:r w:rsidR="000D7BFF" w:rsidRPr="000D7BFF">
        <w:rPr>
          <w:rFonts w:ascii="Times New Roman" w:hAnsi="Times New Roman" w:cs="Times New Roman"/>
        </w:rPr>
        <w:t xml:space="preserve"> </w:t>
      </w:r>
      <w:r w:rsidR="000D7BFF" w:rsidRPr="00A921DE">
        <w:rPr>
          <w:rFonts w:ascii="Times New Roman" w:hAnsi="Times New Roman" w:cs="Times New Roman"/>
        </w:rPr>
        <w:t xml:space="preserve">excitatory </w:t>
      </w:r>
      <w:r w:rsidR="001974CA" w:rsidRPr="00A921DE">
        <w:rPr>
          <w:rFonts w:ascii="Times New Roman" w:hAnsi="Times New Roman" w:cs="Times New Roman"/>
        </w:rPr>
        <w:t xml:space="preserve">and inhibitory </w:t>
      </w:r>
      <w:r w:rsidR="000D7BFF" w:rsidRPr="000D7BFF">
        <w:rPr>
          <w:rFonts w:ascii="Times New Roman" w:hAnsi="Times New Roman" w:cs="Times New Roman"/>
        </w:rPr>
        <w:t>synapse numbers in</w:t>
      </w:r>
      <w:r w:rsidR="005736EB">
        <w:rPr>
          <w:rFonts w:ascii="Times New Roman" w:hAnsi="Times New Roman" w:cs="Times New Roman"/>
        </w:rPr>
        <w:t xml:space="preserve"> mPFCx of</w:t>
      </w:r>
      <w:r w:rsidR="000D7BFF" w:rsidRPr="000D7BFF">
        <w:rPr>
          <w:rFonts w:ascii="Times New Roman" w:hAnsi="Times New Roman" w:cs="Times New Roman"/>
        </w:rPr>
        <w:t xml:space="preserve"> </w:t>
      </w:r>
      <w:r w:rsidR="00905389" w:rsidRPr="000D7BFF">
        <w:rPr>
          <w:rFonts w:ascii="Times New Roman" w:hAnsi="Times New Roman" w:cs="Times New Roman"/>
          <w:i/>
          <w:color w:val="000000"/>
        </w:rPr>
        <w:t>Tbr1</w:t>
      </w:r>
      <w:r w:rsidR="00905389" w:rsidRPr="000D7BFF">
        <w:rPr>
          <w:rFonts w:ascii="Times New Roman" w:hAnsi="Times New Roman" w:cs="Times New Roman"/>
          <w:i/>
          <w:color w:val="000000"/>
          <w:vertAlign w:val="superscript"/>
        </w:rPr>
        <w:t>+/</w:t>
      </w:r>
      <w:proofErr w:type="gramStart"/>
      <w:r w:rsidR="00905389" w:rsidRPr="000D7BFF">
        <w:rPr>
          <w:rFonts w:ascii="Times New Roman" w:hAnsi="Times New Roman" w:cs="Times New Roman"/>
          <w:i/>
          <w:color w:val="000000"/>
          <w:vertAlign w:val="superscript"/>
        </w:rPr>
        <w:t>-</w:t>
      </w:r>
      <w:r w:rsidR="00905389">
        <w:rPr>
          <w:rFonts w:ascii="Times New Roman" w:hAnsi="Times New Roman" w:cs="Times New Roman"/>
          <w:i/>
          <w:color w:val="000000"/>
        </w:rPr>
        <w:t>::</w:t>
      </w:r>
      <w:proofErr w:type="gramEnd"/>
      <w:r w:rsidR="00905389" w:rsidRPr="000D7BFF">
        <w:rPr>
          <w:rFonts w:ascii="Times New Roman" w:hAnsi="Times New Roman" w:cs="Times New Roman"/>
          <w:i/>
        </w:rPr>
        <w:t>Rbp4-cre::tdTomato</w:t>
      </w:r>
      <w:r w:rsidR="00905389" w:rsidRPr="000D7BFF">
        <w:rPr>
          <w:rFonts w:ascii="Times New Roman" w:hAnsi="Times New Roman" w:cs="Times New Roman"/>
          <w:i/>
          <w:vertAlign w:val="superscript"/>
        </w:rPr>
        <w:t>f/+</w:t>
      </w:r>
      <w:r w:rsidR="00905389">
        <w:rPr>
          <w:rFonts w:ascii="Times New Roman" w:hAnsi="Times New Roman" w:cs="Times New Roman"/>
        </w:rPr>
        <w:t xml:space="preserve"> (layer 5 neurons</w:t>
      </w:r>
      <w:r w:rsidR="00B871CD">
        <w:rPr>
          <w:rFonts w:ascii="Times New Roman" w:hAnsi="Times New Roman" w:cs="Times New Roman"/>
        </w:rPr>
        <w:t>) and</w:t>
      </w:r>
      <w:r w:rsidR="005736EB">
        <w:rPr>
          <w:rFonts w:ascii="Times New Roman" w:hAnsi="Times New Roman" w:cs="Times New Roman"/>
        </w:rPr>
        <w:t xml:space="preserve"> </w:t>
      </w:r>
      <w:r w:rsidR="008956E3">
        <w:rPr>
          <w:rFonts w:ascii="Times New Roman" w:hAnsi="Times New Roman" w:cs="Times New Roman"/>
        </w:rPr>
        <w:t>somatosensory cortex (</w:t>
      </w:r>
      <w:r w:rsidR="005736EB">
        <w:rPr>
          <w:rFonts w:ascii="Times New Roman" w:hAnsi="Times New Roman" w:cs="Times New Roman"/>
        </w:rPr>
        <w:t>SSCx</w:t>
      </w:r>
      <w:r w:rsidR="008956E3">
        <w:rPr>
          <w:rFonts w:ascii="Times New Roman" w:hAnsi="Times New Roman" w:cs="Times New Roman"/>
        </w:rPr>
        <w:t>)</w:t>
      </w:r>
      <w:r w:rsidR="005736EB">
        <w:rPr>
          <w:rFonts w:ascii="Times New Roman" w:hAnsi="Times New Roman" w:cs="Times New Roman"/>
        </w:rPr>
        <w:t xml:space="preserve"> of</w:t>
      </w:r>
      <w:r w:rsidR="00B871CD">
        <w:rPr>
          <w:rFonts w:ascii="Times New Roman" w:hAnsi="Times New Roman" w:cs="Times New Roman"/>
        </w:rPr>
        <w:t xml:space="preserve"> </w:t>
      </w:r>
      <w:r w:rsidR="00B871CD" w:rsidRPr="000D7BFF">
        <w:rPr>
          <w:rFonts w:ascii="Times New Roman" w:hAnsi="Times New Roman" w:cs="Times New Roman"/>
          <w:i/>
          <w:color w:val="000000"/>
        </w:rPr>
        <w:t>Tbr1</w:t>
      </w:r>
      <w:r w:rsidR="00B871CD" w:rsidRPr="000D7BFF">
        <w:rPr>
          <w:rFonts w:ascii="Times New Roman" w:hAnsi="Times New Roman" w:cs="Times New Roman"/>
          <w:i/>
          <w:color w:val="000000"/>
          <w:vertAlign w:val="superscript"/>
        </w:rPr>
        <w:t>+/-</w:t>
      </w:r>
      <w:r w:rsidR="00B871CD">
        <w:rPr>
          <w:rFonts w:ascii="Times New Roman" w:hAnsi="Times New Roman" w:cs="Times New Roman"/>
          <w:i/>
          <w:color w:val="000000"/>
        </w:rPr>
        <w:t>::</w:t>
      </w:r>
      <w:r w:rsidR="00B871CD">
        <w:rPr>
          <w:rFonts w:ascii="Times New Roman" w:hAnsi="Times New Roman" w:cs="Times New Roman"/>
          <w:i/>
        </w:rPr>
        <w:t>Ntsr1</w:t>
      </w:r>
      <w:r w:rsidR="00B871CD" w:rsidRPr="000D7BFF">
        <w:rPr>
          <w:rFonts w:ascii="Times New Roman" w:hAnsi="Times New Roman" w:cs="Times New Roman"/>
          <w:i/>
        </w:rPr>
        <w:t>-cre::tdTomato</w:t>
      </w:r>
      <w:r w:rsidR="00B871CD" w:rsidRPr="000D7BFF">
        <w:rPr>
          <w:rFonts w:ascii="Times New Roman" w:hAnsi="Times New Roman" w:cs="Times New Roman"/>
          <w:i/>
          <w:vertAlign w:val="superscript"/>
        </w:rPr>
        <w:t>f/+</w:t>
      </w:r>
      <w:r w:rsidR="00B871CD">
        <w:rPr>
          <w:rFonts w:ascii="Times New Roman" w:hAnsi="Times New Roman" w:cs="Times New Roman"/>
        </w:rPr>
        <w:t xml:space="preserve"> (layer 6 neurons) at P56</w:t>
      </w:r>
      <w:r w:rsidR="005736EB">
        <w:rPr>
          <w:rFonts w:ascii="Times New Roman" w:hAnsi="Times New Roman" w:cs="Times New Roman"/>
        </w:rPr>
        <w:t xml:space="preserve"> </w:t>
      </w:r>
      <w:r w:rsidR="00595908" w:rsidRPr="000930D6">
        <w:rPr>
          <w:rFonts w:ascii="Times New Roman" w:hAnsi="Times New Roman" w:cs="Times New Roman"/>
        </w:rPr>
        <w:t>(Fig.</w:t>
      </w:r>
      <w:r w:rsidR="00CF2746" w:rsidRPr="000930D6">
        <w:rPr>
          <w:rFonts w:ascii="Times New Roman" w:hAnsi="Times New Roman" w:cs="Times New Roman"/>
        </w:rPr>
        <w:t xml:space="preserve"> 3</w:t>
      </w:r>
      <w:r w:rsidR="00620130" w:rsidRPr="000930D6">
        <w:rPr>
          <w:rFonts w:ascii="Times New Roman" w:hAnsi="Times New Roman" w:cs="Times New Roman"/>
        </w:rPr>
        <w:t>i</w:t>
      </w:r>
      <w:r w:rsidR="007E0E09" w:rsidRPr="000930D6">
        <w:rPr>
          <w:rFonts w:ascii="Times New Roman" w:hAnsi="Times New Roman" w:cs="Times New Roman"/>
        </w:rPr>
        <w:t>-2</w:t>
      </w:r>
      <w:r w:rsidR="00620130" w:rsidRPr="000930D6">
        <w:rPr>
          <w:rFonts w:ascii="Times New Roman" w:hAnsi="Times New Roman" w:cs="Times New Roman"/>
        </w:rPr>
        <w:t>, 3ii</w:t>
      </w:r>
      <w:r w:rsidR="007E0E09" w:rsidRPr="000930D6">
        <w:rPr>
          <w:rFonts w:ascii="Times New Roman" w:hAnsi="Times New Roman" w:cs="Times New Roman"/>
        </w:rPr>
        <w:t>-2</w:t>
      </w:r>
      <w:r w:rsidR="00CF2746" w:rsidRPr="000930D6">
        <w:rPr>
          <w:rFonts w:ascii="Times New Roman" w:hAnsi="Times New Roman" w:cs="Times New Roman"/>
        </w:rPr>
        <w:t>).</w:t>
      </w:r>
      <w:r w:rsidR="00133023" w:rsidRPr="000930D6">
        <w:rPr>
          <w:rFonts w:ascii="Times New Roman" w:hAnsi="Times New Roman" w:cs="Times New Roman"/>
        </w:rPr>
        <w:t xml:space="preserve"> </w:t>
      </w:r>
      <w:r w:rsidR="00C40B70">
        <w:rPr>
          <w:rFonts w:ascii="Times New Roman" w:hAnsi="Times New Roman" w:cs="Times New Roman"/>
        </w:rPr>
        <w:t>L</w:t>
      </w:r>
      <w:r w:rsidR="00C40B70" w:rsidRPr="000909B2">
        <w:rPr>
          <w:rFonts w:ascii="Times New Roman" w:hAnsi="Times New Roman" w:cs="Times New Roman"/>
        </w:rPr>
        <w:t xml:space="preserve">ayer 5 </w:t>
      </w:r>
      <w:r w:rsidR="00C40B70">
        <w:rPr>
          <w:rFonts w:ascii="Times New Roman" w:hAnsi="Times New Roman" w:cs="Times New Roman"/>
        </w:rPr>
        <w:t>e</w:t>
      </w:r>
      <w:r w:rsidR="00133023">
        <w:rPr>
          <w:rFonts w:ascii="Times New Roman" w:hAnsi="Times New Roman" w:cs="Times New Roman"/>
        </w:rPr>
        <w:t xml:space="preserve">xcitatory </w:t>
      </w:r>
      <w:r w:rsidR="00DD0540">
        <w:rPr>
          <w:rFonts w:ascii="Times New Roman" w:hAnsi="Times New Roman" w:cs="Times New Roman"/>
        </w:rPr>
        <w:t xml:space="preserve">and inhibitory </w:t>
      </w:r>
      <w:r w:rsidR="00133023">
        <w:rPr>
          <w:rFonts w:ascii="Times New Roman" w:hAnsi="Times New Roman" w:cs="Times New Roman"/>
        </w:rPr>
        <w:t xml:space="preserve">synapse numbers were </w:t>
      </w:r>
      <w:r w:rsidR="00133023" w:rsidRPr="000909B2">
        <w:rPr>
          <w:rFonts w:ascii="Times New Roman" w:hAnsi="Times New Roman" w:cs="Times New Roman"/>
        </w:rPr>
        <w:t xml:space="preserve">reduced </w:t>
      </w:r>
      <w:r w:rsidR="00E46321" w:rsidRPr="000909B2">
        <w:rPr>
          <w:rFonts w:ascii="Times New Roman" w:hAnsi="Times New Roman" w:cs="Times New Roman"/>
        </w:rPr>
        <w:t>~</w:t>
      </w:r>
      <w:r w:rsidR="00B23523" w:rsidRPr="000909B2">
        <w:rPr>
          <w:rFonts w:ascii="Times New Roman" w:hAnsi="Times New Roman" w:cs="Times New Roman"/>
        </w:rPr>
        <w:t>40%</w:t>
      </w:r>
      <w:r w:rsidR="00133023" w:rsidRPr="000909B2">
        <w:rPr>
          <w:rFonts w:ascii="Times New Roman" w:hAnsi="Times New Roman" w:cs="Times New Roman"/>
        </w:rPr>
        <w:t xml:space="preserve"> and </w:t>
      </w:r>
      <w:r w:rsidR="00E46321" w:rsidRPr="000909B2">
        <w:rPr>
          <w:rFonts w:ascii="Times New Roman" w:hAnsi="Times New Roman" w:cs="Times New Roman"/>
        </w:rPr>
        <w:t>~35%</w:t>
      </w:r>
      <w:r w:rsidR="00133023" w:rsidRPr="000909B2">
        <w:rPr>
          <w:rFonts w:ascii="Times New Roman" w:hAnsi="Times New Roman" w:cs="Times New Roman"/>
        </w:rPr>
        <w:t xml:space="preserve"> in</w:t>
      </w:r>
      <w:r w:rsidR="008C5B83" w:rsidRPr="000909B2">
        <w:rPr>
          <w:rFonts w:ascii="Times New Roman" w:hAnsi="Times New Roman" w:cs="Times New Roman"/>
        </w:rPr>
        <w:t xml:space="preserve"> mPFCx of </w:t>
      </w:r>
      <w:r w:rsidR="00DD0540" w:rsidRPr="000909B2">
        <w:rPr>
          <w:rFonts w:ascii="Times New Roman" w:hAnsi="Times New Roman" w:cs="Times New Roman"/>
          <w:i/>
          <w:color w:val="000000"/>
        </w:rPr>
        <w:t>Tbr1</w:t>
      </w:r>
      <w:r w:rsidR="00DD0540" w:rsidRPr="000909B2">
        <w:rPr>
          <w:rFonts w:ascii="Times New Roman" w:hAnsi="Times New Roman" w:cs="Times New Roman"/>
          <w:i/>
          <w:color w:val="000000"/>
          <w:vertAlign w:val="superscript"/>
        </w:rPr>
        <w:t>+/</w:t>
      </w:r>
      <w:proofErr w:type="gramStart"/>
      <w:r w:rsidR="00DD0540" w:rsidRPr="000909B2">
        <w:rPr>
          <w:rFonts w:ascii="Times New Roman" w:hAnsi="Times New Roman" w:cs="Times New Roman"/>
          <w:i/>
          <w:color w:val="000000"/>
          <w:vertAlign w:val="superscript"/>
        </w:rPr>
        <w:t>-</w:t>
      </w:r>
      <w:r w:rsidR="00DD0540" w:rsidRPr="000909B2">
        <w:rPr>
          <w:rFonts w:ascii="Times New Roman" w:hAnsi="Times New Roman" w:cs="Times New Roman"/>
          <w:i/>
          <w:color w:val="000000"/>
        </w:rPr>
        <w:t>::</w:t>
      </w:r>
      <w:proofErr w:type="gramEnd"/>
      <w:r w:rsidR="00DD0540" w:rsidRPr="000909B2">
        <w:rPr>
          <w:rFonts w:ascii="Times New Roman" w:hAnsi="Times New Roman" w:cs="Times New Roman"/>
          <w:i/>
        </w:rPr>
        <w:t>Rbp4-cre::tdTomato</w:t>
      </w:r>
      <w:r w:rsidR="00DD0540" w:rsidRPr="000909B2">
        <w:rPr>
          <w:rFonts w:ascii="Times New Roman" w:hAnsi="Times New Roman" w:cs="Times New Roman"/>
          <w:i/>
          <w:vertAlign w:val="superscript"/>
        </w:rPr>
        <w:t>f/+</w:t>
      </w:r>
      <w:r w:rsidR="00DD0540" w:rsidRPr="000909B2">
        <w:rPr>
          <w:rFonts w:ascii="Times New Roman" w:hAnsi="Times New Roman" w:cs="Times New Roman"/>
        </w:rPr>
        <w:t xml:space="preserve"> </w:t>
      </w:r>
      <w:r w:rsidR="008C5B83" w:rsidRPr="000909B2">
        <w:rPr>
          <w:rFonts w:ascii="Times New Roman" w:hAnsi="Times New Roman" w:cs="Times New Roman"/>
        </w:rPr>
        <w:t xml:space="preserve">at P56 </w:t>
      </w:r>
      <w:r w:rsidR="00DD0540" w:rsidRPr="000909B2">
        <w:rPr>
          <w:rFonts w:ascii="Times New Roman" w:hAnsi="Times New Roman" w:cs="Times New Roman"/>
        </w:rPr>
        <w:t>(Fig. 3</w:t>
      </w:r>
      <w:r w:rsidR="008C5B83" w:rsidRPr="000909B2">
        <w:rPr>
          <w:rFonts w:ascii="Times New Roman" w:hAnsi="Times New Roman" w:cs="Times New Roman"/>
        </w:rPr>
        <w:t xml:space="preserve">C, </w:t>
      </w:r>
      <w:r w:rsidR="00EB2101">
        <w:rPr>
          <w:rFonts w:ascii="Times New Roman" w:hAnsi="Times New Roman" w:cs="Times New Roman"/>
        </w:rPr>
        <w:t>3</w:t>
      </w:r>
      <w:r w:rsidR="008C5B83" w:rsidRPr="000909B2">
        <w:rPr>
          <w:rFonts w:ascii="Times New Roman" w:hAnsi="Times New Roman" w:cs="Times New Roman"/>
        </w:rPr>
        <w:t>F</w:t>
      </w:r>
      <w:r w:rsidR="00DD0540" w:rsidRPr="000909B2">
        <w:rPr>
          <w:rFonts w:ascii="Times New Roman" w:hAnsi="Times New Roman" w:cs="Times New Roman"/>
        </w:rPr>
        <w:t>)</w:t>
      </w:r>
      <w:r w:rsidR="008C5B83" w:rsidRPr="000909B2">
        <w:rPr>
          <w:rFonts w:ascii="Times New Roman" w:hAnsi="Times New Roman" w:cs="Times New Roman"/>
        </w:rPr>
        <w:t xml:space="preserve">. </w:t>
      </w:r>
      <w:r w:rsidR="00C40B70">
        <w:rPr>
          <w:rFonts w:ascii="Times New Roman" w:hAnsi="Times New Roman" w:cs="Times New Roman"/>
        </w:rPr>
        <w:t>Layer</w:t>
      </w:r>
      <w:r w:rsidR="00133023" w:rsidRPr="000909B2">
        <w:rPr>
          <w:rFonts w:ascii="Times New Roman" w:hAnsi="Times New Roman" w:cs="Times New Roman"/>
        </w:rPr>
        <w:t xml:space="preserve"> </w:t>
      </w:r>
      <w:r w:rsidR="008C5B83" w:rsidRPr="000909B2">
        <w:rPr>
          <w:rFonts w:ascii="Times New Roman" w:hAnsi="Times New Roman" w:cs="Times New Roman"/>
        </w:rPr>
        <w:t xml:space="preserve">6 neurons in SSCx of </w:t>
      </w:r>
      <w:r w:rsidR="008C5B83" w:rsidRPr="000909B2">
        <w:rPr>
          <w:rFonts w:ascii="Times New Roman" w:hAnsi="Times New Roman" w:cs="Times New Roman"/>
          <w:i/>
          <w:color w:val="000000"/>
        </w:rPr>
        <w:t>Tbr1</w:t>
      </w:r>
      <w:r w:rsidR="008C5B83" w:rsidRPr="000909B2">
        <w:rPr>
          <w:rFonts w:ascii="Times New Roman" w:hAnsi="Times New Roman" w:cs="Times New Roman"/>
          <w:i/>
          <w:color w:val="000000"/>
          <w:vertAlign w:val="superscript"/>
        </w:rPr>
        <w:t>+/</w:t>
      </w:r>
      <w:proofErr w:type="gramStart"/>
      <w:r w:rsidR="008C5B83" w:rsidRPr="000909B2">
        <w:rPr>
          <w:rFonts w:ascii="Times New Roman" w:hAnsi="Times New Roman" w:cs="Times New Roman"/>
          <w:i/>
          <w:color w:val="000000"/>
          <w:vertAlign w:val="superscript"/>
        </w:rPr>
        <w:t>-</w:t>
      </w:r>
      <w:r w:rsidR="008C5B83" w:rsidRPr="000909B2">
        <w:rPr>
          <w:rFonts w:ascii="Times New Roman" w:hAnsi="Times New Roman" w:cs="Times New Roman"/>
          <w:i/>
          <w:color w:val="000000"/>
        </w:rPr>
        <w:t>::</w:t>
      </w:r>
      <w:proofErr w:type="gramEnd"/>
      <w:r w:rsidR="008C5B83" w:rsidRPr="000909B2">
        <w:rPr>
          <w:rFonts w:ascii="Times New Roman" w:hAnsi="Times New Roman" w:cs="Times New Roman"/>
          <w:i/>
        </w:rPr>
        <w:t>Ntsr1-cre::tdTomato</w:t>
      </w:r>
      <w:r w:rsidR="008C5B83" w:rsidRPr="000909B2">
        <w:rPr>
          <w:rFonts w:ascii="Times New Roman" w:hAnsi="Times New Roman" w:cs="Times New Roman"/>
          <w:i/>
          <w:vertAlign w:val="superscript"/>
        </w:rPr>
        <w:t>f/+</w:t>
      </w:r>
      <w:r w:rsidR="008C5B83" w:rsidRPr="000909B2">
        <w:rPr>
          <w:rFonts w:ascii="Times New Roman" w:hAnsi="Times New Roman" w:cs="Times New Roman"/>
        </w:rPr>
        <w:t xml:space="preserve"> showed </w:t>
      </w:r>
      <w:r w:rsidR="00E46321" w:rsidRPr="000909B2">
        <w:rPr>
          <w:rFonts w:ascii="Times New Roman" w:hAnsi="Times New Roman" w:cs="Times New Roman"/>
        </w:rPr>
        <w:t>~37%</w:t>
      </w:r>
      <w:r w:rsidR="008C5B83" w:rsidRPr="000909B2">
        <w:rPr>
          <w:rFonts w:ascii="Times New Roman" w:hAnsi="Times New Roman" w:cs="Times New Roman"/>
        </w:rPr>
        <w:t xml:space="preserve"> and </w:t>
      </w:r>
      <w:r w:rsidR="00E46321" w:rsidRPr="000909B2">
        <w:rPr>
          <w:rFonts w:ascii="Times New Roman" w:hAnsi="Times New Roman" w:cs="Times New Roman"/>
        </w:rPr>
        <w:t>~39%</w:t>
      </w:r>
      <w:r w:rsidR="008C5B83" w:rsidRPr="000909B2">
        <w:rPr>
          <w:rFonts w:ascii="Times New Roman" w:hAnsi="Times New Roman" w:cs="Times New Roman"/>
        </w:rPr>
        <w:t xml:space="preserve"> decrease</w:t>
      </w:r>
      <w:r w:rsidR="008C5B83">
        <w:rPr>
          <w:rFonts w:ascii="Times New Roman" w:hAnsi="Times New Roman" w:cs="Times New Roman"/>
        </w:rPr>
        <w:t xml:space="preserve"> in excitatory and inhibitory synaptic density, respectively (Fig. 3C, </w:t>
      </w:r>
      <w:r w:rsidR="00EB2101">
        <w:rPr>
          <w:rFonts w:ascii="Times New Roman" w:hAnsi="Times New Roman" w:cs="Times New Roman"/>
        </w:rPr>
        <w:t>3</w:t>
      </w:r>
      <w:r w:rsidR="008C5B83">
        <w:rPr>
          <w:rFonts w:ascii="Times New Roman" w:hAnsi="Times New Roman" w:cs="Times New Roman"/>
        </w:rPr>
        <w:t xml:space="preserve">F). </w:t>
      </w:r>
      <w:r w:rsidR="002F79AE">
        <w:rPr>
          <w:rFonts w:ascii="Times New Roman" w:hAnsi="Times New Roman" w:cs="Times New Roman"/>
        </w:rPr>
        <w:t>Thus</w:t>
      </w:r>
      <w:r w:rsidR="00AC7060">
        <w:rPr>
          <w:rFonts w:ascii="Times New Roman" w:hAnsi="Times New Roman" w:cs="Times New Roman"/>
        </w:rPr>
        <w:t xml:space="preserve">, </w:t>
      </w:r>
      <w:r w:rsidR="00AC7060" w:rsidRPr="00AC7060">
        <w:rPr>
          <w:rFonts w:ascii="Times New Roman" w:hAnsi="Times New Roman" w:cs="Times New Roman"/>
          <w:i/>
        </w:rPr>
        <w:t>Tbr1</w:t>
      </w:r>
      <w:r w:rsidR="00AC7060">
        <w:rPr>
          <w:rFonts w:ascii="Times New Roman" w:hAnsi="Times New Roman" w:cs="Times New Roman"/>
        </w:rPr>
        <w:t xml:space="preserve"> haploinsufficiency results in reduced synaptic density </w:t>
      </w:r>
      <w:r w:rsidR="00C40B70">
        <w:rPr>
          <w:rFonts w:ascii="Times New Roman" w:hAnsi="Times New Roman" w:cs="Times New Roman"/>
        </w:rPr>
        <w:t xml:space="preserve">on </w:t>
      </w:r>
      <w:r w:rsidR="003B67A4">
        <w:rPr>
          <w:rFonts w:ascii="Times New Roman" w:hAnsi="Times New Roman" w:cs="Times New Roman"/>
        </w:rPr>
        <w:t xml:space="preserve">the </w:t>
      </w:r>
      <w:r w:rsidR="00AC7060">
        <w:rPr>
          <w:rFonts w:ascii="Times New Roman" w:hAnsi="Times New Roman" w:cs="Times New Roman"/>
        </w:rPr>
        <w:t>excitatory neurons of cortical layers 5 and 6.</w:t>
      </w:r>
      <w:r w:rsidR="009539EC">
        <w:rPr>
          <w:rFonts w:ascii="Times New Roman" w:hAnsi="Times New Roman" w:cs="Times New Roman"/>
        </w:rPr>
        <w:t xml:space="preserve"> </w:t>
      </w:r>
    </w:p>
    <w:p w14:paraId="4A6FEC70" w14:textId="77777777" w:rsidR="0098598D" w:rsidRDefault="0098598D" w:rsidP="002D1CBD">
      <w:pPr>
        <w:spacing w:line="360" w:lineRule="auto"/>
        <w:rPr>
          <w:rFonts w:ascii="Times New Roman" w:hAnsi="Times New Roman" w:cs="Times New Roman"/>
        </w:rPr>
      </w:pPr>
    </w:p>
    <w:p w14:paraId="6ABA62CB" w14:textId="124E2F5C" w:rsidR="0098598D" w:rsidRPr="0098598D" w:rsidRDefault="0098598D" w:rsidP="0098598D">
      <w:pPr>
        <w:spacing w:line="360" w:lineRule="auto"/>
        <w:rPr>
          <w:rFonts w:ascii="Times New Roman" w:hAnsi="Times New Roman" w:cs="Times New Roman"/>
          <w:b/>
        </w:rPr>
      </w:pPr>
      <w:r w:rsidRPr="0098598D">
        <w:rPr>
          <w:rFonts w:ascii="Times New Roman" w:hAnsi="Times New Roman" w:cs="Times New Roman"/>
          <w:b/>
          <w:i/>
        </w:rPr>
        <w:t>Tbr1</w:t>
      </w:r>
      <w:r w:rsidRPr="000F5DB1">
        <w:rPr>
          <w:rFonts w:ascii="Times New Roman" w:hAnsi="Times New Roman" w:cs="Times New Roman"/>
          <w:b/>
          <w:i/>
          <w:vertAlign w:val="superscript"/>
        </w:rPr>
        <w:t>layer5</w:t>
      </w:r>
      <w:r w:rsidRPr="0098598D">
        <w:rPr>
          <w:rFonts w:ascii="Times New Roman" w:hAnsi="Times New Roman" w:cs="Times New Roman"/>
          <w:b/>
        </w:rPr>
        <w:t xml:space="preserve"> </w:t>
      </w:r>
      <w:r>
        <w:rPr>
          <w:rFonts w:ascii="Times New Roman" w:hAnsi="Times New Roman" w:cs="Times New Roman"/>
          <w:b/>
        </w:rPr>
        <w:t>CKO</w:t>
      </w:r>
      <w:r w:rsidRPr="0098598D">
        <w:rPr>
          <w:rFonts w:ascii="Times New Roman" w:hAnsi="Times New Roman" w:cs="Times New Roman"/>
          <w:b/>
        </w:rPr>
        <w:t>s have increased hyperpolarization-activated cation currents (</w:t>
      </w:r>
      <w:proofErr w:type="spellStart"/>
      <w:r w:rsidRPr="0098598D">
        <w:rPr>
          <w:rFonts w:ascii="Times New Roman" w:hAnsi="Times New Roman" w:cs="Times New Roman"/>
          <w:b/>
        </w:rPr>
        <w:t>I</w:t>
      </w:r>
      <w:r w:rsidRPr="0098598D">
        <w:rPr>
          <w:rFonts w:ascii="Times New Roman" w:hAnsi="Times New Roman" w:cs="Times New Roman"/>
          <w:b/>
          <w:vertAlign w:val="subscript"/>
        </w:rPr>
        <w:t>h</w:t>
      </w:r>
      <w:proofErr w:type="spellEnd"/>
      <w:r w:rsidRPr="0098598D">
        <w:rPr>
          <w:rFonts w:ascii="Times New Roman" w:hAnsi="Times New Roman" w:cs="Times New Roman"/>
          <w:b/>
        </w:rPr>
        <w:t>).</w:t>
      </w:r>
    </w:p>
    <w:p w14:paraId="0B6D07E6" w14:textId="6DA5052F" w:rsidR="0098598D" w:rsidRPr="0098598D" w:rsidRDefault="0098598D" w:rsidP="000F5DB1">
      <w:pPr>
        <w:spacing w:line="360" w:lineRule="auto"/>
        <w:ind w:firstLine="720"/>
        <w:rPr>
          <w:rFonts w:ascii="Times New Roman" w:hAnsi="Times New Roman" w:cs="Times New Roman"/>
        </w:rPr>
      </w:pPr>
      <w:r w:rsidRPr="0098598D">
        <w:rPr>
          <w:rFonts w:ascii="Times New Roman" w:hAnsi="Times New Roman" w:cs="Times New Roman"/>
        </w:rPr>
        <w:t xml:space="preserve">We next examined the intrinsic properties of layer </w:t>
      </w:r>
      <w:r>
        <w:rPr>
          <w:rFonts w:ascii="Times New Roman" w:hAnsi="Times New Roman" w:cs="Times New Roman"/>
        </w:rPr>
        <w:t>5</w:t>
      </w:r>
      <w:r w:rsidRPr="0098598D">
        <w:rPr>
          <w:rFonts w:ascii="Times New Roman" w:hAnsi="Times New Roman" w:cs="Times New Roman"/>
        </w:rPr>
        <w:t xml:space="preserve"> neurons in </w:t>
      </w:r>
      <w:r w:rsidRPr="0098598D">
        <w:rPr>
          <w:rFonts w:ascii="Times New Roman" w:hAnsi="Times New Roman" w:cs="Times New Roman"/>
          <w:i/>
        </w:rPr>
        <w:t>Tbr1</w:t>
      </w:r>
      <w:r w:rsidRPr="0098598D">
        <w:rPr>
          <w:rFonts w:ascii="Times New Roman" w:hAnsi="Times New Roman" w:cs="Times New Roman"/>
          <w:i/>
          <w:vertAlign w:val="superscript"/>
        </w:rPr>
        <w:t>layer</w:t>
      </w:r>
      <w:r>
        <w:rPr>
          <w:rFonts w:ascii="Times New Roman" w:hAnsi="Times New Roman" w:cs="Times New Roman"/>
          <w:i/>
          <w:vertAlign w:val="superscript"/>
        </w:rPr>
        <w:t>5</w:t>
      </w:r>
      <w:r w:rsidRPr="0098598D">
        <w:rPr>
          <w:rFonts w:ascii="Times New Roman" w:hAnsi="Times New Roman" w:cs="Times New Roman"/>
        </w:rPr>
        <w:t xml:space="preserve"> </w:t>
      </w:r>
      <w:r w:rsidR="0078771D">
        <w:rPr>
          <w:rFonts w:ascii="Times New Roman" w:hAnsi="Times New Roman" w:cs="Times New Roman"/>
        </w:rPr>
        <w:t xml:space="preserve">wildtype and </w:t>
      </w:r>
      <w:r>
        <w:rPr>
          <w:rFonts w:ascii="Times New Roman" w:hAnsi="Times New Roman" w:cs="Times New Roman"/>
        </w:rPr>
        <w:t>CKO</w:t>
      </w:r>
      <w:r w:rsidRPr="0098598D">
        <w:rPr>
          <w:rFonts w:ascii="Times New Roman" w:hAnsi="Times New Roman" w:cs="Times New Roman"/>
        </w:rPr>
        <w:t xml:space="preserve">s using whole-cell patch clamp to measure intrinsic physiological properties of </w:t>
      </w:r>
      <w:r>
        <w:rPr>
          <w:rFonts w:ascii="Times New Roman" w:hAnsi="Times New Roman" w:cs="Times New Roman"/>
          <w:i/>
        </w:rPr>
        <w:t>Rbp4</w:t>
      </w:r>
      <w:r w:rsidRPr="0098598D">
        <w:rPr>
          <w:rFonts w:ascii="Times New Roman" w:hAnsi="Times New Roman" w:cs="Times New Roman"/>
          <w:i/>
        </w:rPr>
        <w:t>-</w:t>
      </w:r>
      <w:proofErr w:type="gramStart"/>
      <w:r w:rsidRPr="0098598D">
        <w:rPr>
          <w:rFonts w:ascii="Times New Roman" w:hAnsi="Times New Roman" w:cs="Times New Roman"/>
          <w:i/>
        </w:rPr>
        <w:t>cre::</w:t>
      </w:r>
      <w:proofErr w:type="gramEnd"/>
      <w:r w:rsidRPr="0098598D">
        <w:rPr>
          <w:rFonts w:ascii="Times New Roman" w:hAnsi="Times New Roman" w:cs="Times New Roman"/>
          <w:i/>
        </w:rPr>
        <w:t>tdTomato</w:t>
      </w:r>
      <w:r w:rsidRPr="0098598D">
        <w:rPr>
          <w:rFonts w:ascii="Times New Roman" w:hAnsi="Times New Roman" w:cs="Times New Roman"/>
          <w:i/>
          <w:vertAlign w:val="superscript"/>
        </w:rPr>
        <w:t>+</w:t>
      </w:r>
      <w:r w:rsidRPr="0098598D">
        <w:rPr>
          <w:rFonts w:ascii="Times New Roman" w:hAnsi="Times New Roman" w:cs="Times New Roman"/>
        </w:rPr>
        <w:t xml:space="preserve"> neurons of layer </w:t>
      </w:r>
      <w:r>
        <w:rPr>
          <w:rFonts w:ascii="Times New Roman" w:hAnsi="Times New Roman" w:cs="Times New Roman"/>
        </w:rPr>
        <w:t>5</w:t>
      </w:r>
      <w:r w:rsidRPr="0098598D">
        <w:rPr>
          <w:rFonts w:ascii="Times New Roman" w:hAnsi="Times New Roman" w:cs="Times New Roman"/>
        </w:rPr>
        <w:t xml:space="preserve"> in </w:t>
      </w:r>
      <w:r>
        <w:rPr>
          <w:rFonts w:ascii="Times New Roman" w:hAnsi="Times New Roman" w:cs="Times New Roman"/>
        </w:rPr>
        <w:t>mPF</w:t>
      </w:r>
      <w:r w:rsidRPr="0098598D">
        <w:rPr>
          <w:rFonts w:ascii="Times New Roman" w:hAnsi="Times New Roman" w:cs="Times New Roman"/>
        </w:rPr>
        <w:t xml:space="preserve">Cx (Fig. </w:t>
      </w:r>
      <w:r>
        <w:rPr>
          <w:rFonts w:ascii="Times New Roman" w:hAnsi="Times New Roman" w:cs="Times New Roman"/>
        </w:rPr>
        <w:t>S</w:t>
      </w:r>
      <w:r w:rsidRPr="0098598D">
        <w:rPr>
          <w:rFonts w:ascii="Times New Roman" w:hAnsi="Times New Roman" w:cs="Times New Roman"/>
        </w:rPr>
        <w:t>6</w:t>
      </w:r>
      <w:r w:rsidR="007B7001">
        <w:rPr>
          <w:rFonts w:ascii="Times New Roman" w:hAnsi="Times New Roman" w:cs="Times New Roman"/>
        </w:rPr>
        <w:t>A</w:t>
      </w:r>
      <w:r w:rsidRPr="0098598D">
        <w:rPr>
          <w:rFonts w:ascii="Times New Roman" w:hAnsi="Times New Roman" w:cs="Times New Roman"/>
        </w:rPr>
        <w:t xml:space="preserve">). Resting membrane potential and input resistance were not different between </w:t>
      </w:r>
      <w:r w:rsidRPr="0098598D">
        <w:rPr>
          <w:rFonts w:ascii="Times New Roman" w:hAnsi="Times New Roman" w:cs="Times New Roman"/>
          <w:i/>
        </w:rPr>
        <w:t>Tbr1</w:t>
      </w:r>
      <w:r w:rsidRPr="0098598D">
        <w:rPr>
          <w:rFonts w:ascii="Times New Roman" w:hAnsi="Times New Roman" w:cs="Times New Roman"/>
          <w:i/>
          <w:vertAlign w:val="superscript"/>
        </w:rPr>
        <w:t>wildtype</w:t>
      </w:r>
      <w:r w:rsidRPr="0098598D">
        <w:rPr>
          <w:rFonts w:ascii="Times New Roman" w:hAnsi="Times New Roman" w:cs="Times New Roman"/>
        </w:rPr>
        <w:t xml:space="preserve">, </w:t>
      </w:r>
      <w:r w:rsidRPr="0098598D">
        <w:rPr>
          <w:rFonts w:ascii="Times New Roman" w:hAnsi="Times New Roman" w:cs="Times New Roman"/>
          <w:i/>
        </w:rPr>
        <w:t>Tbr1</w:t>
      </w:r>
      <w:r w:rsidRPr="0098598D">
        <w:rPr>
          <w:rFonts w:ascii="Times New Roman" w:hAnsi="Times New Roman" w:cs="Times New Roman"/>
          <w:i/>
          <w:vertAlign w:val="superscript"/>
        </w:rPr>
        <w:t>layer</w:t>
      </w:r>
      <w:r>
        <w:rPr>
          <w:rFonts w:ascii="Times New Roman" w:hAnsi="Times New Roman" w:cs="Times New Roman"/>
          <w:i/>
          <w:vertAlign w:val="superscript"/>
        </w:rPr>
        <w:t>5</w:t>
      </w:r>
      <w:r w:rsidRPr="0098598D">
        <w:rPr>
          <w:rFonts w:ascii="Times New Roman" w:hAnsi="Times New Roman" w:cs="Times New Roman"/>
        </w:rPr>
        <w:t xml:space="preserve"> heterozygotes</w:t>
      </w:r>
      <w:r w:rsidR="0078771D">
        <w:rPr>
          <w:rFonts w:ascii="Times New Roman" w:hAnsi="Times New Roman" w:cs="Times New Roman"/>
        </w:rPr>
        <w:t xml:space="preserve"> and</w:t>
      </w:r>
      <w:r>
        <w:rPr>
          <w:rFonts w:ascii="Times New Roman" w:hAnsi="Times New Roman" w:cs="Times New Roman"/>
          <w:i/>
          <w:vertAlign w:val="superscript"/>
        </w:rPr>
        <w:t xml:space="preserve"> </w:t>
      </w:r>
      <w:r w:rsidRPr="0098598D">
        <w:rPr>
          <w:rFonts w:ascii="Times New Roman" w:hAnsi="Times New Roman" w:cs="Times New Roman"/>
        </w:rPr>
        <w:t xml:space="preserve">homozygotes (n=8) at P56 (Fig. </w:t>
      </w:r>
      <w:r>
        <w:rPr>
          <w:rFonts w:ascii="Times New Roman" w:hAnsi="Times New Roman" w:cs="Times New Roman"/>
        </w:rPr>
        <w:t>S</w:t>
      </w:r>
      <w:r w:rsidRPr="0098598D">
        <w:rPr>
          <w:rFonts w:ascii="Times New Roman" w:hAnsi="Times New Roman" w:cs="Times New Roman"/>
        </w:rPr>
        <w:t>6</w:t>
      </w:r>
      <w:r w:rsidR="007B7001">
        <w:rPr>
          <w:rFonts w:ascii="Times New Roman" w:hAnsi="Times New Roman" w:cs="Times New Roman"/>
        </w:rPr>
        <w:t>B, S6C</w:t>
      </w:r>
      <w:r w:rsidRPr="0098598D">
        <w:rPr>
          <w:rFonts w:ascii="Times New Roman" w:hAnsi="Times New Roman" w:cs="Times New Roman"/>
        </w:rPr>
        <w:t>)</w:t>
      </w:r>
      <w:r>
        <w:rPr>
          <w:rFonts w:ascii="Times New Roman" w:hAnsi="Times New Roman" w:cs="Times New Roman"/>
        </w:rPr>
        <w:t>.</w:t>
      </w:r>
    </w:p>
    <w:p w14:paraId="2B687A4C" w14:textId="77777777" w:rsidR="00135596" w:rsidRDefault="0098598D" w:rsidP="00135596">
      <w:pPr>
        <w:spacing w:line="360" w:lineRule="auto"/>
        <w:ind w:firstLine="720"/>
        <w:rPr>
          <w:rFonts w:ascii="Times New Roman" w:hAnsi="Times New Roman" w:cs="Times New Roman"/>
        </w:rPr>
      </w:pPr>
      <w:r w:rsidRPr="0098598D">
        <w:rPr>
          <w:rFonts w:ascii="Times New Roman" w:hAnsi="Times New Roman" w:cs="Times New Roman"/>
        </w:rPr>
        <w:t xml:space="preserve">A prominent feature of many layer 5 pyramidal neurons is </w:t>
      </w:r>
      <w:r>
        <w:rPr>
          <w:rFonts w:ascii="Times New Roman" w:hAnsi="Times New Roman" w:cs="Times New Roman"/>
        </w:rPr>
        <w:t xml:space="preserve">the presence of </w:t>
      </w:r>
      <w:r w:rsidRPr="0098598D">
        <w:rPr>
          <w:rFonts w:ascii="Times New Roman" w:hAnsi="Times New Roman" w:cs="Times New Roman"/>
        </w:rPr>
        <w:t>a hyperpolarization-activated cation current (</w:t>
      </w:r>
      <w:proofErr w:type="spellStart"/>
      <w:r w:rsidRPr="0098598D">
        <w:rPr>
          <w:rFonts w:ascii="Times New Roman" w:hAnsi="Times New Roman" w:cs="Times New Roman"/>
        </w:rPr>
        <w:t>I</w:t>
      </w:r>
      <w:r w:rsidRPr="0098598D">
        <w:rPr>
          <w:rFonts w:ascii="Times New Roman" w:hAnsi="Times New Roman" w:cs="Times New Roman"/>
          <w:vertAlign w:val="subscript"/>
        </w:rPr>
        <w:t>h</w:t>
      </w:r>
      <w:proofErr w:type="spellEnd"/>
      <w:r w:rsidRPr="0098598D">
        <w:rPr>
          <w:rFonts w:ascii="Times New Roman" w:hAnsi="Times New Roman" w:cs="Times New Roman"/>
          <w:vertAlign w:val="subscript"/>
        </w:rPr>
        <w:t xml:space="preserve"> </w:t>
      </w:r>
      <w:r w:rsidRPr="0098598D">
        <w:rPr>
          <w:rFonts w:ascii="Times New Roman" w:hAnsi="Times New Roman" w:cs="Times New Roman"/>
        </w:rPr>
        <w:t xml:space="preserve">or h-current) mediated by HCN channels </w:t>
      </w:r>
      <w:r w:rsidRPr="0098598D">
        <w:rPr>
          <w:rFonts w:ascii="Times New Roman" w:hAnsi="Times New Roman" w:cs="Times New Roman"/>
        </w:rPr>
        <w:fldChar w:fldCharType="begin"/>
      </w:r>
      <w:r w:rsidRPr="0098598D">
        <w:rPr>
          <w:rFonts w:ascii="Times New Roman" w:hAnsi="Times New Roman" w:cs="Times New Roman"/>
        </w:rPr>
        <w:instrText xml:space="preserve"> ADDIN EN.CITE &lt;EndNote&gt;&lt;Cite&gt;&lt;Author&gt;Shepherd&lt;/Author&gt;&lt;Year&gt;2013&lt;/Year&gt;&lt;IDText&gt;Corticostriatal connectivity and its role in disease&lt;/IDText&gt;&lt;DisplayText&gt;(Shepherd, 2013)&lt;/DisplayText&gt;&lt;record&gt;&lt;urls&gt;&lt;related-urls&gt;&lt;url&gt;http://www.ncbi.nlm.nih.gov/pmc/articles/PMC4096337/&lt;/url&gt;&lt;/related-urls&gt;&lt;/urls&gt;&lt;isbn&gt;1471-003X&amp;#xD;1471-0048&lt;/isbn&gt;&lt;titles&gt;&lt;title&gt;Corticostriatal connectivity and its role in disease&lt;/title&gt;&lt;secondary-title&gt;Nature reviews. Neuroscience&lt;/secondary-title&gt;&lt;/titles&gt;&lt;pages&gt;278-291&lt;/pages&gt;&lt;number&gt;4&lt;/number&gt;&lt;contributors&gt;&lt;authors&gt;&lt;author&gt;Shepherd, Gordon M. G.&lt;/author&gt;&lt;/authors&gt;&lt;/contributors&gt;&lt;added-date format="utc"&gt;1515389871&lt;/added-date&gt;&lt;ref-type name="Journal Article"&gt;17&lt;/ref-type&gt;&lt;dates&gt;&lt;year&gt;2013&lt;/year&gt;&lt;/dates&gt;&lt;rec-number&gt;887&lt;/rec-number&gt;&lt;last-updated-date format="utc"&gt;1515389881&lt;/last-updated-date&gt;&lt;accession-num&gt;PMC4096337&lt;/accession-num&gt;&lt;electronic-resource-num&gt;10.1038/nrn3469&lt;/electronic-resource-num&gt;&lt;volume&gt;14&lt;/volume&gt;&lt;remote-database-name&gt;PMC&lt;/remote-database-name&gt;&lt;/record&gt;&lt;/Cite&gt;&lt;/EndNote&gt;</w:instrText>
      </w:r>
      <w:r w:rsidRPr="0098598D">
        <w:rPr>
          <w:rFonts w:ascii="Times New Roman" w:hAnsi="Times New Roman" w:cs="Times New Roman"/>
        </w:rPr>
        <w:fldChar w:fldCharType="separate"/>
      </w:r>
      <w:r w:rsidRPr="0098598D">
        <w:rPr>
          <w:rFonts w:ascii="Times New Roman" w:hAnsi="Times New Roman" w:cs="Times New Roman"/>
        </w:rPr>
        <w:t>(Shepherd, 2013)</w:t>
      </w:r>
      <w:r w:rsidRPr="0098598D">
        <w:rPr>
          <w:rFonts w:ascii="Times New Roman" w:hAnsi="Times New Roman" w:cs="Times New Roman"/>
        </w:rPr>
        <w:fldChar w:fldCharType="end"/>
      </w:r>
      <w:r w:rsidRPr="0098598D">
        <w:rPr>
          <w:rFonts w:ascii="Times New Roman" w:hAnsi="Times New Roman" w:cs="Times New Roman"/>
        </w:rPr>
        <w:t xml:space="preserve">. </w:t>
      </w:r>
      <w:proofErr w:type="spellStart"/>
      <w:r w:rsidRPr="0098598D">
        <w:rPr>
          <w:rFonts w:ascii="Times New Roman" w:hAnsi="Times New Roman" w:cs="Times New Roman"/>
        </w:rPr>
        <w:t>I</w:t>
      </w:r>
      <w:r w:rsidRPr="0098598D">
        <w:rPr>
          <w:rFonts w:ascii="Times New Roman" w:hAnsi="Times New Roman" w:cs="Times New Roman"/>
          <w:vertAlign w:val="subscript"/>
        </w:rPr>
        <w:t>h</w:t>
      </w:r>
      <w:proofErr w:type="spellEnd"/>
      <w:r w:rsidRPr="0098598D">
        <w:rPr>
          <w:rFonts w:ascii="Times New Roman" w:hAnsi="Times New Roman" w:cs="Times New Roman"/>
        </w:rPr>
        <w:t xml:space="preserve"> causes a characteristic “sag” and “rebound” in current clamp recordings of </w:t>
      </w:r>
      <w:r w:rsidRPr="0098598D">
        <w:rPr>
          <w:rFonts w:ascii="Times New Roman" w:hAnsi="Times New Roman" w:cs="Times New Roman"/>
        </w:rPr>
        <w:lastRenderedPageBreak/>
        <w:t xml:space="preserve">responses to steps of hyperpolarizing current. We examined responses to a </w:t>
      </w:r>
      <w:r w:rsidRPr="0098598D">
        <w:rPr>
          <w:rFonts w:ascii="Times New Roman" w:hAnsi="Times New Roman" w:cs="Times New Roman"/>
        </w:rPr>
        <w:noBreakHyphen/>
        <w:t xml:space="preserve">200 </w:t>
      </w:r>
      <w:proofErr w:type="spellStart"/>
      <w:r w:rsidRPr="0098598D">
        <w:rPr>
          <w:rFonts w:ascii="Times New Roman" w:hAnsi="Times New Roman" w:cs="Times New Roman"/>
        </w:rPr>
        <w:t>pA</w:t>
      </w:r>
      <w:proofErr w:type="spellEnd"/>
      <w:r w:rsidRPr="0098598D">
        <w:rPr>
          <w:rFonts w:ascii="Times New Roman" w:hAnsi="Times New Roman" w:cs="Times New Roman"/>
        </w:rPr>
        <w:t xml:space="preserve"> step and found that </w:t>
      </w:r>
      <w:r>
        <w:rPr>
          <w:rFonts w:ascii="Times New Roman" w:hAnsi="Times New Roman" w:cs="Times New Roman"/>
        </w:rPr>
        <w:t>mPF</w:t>
      </w:r>
      <w:r w:rsidRPr="0098598D">
        <w:rPr>
          <w:rFonts w:ascii="Times New Roman" w:hAnsi="Times New Roman" w:cs="Times New Roman"/>
        </w:rPr>
        <w:t xml:space="preserve">Cx layer </w:t>
      </w:r>
      <w:r>
        <w:rPr>
          <w:rFonts w:ascii="Times New Roman" w:hAnsi="Times New Roman" w:cs="Times New Roman"/>
        </w:rPr>
        <w:t>5</w:t>
      </w:r>
      <w:r w:rsidRPr="0098598D">
        <w:rPr>
          <w:rFonts w:ascii="Times New Roman" w:hAnsi="Times New Roman" w:cs="Times New Roman"/>
        </w:rPr>
        <w:t xml:space="preserve"> pyramidal neurons from P56 </w:t>
      </w:r>
      <w:r w:rsidRPr="0098598D">
        <w:rPr>
          <w:rFonts w:ascii="Times New Roman" w:hAnsi="Times New Roman" w:cs="Times New Roman"/>
          <w:i/>
        </w:rPr>
        <w:t>Tbr1</w:t>
      </w:r>
      <w:r w:rsidRPr="0098598D">
        <w:rPr>
          <w:rFonts w:ascii="Times New Roman" w:hAnsi="Times New Roman" w:cs="Times New Roman"/>
          <w:i/>
          <w:vertAlign w:val="superscript"/>
        </w:rPr>
        <w:t>layer</w:t>
      </w:r>
      <w:r>
        <w:rPr>
          <w:rFonts w:ascii="Times New Roman" w:hAnsi="Times New Roman" w:cs="Times New Roman"/>
          <w:i/>
          <w:vertAlign w:val="superscript"/>
        </w:rPr>
        <w:t>5</w:t>
      </w:r>
      <w:r w:rsidRPr="0098598D">
        <w:rPr>
          <w:rFonts w:ascii="Times New Roman" w:hAnsi="Times New Roman" w:cs="Times New Roman"/>
        </w:rPr>
        <w:t xml:space="preserve"> </w:t>
      </w:r>
      <w:r w:rsidRPr="0098598D">
        <w:rPr>
          <w:rFonts w:ascii="Times New Roman" w:hAnsi="Times New Roman" w:cs="Times New Roman"/>
          <w:iCs/>
        </w:rPr>
        <w:t>heterozygotes and homozygotes</w:t>
      </w:r>
      <w:r w:rsidRPr="0098598D">
        <w:rPr>
          <w:rFonts w:ascii="Times New Roman" w:hAnsi="Times New Roman" w:cs="Times New Roman"/>
          <w:i/>
          <w:iCs/>
        </w:rPr>
        <w:t xml:space="preserve"> </w:t>
      </w:r>
      <w:r w:rsidRPr="0098598D">
        <w:rPr>
          <w:rFonts w:ascii="Times New Roman" w:hAnsi="Times New Roman" w:cs="Times New Roman"/>
        </w:rPr>
        <w:t xml:space="preserve">exhibited </w:t>
      </w:r>
      <w:r w:rsidR="007B7001">
        <w:rPr>
          <w:rFonts w:ascii="Times New Roman" w:hAnsi="Times New Roman" w:cs="Times New Roman"/>
        </w:rPr>
        <w:t xml:space="preserve">a significantly </w:t>
      </w:r>
      <w:r w:rsidRPr="0098598D">
        <w:rPr>
          <w:rFonts w:ascii="Times New Roman" w:hAnsi="Times New Roman" w:cs="Times New Roman"/>
        </w:rPr>
        <w:t xml:space="preserve">increased “sag + rebound” compared to </w:t>
      </w:r>
      <w:r w:rsidRPr="0098598D">
        <w:rPr>
          <w:rFonts w:ascii="Times New Roman" w:hAnsi="Times New Roman" w:cs="Times New Roman"/>
          <w:i/>
        </w:rPr>
        <w:t>Tbr1</w:t>
      </w:r>
      <w:r w:rsidRPr="0098598D">
        <w:rPr>
          <w:rFonts w:ascii="Times New Roman" w:hAnsi="Times New Roman" w:cs="Times New Roman"/>
          <w:i/>
          <w:vertAlign w:val="superscript"/>
        </w:rPr>
        <w:t>wildtype</w:t>
      </w:r>
      <w:r w:rsidRPr="0098598D">
        <w:rPr>
          <w:rFonts w:ascii="Times New Roman" w:hAnsi="Times New Roman" w:cs="Times New Roman"/>
        </w:rPr>
        <w:t xml:space="preserve"> controls, suggesting increased </w:t>
      </w:r>
      <w:proofErr w:type="spellStart"/>
      <w:r w:rsidRPr="0098598D">
        <w:rPr>
          <w:rFonts w:ascii="Times New Roman" w:hAnsi="Times New Roman" w:cs="Times New Roman"/>
        </w:rPr>
        <w:t>I</w:t>
      </w:r>
      <w:r w:rsidRPr="0098598D">
        <w:rPr>
          <w:rFonts w:ascii="Times New Roman" w:hAnsi="Times New Roman" w:cs="Times New Roman"/>
          <w:vertAlign w:val="subscript"/>
        </w:rPr>
        <w:t>h</w:t>
      </w:r>
      <w:proofErr w:type="spellEnd"/>
      <w:r w:rsidRPr="0098598D">
        <w:rPr>
          <w:rFonts w:ascii="Times New Roman" w:hAnsi="Times New Roman" w:cs="Times New Roman"/>
        </w:rPr>
        <w:t>, while other intrinsic electrophysiological properties were largely unaltered</w:t>
      </w:r>
      <w:r>
        <w:rPr>
          <w:rFonts w:ascii="Times New Roman" w:hAnsi="Times New Roman" w:cs="Times New Roman"/>
        </w:rPr>
        <w:t xml:space="preserve"> (Fig. S6</w:t>
      </w:r>
      <w:r w:rsidR="007B7001">
        <w:rPr>
          <w:rFonts w:ascii="Times New Roman" w:hAnsi="Times New Roman" w:cs="Times New Roman"/>
        </w:rPr>
        <w:t>D</w:t>
      </w:r>
      <w:r>
        <w:rPr>
          <w:rFonts w:ascii="Times New Roman" w:hAnsi="Times New Roman" w:cs="Times New Roman"/>
        </w:rPr>
        <w:t>).</w:t>
      </w:r>
    </w:p>
    <w:p w14:paraId="615CC369" w14:textId="42289EFF" w:rsidR="005F6189" w:rsidRPr="0098598D" w:rsidRDefault="005F6189" w:rsidP="00135596">
      <w:pPr>
        <w:spacing w:line="360" w:lineRule="auto"/>
        <w:ind w:firstLine="720"/>
        <w:rPr>
          <w:rFonts w:ascii="Times New Roman" w:hAnsi="Times New Roman" w:cs="Times New Roman"/>
        </w:rPr>
      </w:pPr>
      <w:r w:rsidRPr="0098598D">
        <w:rPr>
          <w:rFonts w:ascii="Times New Roman" w:hAnsi="Times New Roman" w:cs="Times New Roman"/>
        </w:rPr>
        <w:t xml:space="preserve">In deep layer neocortical pyramidal neurons, the presence of </w:t>
      </w:r>
      <w:proofErr w:type="spellStart"/>
      <w:r w:rsidRPr="0098598D">
        <w:rPr>
          <w:rFonts w:ascii="Times New Roman" w:hAnsi="Times New Roman" w:cs="Times New Roman"/>
        </w:rPr>
        <w:t>I</w:t>
      </w:r>
      <w:r w:rsidRPr="0098598D">
        <w:rPr>
          <w:rFonts w:ascii="Times New Roman" w:hAnsi="Times New Roman" w:cs="Times New Roman"/>
          <w:vertAlign w:val="subscript"/>
        </w:rPr>
        <w:t>h</w:t>
      </w:r>
      <w:proofErr w:type="spellEnd"/>
      <w:r w:rsidRPr="0098598D">
        <w:rPr>
          <w:rFonts w:ascii="Times New Roman" w:hAnsi="Times New Roman" w:cs="Times New Roman"/>
        </w:rPr>
        <w:t xml:space="preserve"> shifts the resonant frequency towards higher frequencies </w:t>
      </w:r>
      <w:r w:rsidRPr="0098598D">
        <w:rPr>
          <w:rFonts w:ascii="Times New Roman" w:hAnsi="Times New Roman" w:cs="Times New Roman"/>
        </w:rPr>
        <w:fldChar w:fldCharType="begin"/>
      </w:r>
      <w:r w:rsidRPr="0098598D">
        <w:rPr>
          <w:rFonts w:ascii="Times New Roman" w:hAnsi="Times New Roman" w:cs="Times New Roman"/>
        </w:rPr>
        <w:instrText xml:space="preserve"> ADDIN EN.CITE &lt;EndNote&gt;&lt;Cite&gt;&lt;Author&gt;Dembrow&lt;/Author&gt;&lt;Year&gt;2010&lt;/Year&gt;&lt;RecNum&gt;0&lt;/RecNum&gt;&lt;IDText&gt;Projection-Specific Neuromodulation of Medial Prefrontal Cortex Neurons&lt;/IDText&gt;&lt;DisplayText&gt;(Dembrow et al., 2010)&lt;/DisplayText&gt;&lt;record&gt;&lt;urls&gt;&lt;related-urls&gt;&lt;url&gt;http://www.jneurosci.org/content/30/50/16922.abstract&lt;/url&gt;&lt;/related-urls&gt;&lt;/urls&gt;&lt;work-type&gt;10.1523/JNEUROSCI.3644-10.2010&lt;/work-type&gt;&lt;titles&gt;&lt;title&gt;Projection-Specific Neuromodulation of Medial Prefrontal Cortex Neurons&lt;/title&gt;&lt;secondary-title&gt;The Journal of Neuroscience&lt;/secondary-title&gt;&lt;/titles&gt;&lt;pages&gt;16922&lt;/pages&gt;&lt;number&gt;50&lt;/number&gt;&lt;contributors&gt;&lt;authors&gt;&lt;author&gt;Dembrow, Nikolai C.&lt;/author&gt;&lt;author&gt;Chitwood, Raymond A.&lt;/author&gt;&lt;author&gt;Johnston, Daniel&lt;/author&gt;&lt;/authors&gt;&lt;/contributors&gt;&lt;added-date format="utc"&gt;1509051529&lt;/added-date&gt;&lt;ref-type name="Journal Article"&gt;17&lt;/ref-type&gt;&lt;dates&gt;&lt;year&gt;2010&lt;/year&gt;&lt;/dates&gt;&lt;rec-number&gt;777&lt;/rec-number&gt;&lt;last-updated-date format="utc"&gt;1509051535&lt;/last-updated-date&gt;&lt;volume&gt;30&lt;/volume&gt;&lt;/record&gt;&lt;/Cite&gt;&lt;/EndNote&gt;</w:instrText>
      </w:r>
      <w:r w:rsidRPr="0098598D">
        <w:rPr>
          <w:rFonts w:ascii="Times New Roman" w:hAnsi="Times New Roman" w:cs="Times New Roman"/>
        </w:rPr>
        <w:fldChar w:fldCharType="separate"/>
      </w:r>
      <w:r w:rsidRPr="0098598D">
        <w:rPr>
          <w:rFonts w:ascii="Times New Roman" w:hAnsi="Times New Roman" w:cs="Times New Roman"/>
        </w:rPr>
        <w:t>(Dembrow et al., 2010)</w:t>
      </w:r>
      <w:r w:rsidRPr="0098598D">
        <w:rPr>
          <w:rFonts w:ascii="Times New Roman" w:hAnsi="Times New Roman" w:cs="Times New Roman"/>
        </w:rPr>
        <w:fldChar w:fldCharType="end"/>
      </w:r>
      <w:r w:rsidRPr="0098598D">
        <w:rPr>
          <w:rFonts w:ascii="Times New Roman" w:hAnsi="Times New Roman" w:cs="Times New Roman"/>
        </w:rPr>
        <w:t xml:space="preserve">. Therefore, to further characterize potential increases in </w:t>
      </w:r>
      <w:proofErr w:type="spellStart"/>
      <w:r w:rsidRPr="0098598D">
        <w:rPr>
          <w:rFonts w:ascii="Times New Roman" w:hAnsi="Times New Roman" w:cs="Times New Roman"/>
        </w:rPr>
        <w:t>I</w:t>
      </w:r>
      <w:r w:rsidRPr="0098598D">
        <w:rPr>
          <w:rFonts w:ascii="Times New Roman" w:hAnsi="Times New Roman" w:cs="Times New Roman"/>
          <w:vertAlign w:val="subscript"/>
        </w:rPr>
        <w:t>h</w:t>
      </w:r>
      <w:proofErr w:type="spellEnd"/>
      <w:r w:rsidRPr="0098598D">
        <w:rPr>
          <w:rFonts w:ascii="Times New Roman" w:hAnsi="Times New Roman" w:cs="Times New Roman"/>
          <w:vertAlign w:val="subscript"/>
        </w:rPr>
        <w:t xml:space="preserve"> </w:t>
      </w:r>
      <w:r w:rsidRPr="0098598D">
        <w:rPr>
          <w:rFonts w:ascii="Times New Roman" w:hAnsi="Times New Roman" w:cs="Times New Roman"/>
        </w:rPr>
        <w:t>in</w:t>
      </w:r>
      <w:r w:rsidRPr="0098598D">
        <w:rPr>
          <w:rFonts w:ascii="Times New Roman" w:hAnsi="Times New Roman" w:cs="Times New Roman"/>
          <w:vertAlign w:val="subscript"/>
        </w:rPr>
        <w:t xml:space="preserve"> </w:t>
      </w:r>
      <w:r w:rsidRPr="0098598D">
        <w:rPr>
          <w:rFonts w:ascii="Times New Roman" w:hAnsi="Times New Roman" w:cs="Times New Roman"/>
          <w:i/>
        </w:rPr>
        <w:t>Tbr1</w:t>
      </w:r>
      <w:r w:rsidRPr="0098598D">
        <w:rPr>
          <w:rFonts w:ascii="Times New Roman" w:hAnsi="Times New Roman" w:cs="Times New Roman"/>
          <w:i/>
          <w:vertAlign w:val="superscript"/>
        </w:rPr>
        <w:t>layer</w:t>
      </w:r>
      <w:r>
        <w:rPr>
          <w:rFonts w:ascii="Times New Roman" w:hAnsi="Times New Roman" w:cs="Times New Roman"/>
          <w:i/>
          <w:vertAlign w:val="superscript"/>
        </w:rPr>
        <w:t>5</w:t>
      </w:r>
      <w:r w:rsidRPr="0098598D">
        <w:rPr>
          <w:rFonts w:ascii="Times New Roman" w:hAnsi="Times New Roman" w:cs="Times New Roman"/>
        </w:rPr>
        <w:t xml:space="preserve"> </w:t>
      </w:r>
      <w:r>
        <w:rPr>
          <w:rFonts w:ascii="Times New Roman" w:hAnsi="Times New Roman" w:cs="Times New Roman"/>
        </w:rPr>
        <w:t>CKO</w:t>
      </w:r>
      <w:r w:rsidRPr="0098598D">
        <w:rPr>
          <w:rFonts w:ascii="Times New Roman" w:hAnsi="Times New Roman" w:cs="Times New Roman"/>
        </w:rPr>
        <w:t>s, we estimated the resonant frequency</w:t>
      </w:r>
      <w:r>
        <w:rPr>
          <w:rFonts w:ascii="Times New Roman" w:hAnsi="Times New Roman" w:cs="Times New Roman"/>
        </w:rPr>
        <w:t xml:space="preserve"> by</w:t>
      </w:r>
      <w:r w:rsidRPr="0098598D">
        <w:rPr>
          <w:rFonts w:ascii="Times New Roman" w:hAnsi="Times New Roman" w:cs="Times New Roman"/>
        </w:rPr>
        <w:t xml:space="preserve"> inject</w:t>
      </w:r>
      <w:r>
        <w:rPr>
          <w:rFonts w:ascii="Times New Roman" w:hAnsi="Times New Roman" w:cs="Times New Roman"/>
        </w:rPr>
        <w:t>ing</w:t>
      </w:r>
      <w:r w:rsidRPr="0098598D">
        <w:rPr>
          <w:rFonts w:ascii="Times New Roman" w:hAnsi="Times New Roman" w:cs="Times New Roman"/>
        </w:rPr>
        <w:t xml:space="preserve"> constant current to hold </w:t>
      </w:r>
      <w:r>
        <w:rPr>
          <w:rFonts w:ascii="Times New Roman" w:hAnsi="Times New Roman" w:cs="Times New Roman"/>
          <w:i/>
        </w:rPr>
        <w:t>Rbp4</w:t>
      </w:r>
      <w:r w:rsidRPr="0098598D">
        <w:rPr>
          <w:rFonts w:ascii="Times New Roman" w:hAnsi="Times New Roman" w:cs="Times New Roman"/>
          <w:i/>
        </w:rPr>
        <w:t>-cre</w:t>
      </w:r>
      <w:r w:rsidRPr="0098598D">
        <w:rPr>
          <w:rFonts w:ascii="Times New Roman" w:hAnsi="Times New Roman" w:cs="Times New Roman"/>
          <w:vertAlign w:val="superscript"/>
        </w:rPr>
        <w:t>+</w:t>
      </w:r>
      <w:r w:rsidRPr="0098598D">
        <w:rPr>
          <w:rFonts w:ascii="Times New Roman" w:hAnsi="Times New Roman" w:cs="Times New Roman"/>
        </w:rPr>
        <w:t xml:space="preserve"> neurons in current clamp near -70mV, then introduced a sinusoidal current stimulus with constant amplitude (100 </w:t>
      </w:r>
      <w:proofErr w:type="spellStart"/>
      <w:r w:rsidRPr="0098598D">
        <w:rPr>
          <w:rFonts w:ascii="Times New Roman" w:hAnsi="Times New Roman" w:cs="Times New Roman"/>
        </w:rPr>
        <w:t>pA</w:t>
      </w:r>
      <w:proofErr w:type="spellEnd"/>
      <w:r w:rsidRPr="0098598D">
        <w:rPr>
          <w:rFonts w:ascii="Times New Roman" w:hAnsi="Times New Roman" w:cs="Times New Roman"/>
        </w:rPr>
        <w:t xml:space="preserve"> peak-to-peak) and a frequency that increased linearly from 0 to 20 Hz over 20 seconds</w:t>
      </w:r>
      <w:r w:rsidR="000F5DB1">
        <w:rPr>
          <w:rFonts w:ascii="Times New Roman" w:hAnsi="Times New Roman" w:cs="Times New Roman"/>
        </w:rPr>
        <w:t xml:space="preserve"> (Fig. S6E)</w:t>
      </w:r>
      <w:r w:rsidRPr="0098598D">
        <w:rPr>
          <w:rFonts w:ascii="Times New Roman" w:hAnsi="Times New Roman" w:cs="Times New Roman"/>
        </w:rPr>
        <w:t xml:space="preserve">. </w:t>
      </w:r>
      <w:r w:rsidRPr="0098598D">
        <w:rPr>
          <w:rFonts w:ascii="Times New Roman" w:hAnsi="Times New Roman" w:cs="Times New Roman"/>
          <w:i/>
        </w:rPr>
        <w:t>Tbr1</w:t>
      </w:r>
      <w:r w:rsidRPr="0098598D">
        <w:rPr>
          <w:rFonts w:ascii="Times New Roman" w:hAnsi="Times New Roman" w:cs="Times New Roman"/>
          <w:i/>
          <w:vertAlign w:val="superscript"/>
        </w:rPr>
        <w:t>laye</w:t>
      </w:r>
      <w:r>
        <w:rPr>
          <w:rFonts w:ascii="Times New Roman" w:hAnsi="Times New Roman" w:cs="Times New Roman"/>
          <w:i/>
          <w:vertAlign w:val="superscript"/>
        </w:rPr>
        <w:t>r5</w:t>
      </w:r>
      <w:r w:rsidRPr="0098598D">
        <w:rPr>
          <w:rFonts w:ascii="Times New Roman" w:hAnsi="Times New Roman" w:cs="Times New Roman"/>
        </w:rPr>
        <w:t xml:space="preserve"> heterozygous </w:t>
      </w:r>
      <w:r>
        <w:rPr>
          <w:rFonts w:ascii="Times New Roman" w:hAnsi="Times New Roman" w:cs="Times New Roman"/>
        </w:rPr>
        <w:t xml:space="preserve">and </w:t>
      </w:r>
      <w:r w:rsidRPr="0098598D">
        <w:rPr>
          <w:rFonts w:ascii="Times New Roman" w:hAnsi="Times New Roman" w:cs="Times New Roman"/>
        </w:rPr>
        <w:t xml:space="preserve">homozygous </w:t>
      </w:r>
      <w:r>
        <w:rPr>
          <w:rFonts w:ascii="Times New Roman" w:hAnsi="Times New Roman" w:cs="Times New Roman"/>
        </w:rPr>
        <w:t>CKOs</w:t>
      </w:r>
      <w:r w:rsidRPr="0098598D">
        <w:rPr>
          <w:rFonts w:ascii="Times New Roman" w:hAnsi="Times New Roman" w:cs="Times New Roman"/>
        </w:rPr>
        <w:t xml:space="preserve"> exhibited an increase in their resonant frequency compared to </w:t>
      </w:r>
      <w:r w:rsidRPr="0098598D">
        <w:rPr>
          <w:rFonts w:ascii="Times New Roman" w:hAnsi="Times New Roman" w:cs="Times New Roman"/>
          <w:i/>
        </w:rPr>
        <w:t>Tbr1</w:t>
      </w:r>
      <w:r w:rsidRPr="0098598D">
        <w:rPr>
          <w:rFonts w:ascii="Times New Roman" w:hAnsi="Times New Roman" w:cs="Times New Roman"/>
          <w:i/>
          <w:vertAlign w:val="superscript"/>
        </w:rPr>
        <w:t>wildtype</w:t>
      </w:r>
      <w:r w:rsidRPr="0098598D">
        <w:rPr>
          <w:rFonts w:ascii="Times New Roman" w:hAnsi="Times New Roman" w:cs="Times New Roman"/>
        </w:rPr>
        <w:t xml:space="preserve"> controls at P56 (Fig. </w:t>
      </w:r>
      <w:r>
        <w:rPr>
          <w:rFonts w:ascii="Times New Roman" w:hAnsi="Times New Roman" w:cs="Times New Roman"/>
        </w:rPr>
        <w:t>S6G).</w:t>
      </w:r>
    </w:p>
    <w:p w14:paraId="5CFD56B1" w14:textId="5060EDEC" w:rsidR="0098598D" w:rsidRPr="0098598D" w:rsidRDefault="007B7001" w:rsidP="000F5DB1">
      <w:pPr>
        <w:spacing w:line="360" w:lineRule="auto"/>
        <w:ind w:firstLine="720"/>
        <w:rPr>
          <w:rFonts w:ascii="Times New Roman" w:hAnsi="Times New Roman" w:cs="Times New Roman"/>
        </w:rPr>
      </w:pPr>
      <w:r>
        <w:rPr>
          <w:rFonts w:ascii="Times New Roman" w:hAnsi="Times New Roman" w:cs="Times New Roman"/>
        </w:rPr>
        <w:t>Lastly</w:t>
      </w:r>
      <w:r w:rsidR="0098598D" w:rsidRPr="0098598D">
        <w:rPr>
          <w:rFonts w:ascii="Times New Roman" w:hAnsi="Times New Roman" w:cs="Times New Roman"/>
        </w:rPr>
        <w:t xml:space="preserve">, we blocked </w:t>
      </w:r>
      <w:proofErr w:type="spellStart"/>
      <w:r w:rsidR="0098598D" w:rsidRPr="0098598D">
        <w:rPr>
          <w:rFonts w:ascii="Times New Roman" w:hAnsi="Times New Roman" w:cs="Times New Roman"/>
        </w:rPr>
        <w:t>I</w:t>
      </w:r>
      <w:r w:rsidR="0098598D" w:rsidRPr="0098598D">
        <w:rPr>
          <w:rFonts w:ascii="Times New Roman" w:hAnsi="Times New Roman" w:cs="Times New Roman"/>
          <w:vertAlign w:val="subscript"/>
        </w:rPr>
        <w:t>h</w:t>
      </w:r>
      <w:proofErr w:type="spellEnd"/>
      <w:r w:rsidR="0098598D" w:rsidRPr="0098598D">
        <w:rPr>
          <w:rFonts w:ascii="Times New Roman" w:hAnsi="Times New Roman" w:cs="Times New Roman"/>
        </w:rPr>
        <w:t xml:space="preserve"> by bath applying the specific HCN channel antagonist ZD7288 (25 </w:t>
      </w:r>
      <w:proofErr w:type="spellStart"/>
      <w:r w:rsidR="0098598D" w:rsidRPr="0098598D">
        <w:rPr>
          <w:rFonts w:ascii="Times New Roman" w:hAnsi="Times New Roman" w:cs="Times New Roman"/>
        </w:rPr>
        <w:t>μM</w:t>
      </w:r>
      <w:proofErr w:type="spellEnd"/>
      <w:r w:rsidR="0098598D" w:rsidRPr="0098598D">
        <w:rPr>
          <w:rFonts w:ascii="Times New Roman" w:hAnsi="Times New Roman" w:cs="Times New Roman"/>
        </w:rPr>
        <w:t xml:space="preserve">; Fig. </w:t>
      </w:r>
      <w:r>
        <w:rPr>
          <w:rFonts w:ascii="Times New Roman" w:hAnsi="Times New Roman" w:cs="Times New Roman"/>
        </w:rPr>
        <w:t>S</w:t>
      </w:r>
      <w:r w:rsidR="0098598D" w:rsidRPr="0098598D">
        <w:rPr>
          <w:rFonts w:ascii="Times New Roman" w:hAnsi="Times New Roman" w:cs="Times New Roman"/>
        </w:rPr>
        <w:t xml:space="preserve">6F). The resonant frequency was reduced by over 50% in the </w:t>
      </w:r>
      <w:r w:rsidR="0098598D" w:rsidRPr="0098598D">
        <w:rPr>
          <w:rFonts w:ascii="Times New Roman" w:hAnsi="Times New Roman" w:cs="Times New Roman"/>
          <w:i/>
        </w:rPr>
        <w:t>Tbr1</w:t>
      </w:r>
      <w:r w:rsidR="0098598D" w:rsidRPr="0098598D">
        <w:rPr>
          <w:rFonts w:ascii="Times New Roman" w:hAnsi="Times New Roman" w:cs="Times New Roman"/>
          <w:i/>
          <w:vertAlign w:val="superscript"/>
        </w:rPr>
        <w:t>layer</w:t>
      </w:r>
      <w:r>
        <w:rPr>
          <w:rFonts w:ascii="Times New Roman" w:hAnsi="Times New Roman" w:cs="Times New Roman"/>
          <w:i/>
          <w:vertAlign w:val="superscript"/>
        </w:rPr>
        <w:t>5</w:t>
      </w:r>
      <w:r w:rsidR="0098598D" w:rsidRPr="0098598D">
        <w:rPr>
          <w:rFonts w:ascii="Times New Roman" w:hAnsi="Times New Roman" w:cs="Times New Roman"/>
        </w:rPr>
        <w:t xml:space="preserve"> heterozygous and </w:t>
      </w:r>
      <w:r w:rsidR="0098598D" w:rsidRPr="0098598D">
        <w:rPr>
          <w:rFonts w:ascii="Times New Roman" w:hAnsi="Times New Roman" w:cs="Times New Roman"/>
          <w:i/>
        </w:rPr>
        <w:t>Tbr1</w:t>
      </w:r>
      <w:r w:rsidR="0098598D" w:rsidRPr="0098598D">
        <w:rPr>
          <w:rFonts w:ascii="Times New Roman" w:hAnsi="Times New Roman" w:cs="Times New Roman"/>
          <w:i/>
          <w:vertAlign w:val="superscript"/>
        </w:rPr>
        <w:t>layer</w:t>
      </w:r>
      <w:r>
        <w:rPr>
          <w:rFonts w:ascii="Times New Roman" w:hAnsi="Times New Roman" w:cs="Times New Roman"/>
          <w:i/>
          <w:vertAlign w:val="superscript"/>
        </w:rPr>
        <w:t>5</w:t>
      </w:r>
      <w:r w:rsidR="0098598D" w:rsidRPr="0098598D">
        <w:rPr>
          <w:rFonts w:ascii="Times New Roman" w:hAnsi="Times New Roman" w:cs="Times New Roman"/>
        </w:rPr>
        <w:t xml:space="preserve"> homozygous </w:t>
      </w:r>
      <w:r w:rsidR="00A77D8D">
        <w:rPr>
          <w:rFonts w:ascii="Times New Roman" w:hAnsi="Times New Roman" w:cs="Times New Roman"/>
        </w:rPr>
        <w:t>CKOs</w:t>
      </w:r>
      <w:r w:rsidR="0098598D" w:rsidRPr="0098598D">
        <w:rPr>
          <w:rFonts w:ascii="Times New Roman" w:hAnsi="Times New Roman" w:cs="Times New Roman"/>
        </w:rPr>
        <w:t xml:space="preserve"> (</w:t>
      </w:r>
      <w:r w:rsidR="00A77D8D">
        <w:rPr>
          <w:rFonts w:ascii="Times New Roman" w:hAnsi="Times New Roman" w:cs="Times New Roman"/>
        </w:rPr>
        <w:t xml:space="preserve">Fig. S6G). </w:t>
      </w:r>
      <w:r w:rsidR="0098598D" w:rsidRPr="0098598D">
        <w:rPr>
          <w:rFonts w:ascii="Times New Roman" w:hAnsi="Times New Roman" w:cs="Times New Roman"/>
        </w:rPr>
        <w:t xml:space="preserve">Thus, both </w:t>
      </w:r>
      <w:r w:rsidR="0098598D" w:rsidRPr="0098598D">
        <w:rPr>
          <w:rFonts w:ascii="Times New Roman" w:hAnsi="Times New Roman" w:cs="Times New Roman"/>
          <w:i/>
        </w:rPr>
        <w:t>Tbr1</w:t>
      </w:r>
      <w:r w:rsidR="0098598D" w:rsidRPr="0098598D">
        <w:rPr>
          <w:rFonts w:ascii="Times New Roman" w:hAnsi="Times New Roman" w:cs="Times New Roman"/>
          <w:i/>
          <w:vertAlign w:val="superscript"/>
        </w:rPr>
        <w:t>layer</w:t>
      </w:r>
      <w:r>
        <w:rPr>
          <w:rFonts w:ascii="Times New Roman" w:hAnsi="Times New Roman" w:cs="Times New Roman"/>
          <w:i/>
          <w:vertAlign w:val="superscript"/>
        </w:rPr>
        <w:t>5</w:t>
      </w:r>
      <w:r w:rsidR="0098598D" w:rsidRPr="0098598D">
        <w:rPr>
          <w:rFonts w:ascii="Times New Roman" w:hAnsi="Times New Roman" w:cs="Times New Roman"/>
        </w:rPr>
        <w:t xml:space="preserve"> </w:t>
      </w:r>
      <w:r w:rsidR="0098598D" w:rsidRPr="0098598D">
        <w:rPr>
          <w:rFonts w:ascii="Times New Roman" w:hAnsi="Times New Roman" w:cs="Times New Roman"/>
          <w:iCs/>
        </w:rPr>
        <w:t>heterozygotes and homozygotes</w:t>
      </w:r>
      <w:r w:rsidR="0098598D" w:rsidRPr="0098598D">
        <w:rPr>
          <w:rFonts w:ascii="Times New Roman" w:hAnsi="Times New Roman" w:cs="Times New Roman"/>
          <w:i/>
          <w:iCs/>
        </w:rPr>
        <w:t xml:space="preserve"> </w:t>
      </w:r>
      <w:r w:rsidR="0098598D" w:rsidRPr="0098598D">
        <w:rPr>
          <w:rFonts w:ascii="Times New Roman" w:hAnsi="Times New Roman" w:cs="Times New Roman"/>
        </w:rPr>
        <w:t xml:space="preserve">have an increased </w:t>
      </w:r>
      <w:proofErr w:type="spellStart"/>
      <w:r w:rsidR="0098598D" w:rsidRPr="0098598D">
        <w:rPr>
          <w:rFonts w:ascii="Times New Roman" w:hAnsi="Times New Roman" w:cs="Times New Roman"/>
        </w:rPr>
        <w:t>I</w:t>
      </w:r>
      <w:r w:rsidR="0098598D" w:rsidRPr="0098598D">
        <w:rPr>
          <w:rFonts w:ascii="Times New Roman" w:hAnsi="Times New Roman" w:cs="Times New Roman"/>
          <w:vertAlign w:val="subscript"/>
        </w:rPr>
        <w:t>h</w:t>
      </w:r>
      <w:proofErr w:type="spellEnd"/>
      <w:r w:rsidR="0098598D" w:rsidRPr="0098598D">
        <w:rPr>
          <w:rFonts w:ascii="Times New Roman" w:hAnsi="Times New Roman" w:cs="Times New Roman"/>
          <w:b/>
          <w:vertAlign w:val="subscript"/>
        </w:rPr>
        <w:t xml:space="preserve"> </w:t>
      </w:r>
      <w:r>
        <w:rPr>
          <w:rFonts w:ascii="Times New Roman" w:hAnsi="Times New Roman" w:cs="Times New Roman"/>
        </w:rPr>
        <w:t>in</w:t>
      </w:r>
      <w:r w:rsidR="0098598D" w:rsidRPr="0098598D">
        <w:rPr>
          <w:rFonts w:ascii="Times New Roman" w:hAnsi="Times New Roman" w:cs="Times New Roman"/>
        </w:rPr>
        <w:t xml:space="preserve"> layer 5 </w:t>
      </w:r>
      <w:r>
        <w:rPr>
          <w:rFonts w:ascii="Times New Roman" w:hAnsi="Times New Roman" w:cs="Times New Roman"/>
        </w:rPr>
        <w:t xml:space="preserve">pyramidal </w:t>
      </w:r>
      <w:r w:rsidR="0098598D" w:rsidRPr="0098598D">
        <w:rPr>
          <w:rFonts w:ascii="Times New Roman" w:hAnsi="Times New Roman" w:cs="Times New Roman"/>
        </w:rPr>
        <w:t>neurons</w:t>
      </w:r>
      <w:r>
        <w:rPr>
          <w:rFonts w:ascii="Times New Roman" w:hAnsi="Times New Roman" w:cs="Times New Roman"/>
        </w:rPr>
        <w:t xml:space="preserve"> of mPFCx</w:t>
      </w:r>
      <w:r w:rsidR="0098598D" w:rsidRPr="0098598D">
        <w:rPr>
          <w:rFonts w:ascii="Times New Roman" w:hAnsi="Times New Roman" w:cs="Times New Roman"/>
        </w:rPr>
        <w:t xml:space="preserve">. </w:t>
      </w:r>
    </w:p>
    <w:p w14:paraId="05AC5C0C" w14:textId="7A35F0B8" w:rsidR="005D7D6B" w:rsidRDefault="005D7D6B" w:rsidP="002D1CBD">
      <w:pPr>
        <w:spacing w:line="360" w:lineRule="auto"/>
        <w:rPr>
          <w:rFonts w:ascii="Times New Roman" w:hAnsi="Times New Roman" w:cs="Times New Roman"/>
        </w:rPr>
      </w:pPr>
    </w:p>
    <w:p w14:paraId="0DEA2776" w14:textId="146B3585" w:rsidR="005D7D6B" w:rsidRDefault="00634B3B" w:rsidP="005D7D6B">
      <w:pPr>
        <w:spacing w:line="360" w:lineRule="auto"/>
        <w:rPr>
          <w:rFonts w:ascii="Times New Roman" w:hAnsi="Times New Roman" w:cs="Times New Roman"/>
          <w:b/>
        </w:rPr>
      </w:pPr>
      <w:r>
        <w:rPr>
          <w:rFonts w:ascii="Times New Roman" w:hAnsi="Times New Roman" w:cs="Times New Roman"/>
          <w:b/>
        </w:rPr>
        <w:t xml:space="preserve">Evidence that </w:t>
      </w:r>
      <w:r w:rsidR="005D7D6B">
        <w:rPr>
          <w:rFonts w:ascii="Times New Roman" w:hAnsi="Times New Roman" w:cs="Times New Roman"/>
          <w:b/>
        </w:rPr>
        <w:t>WNT-signaling promotes synaptogenesis</w:t>
      </w:r>
      <w:r w:rsidR="00660955">
        <w:rPr>
          <w:rFonts w:ascii="Times New Roman" w:hAnsi="Times New Roman" w:cs="Times New Roman"/>
          <w:b/>
        </w:rPr>
        <w:t xml:space="preserve"> in </w:t>
      </w:r>
      <w:r w:rsidR="00660955">
        <w:rPr>
          <w:rFonts w:ascii="Times New Roman" w:hAnsi="Times New Roman" w:cs="Times New Roman"/>
          <w:b/>
          <w:i/>
        </w:rPr>
        <w:t>Tbr1</w:t>
      </w:r>
      <w:r w:rsidR="00660955">
        <w:rPr>
          <w:rFonts w:ascii="Times New Roman" w:hAnsi="Times New Roman" w:cs="Times New Roman"/>
          <w:b/>
        </w:rPr>
        <w:t xml:space="preserve"> CKOs</w:t>
      </w:r>
      <w:r w:rsidR="005D7D6B">
        <w:rPr>
          <w:rFonts w:ascii="Times New Roman" w:hAnsi="Times New Roman" w:cs="Times New Roman"/>
          <w:b/>
        </w:rPr>
        <w:t xml:space="preserve"> through </w:t>
      </w:r>
      <w:r>
        <w:rPr>
          <w:rFonts w:ascii="Times New Roman" w:hAnsi="Times New Roman" w:cs="Times New Roman"/>
          <w:b/>
        </w:rPr>
        <w:t>an</w:t>
      </w:r>
      <w:r w:rsidR="005D7D6B">
        <w:rPr>
          <w:rFonts w:ascii="Times New Roman" w:hAnsi="Times New Roman" w:cs="Times New Roman"/>
          <w:b/>
        </w:rPr>
        <w:t xml:space="preserve"> autocrine mechanism</w:t>
      </w:r>
      <w:r w:rsidR="005D7D6B" w:rsidRPr="00107C4C">
        <w:rPr>
          <w:rFonts w:ascii="Times New Roman" w:hAnsi="Times New Roman" w:cs="Times New Roman"/>
          <w:b/>
        </w:rPr>
        <w:t>.</w:t>
      </w:r>
    </w:p>
    <w:p w14:paraId="005F0685" w14:textId="0C4C33B6" w:rsidR="005F6189" w:rsidRPr="00A85A4E" w:rsidRDefault="00973B7C" w:rsidP="006B0B5D">
      <w:pPr>
        <w:spacing w:line="360" w:lineRule="auto"/>
        <w:ind w:firstLine="720"/>
        <w:rPr>
          <w:rFonts w:ascii="Times New Roman" w:hAnsi="Times New Roman" w:cs="Times New Roman"/>
        </w:rPr>
      </w:pPr>
      <w:r w:rsidRPr="00973B7C">
        <w:rPr>
          <w:rFonts w:ascii="Times New Roman" w:hAnsi="Times New Roman" w:cs="Times New Roman"/>
        </w:rPr>
        <w:t xml:space="preserve">Previously, we demonstrated that restoring </w:t>
      </w:r>
      <w:r w:rsidRPr="00973B7C">
        <w:rPr>
          <w:rFonts w:ascii="Times New Roman" w:hAnsi="Times New Roman" w:cs="Times New Roman"/>
          <w:i/>
        </w:rPr>
        <w:t>in vivo</w:t>
      </w:r>
      <w:r w:rsidRPr="00973B7C">
        <w:rPr>
          <w:rFonts w:ascii="Times New Roman" w:hAnsi="Times New Roman" w:cs="Times New Roman"/>
        </w:rPr>
        <w:t xml:space="preserve"> </w:t>
      </w:r>
      <w:r w:rsidRPr="00973B7C">
        <w:rPr>
          <w:rFonts w:ascii="Times New Roman" w:hAnsi="Times New Roman" w:cs="Times New Roman"/>
          <w:i/>
        </w:rPr>
        <w:t>Wnt7b</w:t>
      </w:r>
      <w:r w:rsidRPr="00973B7C">
        <w:rPr>
          <w:rFonts w:ascii="Times New Roman" w:hAnsi="Times New Roman" w:cs="Times New Roman"/>
        </w:rPr>
        <w:t xml:space="preserve"> expression in </w:t>
      </w:r>
      <w:r w:rsidRPr="00973B7C">
        <w:rPr>
          <w:rFonts w:ascii="Times New Roman" w:hAnsi="Times New Roman" w:cs="Times New Roman"/>
          <w:i/>
        </w:rPr>
        <w:t>Tbr1</w:t>
      </w:r>
      <w:r w:rsidRPr="00973B7C">
        <w:rPr>
          <w:rFonts w:ascii="Times New Roman" w:hAnsi="Times New Roman" w:cs="Times New Roman"/>
          <w:i/>
          <w:vertAlign w:val="superscript"/>
        </w:rPr>
        <w:t>layer6</w:t>
      </w:r>
      <w:r w:rsidRPr="00973B7C">
        <w:rPr>
          <w:rFonts w:ascii="Times New Roman" w:hAnsi="Times New Roman" w:cs="Times New Roman"/>
        </w:rPr>
        <w:t xml:space="preserve"> CKOs promote</w:t>
      </w:r>
      <w:r w:rsidR="005F6189">
        <w:rPr>
          <w:rFonts w:ascii="Times New Roman" w:hAnsi="Times New Roman" w:cs="Times New Roman"/>
        </w:rPr>
        <w:t>d</w:t>
      </w:r>
      <w:r w:rsidRPr="00973B7C">
        <w:rPr>
          <w:rFonts w:ascii="Times New Roman" w:hAnsi="Times New Roman" w:cs="Times New Roman"/>
        </w:rPr>
        <w:t xml:space="preserve"> synaptogenesis onto layer 6 neurons </w:t>
      </w:r>
      <w:r w:rsidR="00947D81">
        <w:rPr>
          <w:rFonts w:ascii="Times New Roman" w:hAnsi="Times New Roman" w:cs="Times New Roman"/>
        </w:rPr>
        <w:fldChar w:fldCharType="begin"/>
      </w:r>
      <w:r w:rsidR="00947D81">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947D81">
        <w:rPr>
          <w:rFonts w:ascii="Times New Roman" w:hAnsi="Times New Roman" w:cs="Times New Roman"/>
        </w:rPr>
        <w:fldChar w:fldCharType="separate"/>
      </w:r>
      <w:r w:rsidR="00947D81">
        <w:rPr>
          <w:rFonts w:ascii="Times New Roman" w:hAnsi="Times New Roman" w:cs="Times New Roman"/>
          <w:noProof/>
        </w:rPr>
        <w:t>(Fazel Darbandi et al., 2018)</w:t>
      </w:r>
      <w:r w:rsidR="00947D81">
        <w:rPr>
          <w:rFonts w:ascii="Times New Roman" w:hAnsi="Times New Roman" w:cs="Times New Roman"/>
        </w:rPr>
        <w:fldChar w:fldCharType="end"/>
      </w:r>
      <w:r w:rsidRPr="00973B7C">
        <w:rPr>
          <w:rFonts w:ascii="Times New Roman" w:hAnsi="Times New Roman" w:cs="Times New Roman"/>
        </w:rPr>
        <w:t xml:space="preserve">. </w:t>
      </w:r>
      <w:r w:rsidR="005F6189">
        <w:rPr>
          <w:rFonts w:ascii="Times New Roman" w:hAnsi="Times New Roman" w:cs="Times New Roman"/>
        </w:rPr>
        <w:t>We have since verified this finding and included additional controls (</w:t>
      </w:r>
      <w:r w:rsidR="005F6189" w:rsidRPr="00973B7C">
        <w:rPr>
          <w:rFonts w:ascii="Times New Roman" w:hAnsi="Times New Roman" w:cs="Times New Roman"/>
        </w:rPr>
        <w:t>Fig.</w:t>
      </w:r>
      <w:r w:rsidR="005F6189">
        <w:rPr>
          <w:rFonts w:ascii="Times New Roman" w:hAnsi="Times New Roman" w:cs="Times New Roman"/>
        </w:rPr>
        <w:t xml:space="preserve"> S3A, S3B</w:t>
      </w:r>
      <w:r w:rsidR="005F6189" w:rsidRPr="00973B7C">
        <w:rPr>
          <w:rFonts w:ascii="Times New Roman" w:hAnsi="Times New Roman" w:cs="Times New Roman"/>
        </w:rPr>
        <w:t>).</w:t>
      </w:r>
    </w:p>
    <w:p w14:paraId="6AF887B9" w14:textId="615AAF24" w:rsidR="005D7D6B" w:rsidRDefault="00187B45" w:rsidP="005F6189">
      <w:pPr>
        <w:spacing w:line="360" w:lineRule="auto"/>
        <w:ind w:firstLine="720"/>
        <w:rPr>
          <w:rFonts w:ascii="Times New Roman" w:hAnsi="Times New Roman" w:cs="Times New Roman"/>
        </w:rPr>
      </w:pPr>
      <w:r>
        <w:rPr>
          <w:rFonts w:ascii="Times New Roman" w:hAnsi="Times New Roman" w:cs="Times New Roman"/>
        </w:rPr>
        <w:t>Towards elucidating whether WNT7</w:t>
      </w:r>
      <w:r w:rsidR="0033518E">
        <w:rPr>
          <w:rFonts w:ascii="Times New Roman" w:hAnsi="Times New Roman" w:cs="Times New Roman"/>
        </w:rPr>
        <w:t>B</w:t>
      </w:r>
      <w:r>
        <w:rPr>
          <w:rFonts w:ascii="Times New Roman" w:hAnsi="Times New Roman" w:cs="Times New Roman"/>
        </w:rPr>
        <w:t xml:space="preserve"> functions </w:t>
      </w:r>
      <w:r w:rsidR="00634B3B" w:rsidRPr="00013958">
        <w:rPr>
          <w:rFonts w:ascii="Times New Roman" w:hAnsi="Times New Roman" w:cs="Times New Roman"/>
        </w:rPr>
        <w:t xml:space="preserve">through autocrine </w:t>
      </w:r>
      <w:r w:rsidR="00634B3B">
        <w:rPr>
          <w:rFonts w:ascii="Times New Roman" w:hAnsi="Times New Roman" w:cs="Times New Roman"/>
        </w:rPr>
        <w:t>and/</w:t>
      </w:r>
      <w:r w:rsidR="00634B3B" w:rsidRPr="00013958">
        <w:rPr>
          <w:rFonts w:ascii="Times New Roman" w:hAnsi="Times New Roman" w:cs="Times New Roman"/>
        </w:rPr>
        <w:t>or paracrine mechanism</w:t>
      </w:r>
      <w:r w:rsidR="00634B3B">
        <w:rPr>
          <w:rFonts w:ascii="Times New Roman" w:hAnsi="Times New Roman" w:cs="Times New Roman"/>
        </w:rPr>
        <w:t xml:space="preserve">s, </w:t>
      </w:r>
      <w:r w:rsidR="005D7D6B" w:rsidRPr="00013958">
        <w:rPr>
          <w:rFonts w:ascii="Times New Roman" w:hAnsi="Times New Roman" w:cs="Times New Roman"/>
        </w:rPr>
        <w:t xml:space="preserve">we </w:t>
      </w:r>
      <w:r w:rsidR="005D7D6B">
        <w:rPr>
          <w:rFonts w:ascii="Times New Roman" w:hAnsi="Times New Roman" w:cs="Times New Roman"/>
        </w:rPr>
        <w:t xml:space="preserve">used </w:t>
      </w:r>
      <w:r w:rsidR="00634B3B">
        <w:rPr>
          <w:rFonts w:ascii="Times New Roman" w:hAnsi="Times New Roman" w:cs="Times New Roman"/>
        </w:rPr>
        <w:t xml:space="preserve">cortical </w:t>
      </w:r>
      <w:r w:rsidR="005D7D6B">
        <w:rPr>
          <w:rFonts w:ascii="Times New Roman" w:hAnsi="Times New Roman" w:cs="Times New Roman"/>
        </w:rPr>
        <w:t>transplantation</w:t>
      </w:r>
      <w:r w:rsidR="00634B3B">
        <w:rPr>
          <w:rFonts w:ascii="Times New Roman" w:hAnsi="Times New Roman" w:cs="Times New Roman"/>
        </w:rPr>
        <w:t xml:space="preserve"> of </w:t>
      </w:r>
      <w:r w:rsidR="00634B3B" w:rsidRPr="00AF7684">
        <w:rPr>
          <w:rFonts w:ascii="Times New Roman" w:hAnsi="Times New Roman" w:cs="Times New Roman"/>
          <w:i/>
        </w:rPr>
        <w:t>Wnt7b</w:t>
      </w:r>
      <w:r w:rsidR="00634B3B">
        <w:rPr>
          <w:rFonts w:ascii="Times New Roman" w:hAnsi="Times New Roman" w:cs="Times New Roman"/>
        </w:rPr>
        <w:t>-expressing</w:t>
      </w:r>
      <w:r w:rsidR="005D7D6B">
        <w:rPr>
          <w:rFonts w:ascii="Times New Roman" w:hAnsi="Times New Roman" w:cs="Times New Roman"/>
        </w:rPr>
        <w:t xml:space="preserve"> </w:t>
      </w:r>
      <w:r w:rsidR="00634B3B">
        <w:rPr>
          <w:rFonts w:ascii="Times New Roman" w:hAnsi="Times New Roman" w:cs="Times New Roman"/>
        </w:rPr>
        <w:t xml:space="preserve">cortical interneurons to study synaptogenesis in </w:t>
      </w:r>
      <w:r w:rsidR="00634B3B" w:rsidRPr="00160296">
        <w:rPr>
          <w:rFonts w:ascii="Times New Roman" w:hAnsi="Times New Roman" w:cs="Times New Roman"/>
          <w:i/>
        </w:rPr>
        <w:t>Tbr1</w:t>
      </w:r>
      <w:r w:rsidR="00634B3B" w:rsidRPr="00160296">
        <w:rPr>
          <w:rFonts w:ascii="Times New Roman" w:hAnsi="Times New Roman" w:cs="Times New Roman"/>
          <w:i/>
          <w:vertAlign w:val="superscript"/>
        </w:rPr>
        <w:t>layer6</w:t>
      </w:r>
      <w:r w:rsidR="00634B3B" w:rsidRPr="00160296">
        <w:rPr>
          <w:rFonts w:ascii="Times New Roman" w:hAnsi="Times New Roman" w:cs="Times New Roman"/>
          <w:i/>
        </w:rPr>
        <w:t xml:space="preserve"> </w:t>
      </w:r>
      <w:r w:rsidR="00634B3B">
        <w:rPr>
          <w:rFonts w:ascii="Times New Roman" w:hAnsi="Times New Roman" w:cs="Times New Roman"/>
        </w:rPr>
        <w:t xml:space="preserve">CKO and control (WT) mice. </w:t>
      </w:r>
      <w:r w:rsidR="005D7D6B">
        <w:rPr>
          <w:rFonts w:ascii="Times New Roman" w:hAnsi="Times New Roman" w:cs="Times New Roman"/>
        </w:rPr>
        <w:t xml:space="preserve">We </w:t>
      </w:r>
      <w:r w:rsidR="005D7D6B" w:rsidRPr="00013958">
        <w:rPr>
          <w:rFonts w:ascii="Times New Roman" w:hAnsi="Times New Roman" w:cs="Times New Roman"/>
        </w:rPr>
        <w:t>introduc</w:t>
      </w:r>
      <w:r w:rsidR="005D7D6B">
        <w:rPr>
          <w:rFonts w:ascii="Times New Roman" w:hAnsi="Times New Roman" w:cs="Times New Roman"/>
        </w:rPr>
        <w:t>ed</w:t>
      </w:r>
      <w:r w:rsidR="005D7D6B" w:rsidRPr="00013958">
        <w:rPr>
          <w:rFonts w:ascii="Times New Roman" w:hAnsi="Times New Roman" w:cs="Times New Roman"/>
        </w:rPr>
        <w:t xml:space="preserve"> </w:t>
      </w:r>
      <w:r w:rsidR="00634B3B">
        <w:rPr>
          <w:rFonts w:ascii="Times New Roman" w:hAnsi="Times New Roman" w:cs="Times New Roman"/>
        </w:rPr>
        <w:t xml:space="preserve">MGE-derived </w:t>
      </w:r>
      <w:r w:rsidR="005D7D6B" w:rsidRPr="00013958">
        <w:rPr>
          <w:rFonts w:ascii="Times New Roman" w:hAnsi="Times New Roman" w:cs="Times New Roman"/>
        </w:rPr>
        <w:t>cortical interneurons</w:t>
      </w:r>
      <w:r w:rsidR="005D7D6B">
        <w:rPr>
          <w:rFonts w:ascii="Times New Roman" w:hAnsi="Times New Roman" w:cs="Times New Roman"/>
        </w:rPr>
        <w:t xml:space="preserve"> harboring</w:t>
      </w:r>
      <w:r w:rsidR="00634B3B">
        <w:rPr>
          <w:rFonts w:ascii="Times New Roman" w:hAnsi="Times New Roman" w:cs="Times New Roman"/>
        </w:rPr>
        <w:t xml:space="preserve"> either a</w:t>
      </w:r>
      <w:r w:rsidR="005D7D6B">
        <w:rPr>
          <w:rFonts w:ascii="Times New Roman" w:hAnsi="Times New Roman" w:cs="Times New Roman"/>
        </w:rPr>
        <w:t xml:space="preserve"> </w:t>
      </w:r>
      <w:r w:rsidR="005D7D6B">
        <w:rPr>
          <w:rFonts w:ascii="Times New Roman" w:hAnsi="Times New Roman" w:cs="Times New Roman"/>
          <w:i/>
        </w:rPr>
        <w:t>Wnt7b</w:t>
      </w:r>
      <w:r w:rsidR="005D7D6B">
        <w:rPr>
          <w:rFonts w:ascii="Times New Roman" w:hAnsi="Times New Roman" w:cs="Times New Roman"/>
        </w:rPr>
        <w:t xml:space="preserve"> expression construct or </w:t>
      </w:r>
      <w:r w:rsidR="00634B3B">
        <w:rPr>
          <w:rFonts w:ascii="Times New Roman" w:hAnsi="Times New Roman" w:cs="Times New Roman"/>
        </w:rPr>
        <w:t>a control</w:t>
      </w:r>
      <w:r w:rsidR="005D7D6B">
        <w:rPr>
          <w:rFonts w:ascii="Times New Roman" w:hAnsi="Times New Roman" w:cs="Times New Roman"/>
        </w:rPr>
        <w:t xml:space="preserve"> vecto</w:t>
      </w:r>
      <w:r w:rsidR="00634B3B">
        <w:rPr>
          <w:rFonts w:ascii="Times New Roman" w:hAnsi="Times New Roman" w:cs="Times New Roman"/>
        </w:rPr>
        <w:t>r</w:t>
      </w:r>
      <w:r w:rsidR="005D7D6B">
        <w:rPr>
          <w:rFonts w:ascii="Times New Roman" w:hAnsi="Times New Roman" w:cs="Times New Roman"/>
        </w:rPr>
        <w:t xml:space="preserve"> into deep cortical layers of </w:t>
      </w:r>
      <w:r w:rsidR="005D7D6B" w:rsidRPr="00160296">
        <w:rPr>
          <w:rFonts w:ascii="Times New Roman" w:hAnsi="Times New Roman" w:cs="Times New Roman"/>
          <w:i/>
        </w:rPr>
        <w:t>Tbr1</w:t>
      </w:r>
      <w:r w:rsidR="005D7D6B" w:rsidRPr="00160296">
        <w:rPr>
          <w:rFonts w:ascii="Times New Roman" w:hAnsi="Times New Roman" w:cs="Times New Roman"/>
          <w:i/>
          <w:vertAlign w:val="superscript"/>
        </w:rPr>
        <w:t>wildtype</w:t>
      </w:r>
      <w:r w:rsidR="005D7D6B" w:rsidRPr="00160296">
        <w:rPr>
          <w:rFonts w:ascii="Times New Roman" w:hAnsi="Times New Roman" w:cs="Times New Roman"/>
          <w:i/>
        </w:rPr>
        <w:t xml:space="preserve"> </w:t>
      </w:r>
      <w:r w:rsidR="005D7D6B">
        <w:rPr>
          <w:rFonts w:ascii="Times New Roman" w:hAnsi="Times New Roman" w:cs="Times New Roman"/>
        </w:rPr>
        <w:t xml:space="preserve">and </w:t>
      </w:r>
      <w:r w:rsidR="005D7D6B" w:rsidRPr="00160296">
        <w:rPr>
          <w:rFonts w:ascii="Times New Roman" w:hAnsi="Times New Roman" w:cs="Times New Roman"/>
          <w:i/>
        </w:rPr>
        <w:t>Tbr1</w:t>
      </w:r>
      <w:r w:rsidR="005D7D6B" w:rsidRPr="00160296">
        <w:rPr>
          <w:rFonts w:ascii="Times New Roman" w:hAnsi="Times New Roman" w:cs="Times New Roman"/>
          <w:i/>
          <w:vertAlign w:val="superscript"/>
        </w:rPr>
        <w:t>layer6</w:t>
      </w:r>
      <w:r w:rsidR="005D7D6B" w:rsidRPr="00160296">
        <w:rPr>
          <w:rFonts w:ascii="Times New Roman" w:hAnsi="Times New Roman" w:cs="Times New Roman"/>
          <w:i/>
        </w:rPr>
        <w:t xml:space="preserve"> </w:t>
      </w:r>
      <w:r w:rsidR="005D7D6B">
        <w:rPr>
          <w:rFonts w:ascii="Times New Roman" w:hAnsi="Times New Roman" w:cs="Times New Roman"/>
        </w:rPr>
        <w:t>CKOs at P1</w:t>
      </w:r>
      <w:r w:rsidR="00634B3B">
        <w:rPr>
          <w:rFonts w:ascii="Times New Roman" w:hAnsi="Times New Roman" w:cs="Times New Roman"/>
        </w:rPr>
        <w:t xml:space="preserve">; we </w:t>
      </w:r>
      <w:r w:rsidR="005D7D6B">
        <w:rPr>
          <w:rFonts w:ascii="Times New Roman" w:hAnsi="Times New Roman" w:cs="Times New Roman"/>
        </w:rPr>
        <w:t xml:space="preserve">analyzed </w:t>
      </w:r>
      <w:r w:rsidR="00634B3B">
        <w:rPr>
          <w:rFonts w:ascii="Times New Roman" w:hAnsi="Times New Roman" w:cs="Times New Roman"/>
        </w:rPr>
        <w:t>excitatory synaptic density in the cortex</w:t>
      </w:r>
      <w:r w:rsidR="005D7D6B">
        <w:rPr>
          <w:rFonts w:ascii="Times New Roman" w:hAnsi="Times New Roman" w:cs="Times New Roman"/>
        </w:rPr>
        <w:t xml:space="preserve"> </w:t>
      </w:r>
      <w:r w:rsidR="00634B3B">
        <w:rPr>
          <w:rFonts w:ascii="Times New Roman" w:hAnsi="Times New Roman" w:cs="Times New Roman"/>
        </w:rPr>
        <w:t xml:space="preserve">at </w:t>
      </w:r>
      <w:r w:rsidR="005D7D6B">
        <w:rPr>
          <w:rFonts w:ascii="Times New Roman" w:hAnsi="Times New Roman" w:cs="Times New Roman"/>
        </w:rPr>
        <w:t xml:space="preserve">P30. </w:t>
      </w:r>
      <w:r w:rsidR="00634B3B">
        <w:rPr>
          <w:rFonts w:ascii="Times New Roman" w:hAnsi="Times New Roman" w:cs="Times New Roman"/>
        </w:rPr>
        <w:t>We quantified excitatory synapses on</w:t>
      </w:r>
      <w:r w:rsidR="005D7D6B">
        <w:rPr>
          <w:rFonts w:ascii="Times New Roman" w:hAnsi="Times New Roman" w:cs="Times New Roman"/>
        </w:rPr>
        <w:t xml:space="preserve"> apical dendrites of </w:t>
      </w:r>
      <w:r w:rsidR="007172C4">
        <w:rPr>
          <w:rFonts w:ascii="Times New Roman" w:hAnsi="Times New Roman" w:cs="Times New Roman"/>
        </w:rPr>
        <w:t>wildtype</w:t>
      </w:r>
      <w:r w:rsidR="005D7D6B" w:rsidRPr="00160296">
        <w:rPr>
          <w:rFonts w:ascii="Times New Roman" w:hAnsi="Times New Roman" w:cs="Times New Roman"/>
          <w:i/>
        </w:rPr>
        <w:t xml:space="preserve"> </w:t>
      </w:r>
      <w:r w:rsidR="005D7D6B">
        <w:rPr>
          <w:rFonts w:ascii="Times New Roman" w:hAnsi="Times New Roman" w:cs="Times New Roman"/>
        </w:rPr>
        <w:t xml:space="preserve">and </w:t>
      </w:r>
      <w:r w:rsidR="005D7D6B" w:rsidRPr="00160296">
        <w:rPr>
          <w:rFonts w:ascii="Times New Roman" w:hAnsi="Times New Roman" w:cs="Times New Roman"/>
          <w:i/>
        </w:rPr>
        <w:t>Tbr1</w:t>
      </w:r>
      <w:r w:rsidR="005D7D6B" w:rsidRPr="00160296">
        <w:rPr>
          <w:rFonts w:ascii="Times New Roman" w:hAnsi="Times New Roman" w:cs="Times New Roman"/>
          <w:i/>
          <w:vertAlign w:val="superscript"/>
        </w:rPr>
        <w:t>layer6</w:t>
      </w:r>
      <w:r w:rsidR="005D7D6B" w:rsidRPr="00160296">
        <w:rPr>
          <w:rFonts w:ascii="Times New Roman" w:hAnsi="Times New Roman" w:cs="Times New Roman"/>
          <w:i/>
        </w:rPr>
        <w:t xml:space="preserve"> </w:t>
      </w:r>
      <w:r w:rsidR="005D7D6B">
        <w:rPr>
          <w:rFonts w:ascii="Times New Roman" w:hAnsi="Times New Roman" w:cs="Times New Roman"/>
        </w:rPr>
        <w:t xml:space="preserve">CKOs layer 6 neurons, adjacent to </w:t>
      </w:r>
      <w:r w:rsidR="00634B3B">
        <w:rPr>
          <w:rFonts w:ascii="Times New Roman" w:hAnsi="Times New Roman" w:cs="Times New Roman"/>
        </w:rPr>
        <w:t xml:space="preserve">the </w:t>
      </w:r>
      <w:r w:rsidR="00634B3B" w:rsidRPr="00AF7684">
        <w:rPr>
          <w:rFonts w:ascii="Times New Roman" w:hAnsi="Times New Roman" w:cs="Times New Roman"/>
          <w:i/>
        </w:rPr>
        <w:t>Wnt7b-</w:t>
      </w:r>
      <w:r w:rsidR="00634B3B">
        <w:rPr>
          <w:rFonts w:ascii="Times New Roman" w:hAnsi="Times New Roman" w:cs="Times New Roman"/>
        </w:rPr>
        <w:t>expressing</w:t>
      </w:r>
      <w:r w:rsidR="005D7D6B">
        <w:rPr>
          <w:rFonts w:ascii="Times New Roman" w:hAnsi="Times New Roman" w:cs="Times New Roman"/>
        </w:rPr>
        <w:t xml:space="preserve"> interneuron</w:t>
      </w:r>
      <w:r w:rsidR="00634B3B">
        <w:rPr>
          <w:rFonts w:ascii="Times New Roman" w:hAnsi="Times New Roman" w:cs="Times New Roman"/>
        </w:rPr>
        <w:t>s</w:t>
      </w:r>
      <w:r w:rsidR="005D7D6B">
        <w:rPr>
          <w:rFonts w:ascii="Times New Roman" w:hAnsi="Times New Roman" w:cs="Times New Roman"/>
        </w:rPr>
        <w:t xml:space="preserve"> within layer 5 (Fig. S3</w:t>
      </w:r>
      <w:r w:rsidR="00B0527E">
        <w:rPr>
          <w:rFonts w:ascii="Times New Roman" w:hAnsi="Times New Roman" w:cs="Times New Roman"/>
        </w:rPr>
        <w:t>ii</w:t>
      </w:r>
      <w:r w:rsidR="005D7D6B">
        <w:rPr>
          <w:rFonts w:ascii="Times New Roman" w:hAnsi="Times New Roman" w:cs="Times New Roman"/>
        </w:rPr>
        <w:t xml:space="preserve">). </w:t>
      </w:r>
      <w:r w:rsidR="003561C8">
        <w:rPr>
          <w:rFonts w:ascii="Times New Roman" w:hAnsi="Times New Roman" w:cs="Times New Roman"/>
        </w:rPr>
        <w:t xml:space="preserve">We did not observe a rescue of synapse numbers </w:t>
      </w:r>
      <w:r w:rsidR="005D7D6B">
        <w:rPr>
          <w:rFonts w:ascii="Times New Roman" w:hAnsi="Times New Roman" w:cs="Times New Roman"/>
        </w:rPr>
        <w:t>(</w:t>
      </w:r>
      <w:r w:rsidR="005D7D6B" w:rsidRPr="009F782B">
        <w:rPr>
          <w:rFonts w:ascii="Times New Roman" w:hAnsi="Times New Roman" w:cs="Times New Roman"/>
        </w:rPr>
        <w:t xml:space="preserve">Fig. </w:t>
      </w:r>
      <w:r w:rsidR="005D7D6B">
        <w:rPr>
          <w:rFonts w:ascii="Times New Roman" w:hAnsi="Times New Roman" w:cs="Times New Roman"/>
        </w:rPr>
        <w:t>S3</w:t>
      </w:r>
      <w:r w:rsidR="00D711C1">
        <w:rPr>
          <w:rFonts w:ascii="Times New Roman" w:hAnsi="Times New Roman" w:cs="Times New Roman"/>
        </w:rPr>
        <w:t>C</w:t>
      </w:r>
      <w:r w:rsidR="005D7D6B" w:rsidRPr="009F782B">
        <w:rPr>
          <w:rFonts w:ascii="Times New Roman" w:hAnsi="Times New Roman" w:cs="Times New Roman"/>
        </w:rPr>
        <w:t>).</w:t>
      </w:r>
      <w:r w:rsidR="005D7D6B">
        <w:rPr>
          <w:rFonts w:ascii="Times New Roman" w:hAnsi="Times New Roman" w:cs="Times New Roman"/>
        </w:rPr>
        <w:t xml:space="preserve"> </w:t>
      </w:r>
      <w:r w:rsidR="00B0527E">
        <w:rPr>
          <w:rFonts w:ascii="Times New Roman" w:hAnsi="Times New Roman" w:cs="Times New Roman"/>
        </w:rPr>
        <w:t xml:space="preserve">Furthermore, </w:t>
      </w:r>
      <w:r w:rsidR="003561C8">
        <w:rPr>
          <w:rFonts w:ascii="Times New Roman" w:hAnsi="Times New Roman" w:cs="Times New Roman"/>
        </w:rPr>
        <w:t xml:space="preserve">we did not observe an </w:t>
      </w:r>
      <w:r w:rsidR="003561C8">
        <w:rPr>
          <w:rFonts w:ascii="Times New Roman" w:hAnsi="Times New Roman" w:cs="Times New Roman"/>
        </w:rPr>
        <w:lastRenderedPageBreak/>
        <w:t xml:space="preserve">increase of </w:t>
      </w:r>
      <w:r w:rsidR="00B0527E">
        <w:rPr>
          <w:rFonts w:ascii="Times New Roman" w:hAnsi="Times New Roman" w:cs="Times New Roman"/>
        </w:rPr>
        <w:t>excitatory synaps</w:t>
      </w:r>
      <w:r w:rsidR="003561C8">
        <w:rPr>
          <w:rFonts w:ascii="Times New Roman" w:hAnsi="Times New Roman" w:cs="Times New Roman"/>
        </w:rPr>
        <w:t xml:space="preserve">es </w:t>
      </w:r>
      <w:r w:rsidR="00B0527E">
        <w:rPr>
          <w:rFonts w:ascii="Times New Roman" w:hAnsi="Times New Roman" w:cs="Times New Roman"/>
        </w:rPr>
        <w:t xml:space="preserve">onto the soma of </w:t>
      </w:r>
      <w:r w:rsidR="003561C8">
        <w:rPr>
          <w:rFonts w:ascii="Times New Roman" w:hAnsi="Times New Roman" w:cs="Times New Roman"/>
        </w:rPr>
        <w:t xml:space="preserve">the </w:t>
      </w:r>
      <w:r w:rsidR="00B0527E">
        <w:rPr>
          <w:rFonts w:ascii="Times New Roman" w:hAnsi="Times New Roman" w:cs="Times New Roman"/>
        </w:rPr>
        <w:t xml:space="preserve">transplanted </w:t>
      </w:r>
      <w:r w:rsidR="003561C8" w:rsidRPr="00AF7684">
        <w:rPr>
          <w:rFonts w:ascii="Times New Roman" w:hAnsi="Times New Roman" w:cs="Times New Roman"/>
          <w:i/>
        </w:rPr>
        <w:t>Wnt7b</w:t>
      </w:r>
      <w:r w:rsidR="003561C8">
        <w:rPr>
          <w:rFonts w:ascii="Times New Roman" w:hAnsi="Times New Roman" w:cs="Times New Roman"/>
        </w:rPr>
        <w:t xml:space="preserve">-expressing </w:t>
      </w:r>
      <w:r w:rsidR="00B0527E">
        <w:rPr>
          <w:rFonts w:ascii="Times New Roman" w:hAnsi="Times New Roman" w:cs="Times New Roman"/>
        </w:rPr>
        <w:t xml:space="preserve">interneurons (Fig. S3D). </w:t>
      </w:r>
      <w:r w:rsidR="005D7D6B">
        <w:rPr>
          <w:rFonts w:ascii="Times New Roman" w:hAnsi="Times New Roman" w:cs="Times New Roman"/>
        </w:rPr>
        <w:t>Thus,</w:t>
      </w:r>
      <w:r w:rsidR="003561C8">
        <w:rPr>
          <w:rFonts w:ascii="Times New Roman" w:hAnsi="Times New Roman" w:cs="Times New Roman"/>
        </w:rPr>
        <w:t xml:space="preserve"> this experiment provides evidence</w:t>
      </w:r>
      <w:r w:rsidR="005D7D6B">
        <w:rPr>
          <w:rFonts w:ascii="Times New Roman" w:hAnsi="Times New Roman" w:cs="Times New Roman"/>
        </w:rPr>
        <w:t xml:space="preserve"> that WNT7B promotes synaptogenesis</w:t>
      </w:r>
      <w:r w:rsidR="003561C8">
        <w:rPr>
          <w:rFonts w:ascii="Times New Roman" w:hAnsi="Times New Roman" w:cs="Times New Roman"/>
        </w:rPr>
        <w:t xml:space="preserve"> in cortical excitatory neurons</w:t>
      </w:r>
      <w:r w:rsidR="005D7D6B">
        <w:rPr>
          <w:rFonts w:ascii="Times New Roman" w:hAnsi="Times New Roman" w:cs="Times New Roman"/>
        </w:rPr>
        <w:t xml:space="preserve"> through a cell</w:t>
      </w:r>
      <w:r w:rsidR="00D200A1">
        <w:rPr>
          <w:rFonts w:ascii="Times New Roman" w:hAnsi="Times New Roman" w:cs="Times New Roman"/>
        </w:rPr>
        <w:t>-</w:t>
      </w:r>
      <w:r w:rsidR="005D7D6B">
        <w:rPr>
          <w:rFonts w:ascii="Times New Roman" w:hAnsi="Times New Roman" w:cs="Times New Roman"/>
        </w:rPr>
        <w:t xml:space="preserve">autonomous autocrine mechanism. </w:t>
      </w:r>
    </w:p>
    <w:p w14:paraId="590519BE" w14:textId="1CA1EC82" w:rsidR="00AC623F" w:rsidRDefault="00AC623F" w:rsidP="0090112E">
      <w:pPr>
        <w:spacing w:line="360" w:lineRule="auto"/>
        <w:rPr>
          <w:rFonts w:ascii="Times New Roman" w:hAnsi="Times New Roman" w:cs="Times New Roman"/>
        </w:rPr>
      </w:pPr>
    </w:p>
    <w:p w14:paraId="0AFAF2F3" w14:textId="77777777" w:rsidR="004204A6" w:rsidRDefault="004204A6" w:rsidP="0090112E">
      <w:pPr>
        <w:spacing w:line="360" w:lineRule="auto"/>
        <w:rPr>
          <w:rFonts w:ascii="Times New Roman" w:hAnsi="Times New Roman" w:cs="Times New Roman"/>
        </w:rPr>
      </w:pPr>
    </w:p>
    <w:p w14:paraId="7BD971C8" w14:textId="54DB384F" w:rsidR="00D77055" w:rsidRDefault="00D77055" w:rsidP="00376370">
      <w:pPr>
        <w:spacing w:line="360" w:lineRule="auto"/>
        <w:rPr>
          <w:rFonts w:ascii="Times New Roman" w:hAnsi="Times New Roman" w:cs="Times New Roman"/>
        </w:rPr>
      </w:pPr>
      <w:r w:rsidRPr="0067119A">
        <w:rPr>
          <w:rFonts w:ascii="Times New Roman" w:hAnsi="Times New Roman" w:cs="Times New Roman"/>
          <w:b/>
          <w:i/>
        </w:rPr>
        <w:t>Tbr1</w:t>
      </w:r>
      <w:r w:rsidRPr="0067119A">
        <w:rPr>
          <w:rFonts w:ascii="Times New Roman" w:hAnsi="Times New Roman" w:cs="Times New Roman"/>
          <w:b/>
        </w:rPr>
        <w:t xml:space="preserve"> mutants</w:t>
      </w:r>
      <w:r>
        <w:rPr>
          <w:rFonts w:ascii="Times New Roman" w:hAnsi="Times New Roman" w:cs="Times New Roman"/>
          <w:b/>
        </w:rPr>
        <w:t xml:space="preserve"> have immature dendritic spines</w:t>
      </w:r>
      <w:r w:rsidR="00376370">
        <w:rPr>
          <w:rFonts w:ascii="Times New Roman" w:hAnsi="Times New Roman" w:cs="Times New Roman"/>
          <w:b/>
        </w:rPr>
        <w:t>.</w:t>
      </w:r>
    </w:p>
    <w:p w14:paraId="16A4FF0A" w14:textId="489D1311" w:rsidR="00D77055" w:rsidRPr="002D1CBD" w:rsidRDefault="00D77055" w:rsidP="00013958">
      <w:pPr>
        <w:spacing w:line="360" w:lineRule="auto"/>
        <w:ind w:firstLine="720"/>
        <w:rPr>
          <w:rFonts w:ascii="Times New Roman" w:hAnsi="Times New Roman" w:cs="Times New Roman"/>
        </w:rPr>
      </w:pPr>
      <w:r>
        <w:rPr>
          <w:rFonts w:ascii="Times New Roman" w:hAnsi="Times New Roman" w:cs="Times New Roman"/>
        </w:rPr>
        <w:t xml:space="preserve">The synaptic deficits described above </w:t>
      </w:r>
      <w:r w:rsidRPr="005D671A">
        <w:rPr>
          <w:rFonts w:ascii="Times New Roman" w:hAnsi="Times New Roman" w:cs="Times New Roman"/>
        </w:rPr>
        <w:t xml:space="preserve">prompted us to </w:t>
      </w:r>
      <w:r>
        <w:rPr>
          <w:rFonts w:ascii="Times New Roman" w:hAnsi="Times New Roman" w:cs="Times New Roman"/>
        </w:rPr>
        <w:t xml:space="preserve">investigate the state of dendritic spines in </w:t>
      </w:r>
      <w:r>
        <w:rPr>
          <w:rFonts w:ascii="Times New Roman" w:hAnsi="Times New Roman" w:cs="Times New Roman"/>
          <w:i/>
        </w:rPr>
        <w:t>Tbr1</w:t>
      </w:r>
      <w:r w:rsidRPr="00180DF2">
        <w:rPr>
          <w:rFonts w:ascii="Times New Roman" w:hAnsi="Times New Roman" w:cs="Times New Roman"/>
          <w:i/>
          <w:vertAlign w:val="superscript"/>
        </w:rPr>
        <w:t>layer</w:t>
      </w:r>
      <w:r>
        <w:rPr>
          <w:rFonts w:ascii="Times New Roman" w:hAnsi="Times New Roman" w:cs="Times New Roman"/>
          <w:i/>
          <w:vertAlign w:val="superscript"/>
        </w:rPr>
        <w:t>5</w:t>
      </w:r>
      <w:r>
        <w:rPr>
          <w:rFonts w:ascii="Times New Roman" w:hAnsi="Times New Roman" w:cs="Times New Roman"/>
        </w:rPr>
        <w:t xml:space="preserve"> CKOs, </w:t>
      </w:r>
      <w:r>
        <w:rPr>
          <w:rFonts w:ascii="Times New Roman" w:hAnsi="Times New Roman" w:cs="Times New Roman"/>
          <w:i/>
        </w:rPr>
        <w:t>Tbr1</w:t>
      </w:r>
      <w:r w:rsidRPr="00180DF2">
        <w:rPr>
          <w:rFonts w:ascii="Times New Roman" w:hAnsi="Times New Roman" w:cs="Times New Roman"/>
          <w:i/>
          <w:vertAlign w:val="superscript"/>
        </w:rPr>
        <w:t>laye</w:t>
      </w:r>
      <w:r>
        <w:rPr>
          <w:rFonts w:ascii="Times New Roman" w:hAnsi="Times New Roman" w:cs="Times New Roman"/>
          <w:i/>
          <w:vertAlign w:val="superscript"/>
        </w:rPr>
        <w:t>r6</w:t>
      </w:r>
      <w:r>
        <w:rPr>
          <w:rFonts w:ascii="Times New Roman" w:hAnsi="Times New Roman" w:cs="Times New Roman"/>
        </w:rPr>
        <w:t xml:space="preserve"> CKOs and </w:t>
      </w:r>
      <w:r w:rsidRPr="00D3063E">
        <w:rPr>
          <w:rFonts w:ascii="Times New Roman" w:hAnsi="Times New Roman" w:cs="Times New Roman"/>
          <w:i/>
        </w:rPr>
        <w:t>Tbr1</w:t>
      </w:r>
      <w:r w:rsidRPr="00D3063E">
        <w:rPr>
          <w:rFonts w:ascii="Times New Roman" w:hAnsi="Times New Roman" w:cs="Times New Roman"/>
          <w:i/>
          <w:vertAlign w:val="superscript"/>
        </w:rPr>
        <w:t>+/-</w:t>
      </w:r>
      <w:r>
        <w:rPr>
          <w:rFonts w:ascii="Times New Roman" w:hAnsi="Times New Roman" w:cs="Times New Roman"/>
        </w:rPr>
        <w:t xml:space="preserve"> mutants </w:t>
      </w:r>
      <w:r>
        <w:rPr>
          <w:rFonts w:ascii="Times New Roman" w:hAnsi="Times New Roman" w:cs="Times New Roman"/>
        </w:rPr>
        <w:fldChar w:fldCharType="begin"/>
      </w:r>
      <w:r>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Pr>
          <w:rFonts w:ascii="Times New Roman" w:hAnsi="Times New Roman" w:cs="Times New Roman"/>
        </w:rPr>
        <w:fldChar w:fldCharType="separate"/>
      </w:r>
      <w:r>
        <w:rPr>
          <w:rFonts w:ascii="Times New Roman" w:hAnsi="Times New Roman" w:cs="Times New Roman"/>
          <w:noProof/>
        </w:rPr>
        <w:t>(Fazel Darbandi et al., 2018)</w:t>
      </w:r>
      <w:r>
        <w:rPr>
          <w:rFonts w:ascii="Times New Roman" w:hAnsi="Times New Roman" w:cs="Times New Roman"/>
        </w:rPr>
        <w:fldChar w:fldCharType="end"/>
      </w:r>
      <w:r>
        <w:rPr>
          <w:rFonts w:ascii="Times New Roman" w:hAnsi="Times New Roman" w:cs="Times New Roman"/>
        </w:rPr>
        <w:t>. We visualized</w:t>
      </w:r>
      <w:r w:rsidRPr="00D77055">
        <w:rPr>
          <w:rFonts w:ascii="Times New Roman" w:hAnsi="Times New Roman" w:cs="Times New Roman"/>
        </w:rPr>
        <w:t xml:space="preserve"> </w:t>
      </w:r>
      <w:r>
        <w:rPr>
          <w:rFonts w:ascii="Times New Roman" w:hAnsi="Times New Roman" w:cs="Times New Roman"/>
        </w:rPr>
        <w:t>tdTomato</w:t>
      </w:r>
      <w:r w:rsidRPr="002D1CBD">
        <w:rPr>
          <w:rFonts w:ascii="Times New Roman" w:hAnsi="Times New Roman" w:cs="Times New Roman"/>
          <w:vertAlign w:val="superscript"/>
        </w:rPr>
        <w:t>+</w:t>
      </w:r>
      <w:r>
        <w:rPr>
          <w:rFonts w:ascii="Times New Roman" w:hAnsi="Times New Roman" w:cs="Times New Roman"/>
        </w:rPr>
        <w:t xml:space="preserve"> spines using airyscan confocal microscopy to capture 120X magnification Z-stack images (using 2X optical zoom) from the dendrites of layer 6 and layer 5 neurons of wildtype, </w:t>
      </w:r>
      <w:r>
        <w:rPr>
          <w:rFonts w:ascii="Times New Roman" w:hAnsi="Times New Roman" w:cs="Times New Roman"/>
          <w:i/>
        </w:rPr>
        <w:t>Tbr1</w:t>
      </w:r>
      <w:r w:rsidRPr="00180DF2">
        <w:rPr>
          <w:rFonts w:ascii="Times New Roman" w:hAnsi="Times New Roman" w:cs="Times New Roman"/>
          <w:i/>
          <w:vertAlign w:val="superscript"/>
        </w:rPr>
        <w:t>laye</w:t>
      </w:r>
      <w:r>
        <w:rPr>
          <w:rFonts w:ascii="Times New Roman" w:hAnsi="Times New Roman" w:cs="Times New Roman"/>
          <w:i/>
          <w:vertAlign w:val="superscript"/>
        </w:rPr>
        <w:t>r5</w:t>
      </w:r>
      <w:r>
        <w:rPr>
          <w:rFonts w:ascii="Times New Roman" w:hAnsi="Times New Roman" w:cs="Times New Roman"/>
        </w:rPr>
        <w:t xml:space="preserve"> </w:t>
      </w:r>
      <w:r w:rsidRPr="00944E10">
        <w:rPr>
          <w:rFonts w:ascii="Times New Roman" w:hAnsi="Times New Roman" w:cs="Times New Roman"/>
        </w:rPr>
        <w:t xml:space="preserve">(Fig. 4), </w:t>
      </w:r>
      <w:r w:rsidRPr="00944E10">
        <w:rPr>
          <w:rFonts w:ascii="Times New Roman" w:hAnsi="Times New Roman" w:cs="Times New Roman"/>
          <w:i/>
        </w:rPr>
        <w:t>Tbr1</w:t>
      </w:r>
      <w:r w:rsidRPr="00944E10">
        <w:rPr>
          <w:rFonts w:ascii="Times New Roman" w:hAnsi="Times New Roman" w:cs="Times New Roman"/>
          <w:i/>
          <w:vertAlign w:val="superscript"/>
        </w:rPr>
        <w:t>layer6</w:t>
      </w:r>
      <w:r w:rsidRPr="00944E10">
        <w:rPr>
          <w:rFonts w:ascii="Times New Roman" w:hAnsi="Times New Roman" w:cs="Times New Roman"/>
        </w:rPr>
        <w:t xml:space="preserve"> </w:t>
      </w:r>
      <w:r>
        <w:rPr>
          <w:rFonts w:ascii="Times New Roman" w:hAnsi="Times New Roman" w:cs="Times New Roman"/>
        </w:rPr>
        <w:t xml:space="preserve">and </w:t>
      </w:r>
      <w:r w:rsidRPr="00D3063E">
        <w:rPr>
          <w:rFonts w:ascii="Times New Roman" w:hAnsi="Times New Roman" w:cs="Times New Roman"/>
          <w:i/>
        </w:rPr>
        <w:t>Tbr1</w:t>
      </w:r>
      <w:r w:rsidRPr="00D3063E">
        <w:rPr>
          <w:rFonts w:ascii="Times New Roman" w:hAnsi="Times New Roman" w:cs="Times New Roman"/>
          <w:i/>
          <w:vertAlign w:val="superscript"/>
        </w:rPr>
        <w:t>+/-</w:t>
      </w:r>
      <w:r>
        <w:rPr>
          <w:rFonts w:ascii="Times New Roman" w:hAnsi="Times New Roman" w:cs="Times New Roman"/>
        </w:rPr>
        <w:t xml:space="preserve"> mutant neurons at P5, P21 and P60</w:t>
      </w:r>
      <w:r w:rsidR="00551B6A">
        <w:rPr>
          <w:rFonts w:ascii="Times New Roman" w:hAnsi="Times New Roman" w:cs="Times New Roman"/>
        </w:rPr>
        <w:t xml:space="preserve"> </w:t>
      </w:r>
      <w:r w:rsidR="00551B6A" w:rsidRPr="00944E10">
        <w:rPr>
          <w:rFonts w:ascii="Times New Roman" w:hAnsi="Times New Roman" w:cs="Times New Roman"/>
        </w:rPr>
        <w:t xml:space="preserve">(Fig. </w:t>
      </w:r>
      <w:r w:rsidR="00551B6A">
        <w:rPr>
          <w:rFonts w:ascii="Times New Roman" w:hAnsi="Times New Roman" w:cs="Times New Roman"/>
        </w:rPr>
        <w:t>S</w:t>
      </w:r>
      <w:r w:rsidR="005D7D6B">
        <w:rPr>
          <w:rFonts w:ascii="Times New Roman" w:hAnsi="Times New Roman" w:cs="Times New Roman"/>
        </w:rPr>
        <w:t>4</w:t>
      </w:r>
      <w:r w:rsidR="00551B6A" w:rsidRPr="00944E10">
        <w:rPr>
          <w:rFonts w:ascii="Times New Roman" w:hAnsi="Times New Roman" w:cs="Times New Roman"/>
        </w:rPr>
        <w:t>)</w:t>
      </w:r>
      <w:r>
        <w:rPr>
          <w:rFonts w:ascii="Times New Roman" w:hAnsi="Times New Roman" w:cs="Times New Roman"/>
        </w:rPr>
        <w:t xml:space="preserve">. We used </w:t>
      </w:r>
      <w:proofErr w:type="spellStart"/>
      <w:r>
        <w:rPr>
          <w:rFonts w:ascii="Times New Roman" w:hAnsi="Times New Roman" w:cs="Times New Roman"/>
        </w:rPr>
        <w:t>Imaris</w:t>
      </w:r>
      <w:proofErr w:type="spellEnd"/>
      <w:r>
        <w:rPr>
          <w:rFonts w:ascii="Times New Roman" w:hAnsi="Times New Roman" w:cs="Times New Roman"/>
        </w:rPr>
        <w:t xml:space="preserve"> software </w:t>
      </w:r>
      <w:r w:rsidRPr="00D579BA">
        <w:rPr>
          <w:rFonts w:ascii="Times New Roman" w:hAnsi="Times New Roman" w:cs="Times New Roman"/>
        </w:rPr>
        <w:t>(</w:t>
      </w:r>
      <w:r>
        <w:rPr>
          <w:rFonts w:ascii="Times New Roman" w:hAnsi="Times New Roman" w:cs="Times New Roman"/>
        </w:rPr>
        <w:t>v9.2.1</w:t>
      </w:r>
      <w:r w:rsidRPr="00D579BA">
        <w:rPr>
          <w:rFonts w:ascii="Times New Roman" w:hAnsi="Times New Roman" w:cs="Times New Roman"/>
        </w:rPr>
        <w:t>)</w:t>
      </w:r>
      <w:r>
        <w:rPr>
          <w:rFonts w:ascii="Times New Roman" w:hAnsi="Times New Roman" w:cs="Times New Roman"/>
        </w:rPr>
        <w:t xml:space="preserve"> to analyze dendritic spine morphology, density and </w:t>
      </w:r>
      <w:r w:rsidRPr="00D77055">
        <w:rPr>
          <w:rFonts w:ascii="Times New Roman" w:hAnsi="Times New Roman" w:cs="Times New Roman"/>
        </w:rPr>
        <w:t>distribution.</w:t>
      </w:r>
      <w:r>
        <w:rPr>
          <w:rFonts w:ascii="Times New Roman" w:hAnsi="Times New Roman" w:cs="Times New Roman"/>
        </w:rPr>
        <w:t xml:space="preserve"> </w:t>
      </w:r>
      <w:r w:rsidRPr="00684A73">
        <w:rPr>
          <w:rFonts w:ascii="Times New Roman" w:hAnsi="Times New Roman" w:cs="Times New Roman"/>
          <w:i/>
        </w:rPr>
        <w:t xml:space="preserve"> </w:t>
      </w:r>
    </w:p>
    <w:p w14:paraId="08F6A009" w14:textId="1049349F" w:rsidR="00D77055" w:rsidRDefault="00D77055" w:rsidP="004E103F">
      <w:pPr>
        <w:spacing w:line="360" w:lineRule="auto"/>
        <w:ind w:firstLine="720"/>
        <w:rPr>
          <w:rFonts w:ascii="Times New Roman" w:hAnsi="Times New Roman" w:cs="Times New Roman"/>
        </w:rPr>
      </w:pPr>
      <w:r>
        <w:rPr>
          <w:rFonts w:ascii="Times New Roman" w:hAnsi="Times New Roman" w:cs="Times New Roman"/>
        </w:rPr>
        <w:t xml:space="preserve">There were reductions in the density of mature dendritic spines in </w:t>
      </w:r>
      <w:r w:rsidRPr="00770E4A">
        <w:rPr>
          <w:rFonts w:ascii="Times New Roman" w:hAnsi="Times New Roman" w:cs="Times New Roman"/>
          <w:i/>
        </w:rPr>
        <w:t>Tbr1</w:t>
      </w:r>
      <w:r>
        <w:rPr>
          <w:rFonts w:ascii="Times New Roman" w:hAnsi="Times New Roman" w:cs="Times New Roman"/>
        </w:rPr>
        <w:t xml:space="preserve"> heterozygotes and homozygotes in </w:t>
      </w:r>
      <w:r w:rsidRPr="00770E4A">
        <w:rPr>
          <w:rFonts w:ascii="Times New Roman" w:hAnsi="Times New Roman" w:cs="Times New Roman"/>
          <w:i/>
        </w:rPr>
        <w:t>Tbr1</w:t>
      </w:r>
      <w:r w:rsidRPr="00770E4A">
        <w:rPr>
          <w:rFonts w:ascii="Times New Roman" w:hAnsi="Times New Roman" w:cs="Times New Roman"/>
          <w:i/>
          <w:vertAlign w:val="superscript"/>
        </w:rPr>
        <w:t>layer5</w:t>
      </w:r>
      <w:r>
        <w:rPr>
          <w:rFonts w:ascii="Times New Roman" w:hAnsi="Times New Roman" w:cs="Times New Roman"/>
        </w:rPr>
        <w:t xml:space="preserve"> and </w:t>
      </w:r>
      <w:r w:rsidRPr="00770E4A">
        <w:rPr>
          <w:rFonts w:ascii="Times New Roman" w:hAnsi="Times New Roman" w:cs="Times New Roman"/>
          <w:i/>
        </w:rPr>
        <w:t>Tbr1</w:t>
      </w:r>
      <w:r w:rsidRPr="00770E4A">
        <w:rPr>
          <w:rFonts w:ascii="Times New Roman" w:hAnsi="Times New Roman" w:cs="Times New Roman"/>
          <w:i/>
          <w:vertAlign w:val="superscript"/>
        </w:rPr>
        <w:t>layer6</w:t>
      </w:r>
      <w:r>
        <w:rPr>
          <w:rFonts w:ascii="Times New Roman" w:hAnsi="Times New Roman" w:cs="Times New Roman"/>
        </w:rPr>
        <w:t xml:space="preserve"> CKOs (Figs. 4 and </w:t>
      </w:r>
      <w:r w:rsidR="00B90534">
        <w:rPr>
          <w:rFonts w:ascii="Times New Roman" w:hAnsi="Times New Roman" w:cs="Times New Roman"/>
        </w:rPr>
        <w:t>S</w:t>
      </w:r>
      <w:r w:rsidR="005D7D6B">
        <w:rPr>
          <w:rFonts w:ascii="Times New Roman" w:hAnsi="Times New Roman" w:cs="Times New Roman"/>
        </w:rPr>
        <w:t>4</w:t>
      </w:r>
      <w:r>
        <w:rPr>
          <w:rFonts w:ascii="Times New Roman" w:hAnsi="Times New Roman" w:cs="Times New Roman"/>
        </w:rPr>
        <w:t xml:space="preserve">). Additionally, </w:t>
      </w:r>
      <w:r w:rsidRPr="00770E4A">
        <w:rPr>
          <w:rFonts w:ascii="Times New Roman" w:hAnsi="Times New Roman" w:cs="Times New Roman"/>
          <w:i/>
        </w:rPr>
        <w:t>Tbr1</w:t>
      </w:r>
      <w:r w:rsidRPr="00770E4A">
        <w:rPr>
          <w:rFonts w:ascii="Times New Roman" w:hAnsi="Times New Roman" w:cs="Times New Roman"/>
          <w:i/>
          <w:vertAlign w:val="superscript"/>
        </w:rPr>
        <w:t>+/-</w:t>
      </w:r>
      <w:r>
        <w:rPr>
          <w:rFonts w:ascii="Times New Roman" w:hAnsi="Times New Roman" w:cs="Times New Roman"/>
        </w:rPr>
        <w:t xml:space="preserve"> mutants have reduced mature spine density on the dendrites of layer 5 and 6 pyramidal neurons (Fig. </w:t>
      </w:r>
      <w:r w:rsidR="00B90534">
        <w:rPr>
          <w:rFonts w:ascii="Times New Roman" w:hAnsi="Times New Roman" w:cs="Times New Roman"/>
        </w:rPr>
        <w:t>S</w:t>
      </w:r>
      <w:r w:rsidR="005D7D6B">
        <w:rPr>
          <w:rFonts w:ascii="Times New Roman" w:hAnsi="Times New Roman" w:cs="Times New Roman"/>
        </w:rPr>
        <w:t>4</w:t>
      </w:r>
      <w:r>
        <w:rPr>
          <w:rFonts w:ascii="Times New Roman" w:hAnsi="Times New Roman" w:cs="Times New Roman"/>
        </w:rPr>
        <w:t xml:space="preserve">). Furthermore, </w:t>
      </w:r>
      <w:r>
        <w:rPr>
          <w:rFonts w:ascii="Times New Roman" w:hAnsi="Times New Roman" w:cs="Times New Roman"/>
          <w:i/>
        </w:rPr>
        <w:t>Tbr1</w:t>
      </w:r>
      <w:r>
        <w:rPr>
          <w:rFonts w:ascii="Times New Roman" w:hAnsi="Times New Roman" w:cs="Times New Roman"/>
          <w:i/>
          <w:vertAlign w:val="superscript"/>
        </w:rPr>
        <w:t xml:space="preserve"> </w:t>
      </w:r>
      <w:r>
        <w:rPr>
          <w:rFonts w:ascii="Times New Roman" w:hAnsi="Times New Roman" w:cs="Times New Roman"/>
        </w:rPr>
        <w:t xml:space="preserve">mutant neurons had an increased filamentous spine density (Fig. </w:t>
      </w:r>
      <w:r w:rsidR="00B90534">
        <w:rPr>
          <w:rFonts w:ascii="Times New Roman" w:hAnsi="Times New Roman" w:cs="Times New Roman"/>
        </w:rPr>
        <w:t>S</w:t>
      </w:r>
      <w:r w:rsidR="005D7D6B">
        <w:rPr>
          <w:rFonts w:ascii="Times New Roman" w:hAnsi="Times New Roman" w:cs="Times New Roman"/>
        </w:rPr>
        <w:t>4</w:t>
      </w:r>
      <w:r>
        <w:rPr>
          <w:rFonts w:ascii="Times New Roman" w:hAnsi="Times New Roman" w:cs="Times New Roman"/>
        </w:rPr>
        <w:t xml:space="preserve">). Thus, this defect in spine maturation may underlie the reduction in synapse numbers in </w:t>
      </w:r>
      <w:r w:rsidRPr="002D1CBD">
        <w:rPr>
          <w:rFonts w:ascii="Times New Roman" w:hAnsi="Times New Roman" w:cs="Times New Roman"/>
          <w:i/>
        </w:rPr>
        <w:t>Tbr1</w:t>
      </w:r>
      <w:r>
        <w:rPr>
          <w:rFonts w:ascii="Times New Roman" w:hAnsi="Times New Roman" w:cs="Times New Roman"/>
        </w:rPr>
        <w:t xml:space="preserve"> mutants.</w:t>
      </w:r>
    </w:p>
    <w:p w14:paraId="1C0A0604" w14:textId="77777777" w:rsidR="00D77055" w:rsidRDefault="00D77055" w:rsidP="00D77055">
      <w:pPr>
        <w:spacing w:line="360" w:lineRule="auto"/>
        <w:ind w:firstLine="720"/>
        <w:rPr>
          <w:rFonts w:ascii="Times New Roman" w:hAnsi="Times New Roman" w:cs="Times New Roman"/>
        </w:rPr>
      </w:pPr>
    </w:p>
    <w:p w14:paraId="48F1C93E" w14:textId="05545758" w:rsidR="00071A20" w:rsidRDefault="00AE0FB0" w:rsidP="000C2556">
      <w:pPr>
        <w:spacing w:line="360" w:lineRule="auto"/>
        <w:rPr>
          <w:rFonts w:ascii="Times New Roman" w:hAnsi="Times New Roman" w:cs="Times New Roman"/>
          <w:b/>
        </w:rPr>
      </w:pPr>
      <w:r w:rsidRPr="00AE0FB0">
        <w:rPr>
          <w:rFonts w:ascii="Times New Roman" w:hAnsi="Times New Roman" w:cs="Times New Roman"/>
          <w:b/>
          <w:i/>
        </w:rPr>
        <w:t>Kif1a</w:t>
      </w:r>
      <w:r w:rsidRPr="00AE0FB0">
        <w:rPr>
          <w:rFonts w:ascii="Times New Roman" w:hAnsi="Times New Roman" w:cs="Times New Roman"/>
          <w:b/>
        </w:rPr>
        <w:t xml:space="preserve"> expression </w:t>
      </w:r>
      <w:r w:rsidR="00CA52EE">
        <w:rPr>
          <w:rFonts w:ascii="Times New Roman" w:hAnsi="Times New Roman" w:cs="Times New Roman"/>
          <w:b/>
        </w:rPr>
        <w:t xml:space="preserve">restores normal synapse numbers in </w:t>
      </w:r>
      <w:r w:rsidRPr="00CA52EE">
        <w:rPr>
          <w:rFonts w:ascii="Times New Roman" w:hAnsi="Times New Roman" w:cs="Times New Roman"/>
          <w:b/>
          <w:i/>
        </w:rPr>
        <w:t>Tbr1</w:t>
      </w:r>
      <w:r w:rsidRPr="00CA52EE">
        <w:rPr>
          <w:rFonts w:ascii="Times New Roman" w:hAnsi="Times New Roman" w:cs="Times New Roman"/>
          <w:b/>
          <w:i/>
          <w:vertAlign w:val="superscript"/>
        </w:rPr>
        <w:t>layer5</w:t>
      </w:r>
      <w:r w:rsidRPr="00AE0FB0">
        <w:rPr>
          <w:rFonts w:ascii="Times New Roman" w:hAnsi="Times New Roman" w:cs="Times New Roman"/>
          <w:b/>
        </w:rPr>
        <w:t xml:space="preserve"> mutant neurons </w:t>
      </w:r>
      <w:r w:rsidRPr="00AE0FB0">
        <w:rPr>
          <w:rFonts w:ascii="Times New Roman" w:hAnsi="Times New Roman" w:cs="Times New Roman"/>
          <w:b/>
          <w:i/>
        </w:rPr>
        <w:t>in vitro</w:t>
      </w:r>
      <w:r w:rsidR="0043329C">
        <w:rPr>
          <w:rFonts w:ascii="Times New Roman" w:hAnsi="Times New Roman" w:cs="Times New Roman"/>
          <w:b/>
        </w:rPr>
        <w:t>.</w:t>
      </w:r>
    </w:p>
    <w:p w14:paraId="7EC22995" w14:textId="42CB14D5" w:rsidR="0076022D" w:rsidRDefault="00853150" w:rsidP="00D368C8">
      <w:pPr>
        <w:spacing w:line="360" w:lineRule="auto"/>
        <w:ind w:firstLine="720"/>
        <w:rPr>
          <w:rFonts w:ascii="Times New Roman" w:hAnsi="Times New Roman" w:cs="Times New Roman"/>
        </w:rPr>
      </w:pPr>
      <w:r>
        <w:rPr>
          <w:rFonts w:ascii="Times New Roman" w:hAnsi="Times New Roman" w:cs="Times New Roman"/>
        </w:rPr>
        <w:t xml:space="preserve">We </w:t>
      </w:r>
      <w:r w:rsidR="00413B69">
        <w:rPr>
          <w:rFonts w:ascii="Times New Roman" w:hAnsi="Times New Roman" w:cs="Times New Roman"/>
        </w:rPr>
        <w:t>sought to identify molecular mechanisms underlying t</w:t>
      </w:r>
      <w:r w:rsidR="0014345E" w:rsidRPr="0014345E">
        <w:rPr>
          <w:rFonts w:ascii="Times New Roman" w:hAnsi="Times New Roman" w:cs="Times New Roman"/>
        </w:rPr>
        <w:t xml:space="preserve">he decrease in the excitatory and inhibitory synaptic density in </w:t>
      </w:r>
      <w:r w:rsidRPr="00813C9A">
        <w:rPr>
          <w:rFonts w:ascii="Times New Roman" w:hAnsi="Times New Roman" w:cs="Times New Roman"/>
          <w:i/>
        </w:rPr>
        <w:t>Tbr1</w:t>
      </w:r>
      <w:r w:rsidRPr="00813C9A">
        <w:rPr>
          <w:rFonts w:ascii="Times New Roman" w:hAnsi="Times New Roman" w:cs="Times New Roman"/>
          <w:i/>
          <w:vertAlign w:val="superscript"/>
        </w:rPr>
        <w:t>layer5</w:t>
      </w:r>
      <w:r w:rsidR="003110F7">
        <w:rPr>
          <w:rFonts w:ascii="Times New Roman" w:hAnsi="Times New Roman" w:cs="Times New Roman"/>
        </w:rPr>
        <w:t xml:space="preserve"> CKO</w:t>
      </w:r>
      <w:r w:rsidR="0014345E" w:rsidRPr="0014345E">
        <w:rPr>
          <w:rFonts w:ascii="Times New Roman" w:hAnsi="Times New Roman" w:cs="Times New Roman"/>
        </w:rPr>
        <w:t xml:space="preserve"> neurons</w:t>
      </w:r>
      <w:r w:rsidR="00413B69">
        <w:rPr>
          <w:rFonts w:ascii="Times New Roman" w:hAnsi="Times New Roman" w:cs="Times New Roman"/>
        </w:rPr>
        <w:t xml:space="preserve"> using the results from the </w:t>
      </w:r>
      <w:r w:rsidR="00413B69">
        <w:rPr>
          <w:rFonts w:ascii="Times New Roman" w:hAnsi="Times New Roman" w:cs="Times New Roman"/>
          <w:iCs/>
        </w:rPr>
        <w:t>scRNA-seq analysis (Fig. 1)</w:t>
      </w:r>
      <w:r w:rsidR="00413B69">
        <w:rPr>
          <w:rFonts w:ascii="Times New Roman" w:hAnsi="Times New Roman" w:cs="Times New Roman"/>
        </w:rPr>
        <w:t xml:space="preserve">. </w:t>
      </w:r>
      <w:r w:rsidR="00474E56">
        <w:rPr>
          <w:rFonts w:ascii="Times New Roman" w:hAnsi="Times New Roman" w:cs="Times New Roman"/>
        </w:rPr>
        <w:t>We</w:t>
      </w:r>
      <w:r w:rsidR="00413B69">
        <w:rPr>
          <w:rFonts w:ascii="Times New Roman" w:hAnsi="Times New Roman" w:cs="Times New Roman"/>
        </w:rPr>
        <w:t xml:space="preserve"> </w:t>
      </w:r>
      <w:r w:rsidR="00F62054">
        <w:rPr>
          <w:rFonts w:ascii="Times New Roman" w:hAnsi="Times New Roman" w:cs="Times New Roman"/>
        </w:rPr>
        <w:t xml:space="preserve">assessed </w:t>
      </w:r>
      <w:r w:rsidR="00474E56">
        <w:rPr>
          <w:rFonts w:ascii="Times New Roman" w:hAnsi="Times New Roman" w:cs="Times New Roman"/>
        </w:rPr>
        <w:t xml:space="preserve">a </w:t>
      </w:r>
      <w:r w:rsidR="00413B69">
        <w:rPr>
          <w:rFonts w:ascii="Times New Roman" w:hAnsi="Times New Roman" w:cs="Times New Roman"/>
        </w:rPr>
        <w:t xml:space="preserve">subset of DEX genes </w:t>
      </w:r>
      <w:r w:rsidR="00474E56">
        <w:rPr>
          <w:rFonts w:ascii="Times New Roman" w:hAnsi="Times New Roman" w:cs="Times New Roman"/>
        </w:rPr>
        <w:t xml:space="preserve">that </w:t>
      </w:r>
      <w:r w:rsidR="00413B69">
        <w:rPr>
          <w:rFonts w:ascii="Times New Roman" w:hAnsi="Times New Roman" w:cs="Times New Roman"/>
        </w:rPr>
        <w:t xml:space="preserve">control synapse biology, including </w:t>
      </w:r>
      <w:r w:rsidR="0076022D">
        <w:rPr>
          <w:rFonts w:ascii="Times New Roman" w:hAnsi="Times New Roman" w:cs="Times New Roman"/>
          <w:i/>
        </w:rPr>
        <w:t>Kif1a</w:t>
      </w:r>
      <w:r w:rsidR="008624DB">
        <w:rPr>
          <w:rFonts w:ascii="Times New Roman" w:hAnsi="Times New Roman" w:cs="Times New Roman"/>
        </w:rPr>
        <w:t xml:space="preserve"> </w:t>
      </w:r>
      <w:r w:rsidR="008624DB">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&lt;EndNote&gt;&lt;Cite&gt;&lt;Author&gt;Li&lt;/Author&gt;&lt;Year&gt;2016&lt;/Year&gt;&lt;IDText&gt;The Neuronal Kinesin UNC-104/KIF1A Is a Key Regulator of Synaptic Aging and Insulin Signaling-Regulated Memory&lt;/IDText&gt;&lt;DisplayText&gt;(Li et al., 2016)&lt;/DisplayText&gt;&lt;record&gt;&lt;dates&gt;&lt;pub-dates&gt;&lt;date&gt;2016/03/07/&lt;/date&gt;&lt;/pub-dates&gt;&lt;year&gt;2016&lt;/year&gt;&lt;/dates&gt;&lt;urls&gt;&lt;related-urls&gt;&lt;url&gt;http://www.sciencedirect.com/science/article/pii/S0960982216000531&lt;/url&gt;&lt;/related-urls&gt;&lt;/urls&gt;&lt;isbn&gt;0960-9822&lt;/isbn&gt;&lt;titles&gt;&lt;title&gt;The Neuronal Kinesin UNC-104/KIF1A Is a Key Regulator of Synaptic Aging and Insulin Signaling-Regulated Memory&lt;/title&gt;&lt;secondary-title&gt;Current Biology&lt;/secondary-title&gt;&lt;/titles&gt;&lt;pages&gt;605-615&lt;/pages&gt;&lt;number&gt;5&lt;/number&gt;&lt;contributors&gt;&lt;authors&gt;&lt;author&gt;Li, Ling-Bo&lt;/author&gt;&lt;author&gt;Lei, Haoyun&lt;/author&gt;&lt;author&gt;Arey, Rachel N&lt;/author&gt;&lt;author&gt;Li, Pengpeng&lt;/author&gt;&lt;author&gt;Liu, Jianfeng&lt;/author&gt;&lt;author&gt;Murphy, Coleen T&lt;/author&gt;&lt;author&gt;Xu, X. Z.  Shawn&lt;/author&gt;&lt;author&gt;Shen, Kang&lt;/author&gt;&lt;/authors&gt;&lt;/contributors&gt;&lt;added-date format="utc"&gt;1550264757&lt;/added-date&gt;&lt;ref-type name="Journal Article"&gt;17&lt;/ref-type&gt;&lt;rec-number&gt;1114&lt;/rec-number&gt;&lt;last-updated-date format="utc"&gt;1550264768&lt;/last-updated-date&gt;&lt;electronic-resource-num&gt;https://doi.org/10.1016/j.cub.2015.12.068&lt;/electronic-resource-num&gt;&lt;volume&gt;26&lt;/volume&gt;&lt;/record&gt;&lt;/Cite&gt;&lt;/EndNote&gt;</w:instrText>
      </w:r>
      <w:r w:rsidR="008624DB">
        <w:rPr>
          <w:rFonts w:ascii="Times New Roman" w:hAnsi="Times New Roman" w:cs="Times New Roman"/>
        </w:rPr>
        <w:fldChar w:fldCharType="separate"/>
      </w:r>
      <w:r w:rsidR="004B3E6D">
        <w:rPr>
          <w:rFonts w:ascii="Times New Roman" w:hAnsi="Times New Roman" w:cs="Times New Roman"/>
          <w:noProof/>
        </w:rPr>
        <w:t>(Li et al., 2016)</w:t>
      </w:r>
      <w:r w:rsidR="008624DB">
        <w:rPr>
          <w:rFonts w:ascii="Times New Roman" w:hAnsi="Times New Roman" w:cs="Times New Roman"/>
        </w:rPr>
        <w:fldChar w:fldCharType="end"/>
      </w:r>
      <w:r w:rsidR="0076022D">
        <w:rPr>
          <w:rFonts w:ascii="Times New Roman" w:hAnsi="Times New Roman" w:cs="Times New Roman"/>
          <w:i/>
        </w:rPr>
        <w:t>, Mef2c</w:t>
      </w:r>
      <w:r w:rsidR="008624DB">
        <w:rPr>
          <w:rFonts w:ascii="Times New Roman" w:hAnsi="Times New Roman" w:cs="Times New Roman"/>
        </w:rPr>
        <w:t xml:space="preserve"> </w:t>
      </w:r>
      <w:r w:rsidR="008624DB">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&lt;EndNote&gt;&lt;Cite&gt;&lt;Author&gt;Barbosa&lt;/Author&gt;&lt;Year&gt;2008&lt;/Year&gt;&lt;IDText&gt;MEF2C, a transcription factor that facilitates learning and memory by negative regulation of synapse numbers and function&lt;/IDText&gt;&lt;DisplayText&gt;(Barbosa et al., 2008)&lt;/DisplayText&gt;&lt;record&gt;&lt;urls&gt;&lt;related-urls&gt;&lt;url&gt;http://www.pnas.org/content/105/27/9391.abstract&lt;/url&gt;&lt;/related-urls&gt;&lt;/urls&gt;&lt;titles&gt;&lt;title&gt;MEF2C, a transcription factor that facilitates learning and memory by negative regulation of synapse numbers and function&lt;/title&gt;&lt;secondary-title&gt;Proceedings of the National Academy of Sciences&lt;/secondary-title&gt;&lt;/titles&gt;&lt;pages&gt;9391&lt;/pages&gt;&lt;number&gt;27&lt;/number&gt;&lt;contributors&gt;&lt;authors&gt;&lt;author&gt;Barbosa, Ana C.&lt;/author&gt;&lt;author&gt;Kim, Mi-Sung&lt;/author&gt;&lt;author&gt;Ertunc, Mert&lt;/author&gt;&lt;author&gt;Adachi, Megumi&lt;/author&gt;&lt;author&gt;Nelson, Erika D.&lt;/author&gt;&lt;author&gt;McAnally, John&lt;/author&gt;&lt;author&gt;Richardson, James A.&lt;/author&gt;&lt;author&gt;Kavalali, Ege T.&lt;/author&gt;&lt;author&gt;Monteggia, Lisa M.&lt;/author&gt;&lt;author&gt;Bassel-Duby, Rhonda&lt;/author&gt;&lt;author&gt;Olson, Eric N.&lt;/author&gt;&lt;/authors&gt;&lt;/contributors&gt;&lt;added-date format="utc"&gt;1550265342&lt;/added-date&gt;&lt;ref-type name="Journal Article"&gt;17&lt;/ref-type&gt;&lt;dates&gt;&lt;year&gt;2008&lt;/year&gt;&lt;/dates&gt;&lt;rec-number&gt;1121&lt;/rec-number&gt;&lt;last-updated-date format="utc"&gt;1550265344&lt;/last-updated-date&gt;&lt;electronic-resource-num&gt;10.1073/pnas.0802679105&lt;/electronic-resource-num&gt;&lt;volume&gt;105&lt;/volume&gt;&lt;/record&gt;&lt;/Cite&gt;&lt;/EndNote&gt;</w:instrText>
      </w:r>
      <w:r w:rsidR="008624DB">
        <w:rPr>
          <w:rFonts w:ascii="Times New Roman" w:hAnsi="Times New Roman" w:cs="Times New Roman"/>
        </w:rPr>
        <w:fldChar w:fldCharType="separate"/>
      </w:r>
      <w:r w:rsidR="004B3E6D">
        <w:rPr>
          <w:rFonts w:ascii="Times New Roman" w:hAnsi="Times New Roman" w:cs="Times New Roman"/>
          <w:noProof/>
        </w:rPr>
        <w:t>(Barbosa et al., 2008)</w:t>
      </w:r>
      <w:r w:rsidR="008624DB">
        <w:rPr>
          <w:rFonts w:ascii="Times New Roman" w:hAnsi="Times New Roman" w:cs="Times New Roman"/>
        </w:rPr>
        <w:fldChar w:fldCharType="end"/>
      </w:r>
      <w:r w:rsidR="0076022D">
        <w:rPr>
          <w:rFonts w:ascii="Times New Roman" w:hAnsi="Times New Roman" w:cs="Times New Roman"/>
          <w:i/>
        </w:rPr>
        <w:t>, Rac3,</w:t>
      </w:r>
      <w:r w:rsidR="008624DB">
        <w:rPr>
          <w:rFonts w:ascii="Times New Roman" w:hAnsi="Times New Roman" w:cs="Times New Roman"/>
        </w:rPr>
        <w:t xml:space="preserve"> and</w:t>
      </w:r>
      <w:r w:rsidR="0076022D">
        <w:rPr>
          <w:rFonts w:ascii="Times New Roman" w:hAnsi="Times New Roman" w:cs="Times New Roman"/>
          <w:i/>
        </w:rPr>
        <w:t xml:space="preserve"> Syt4</w:t>
      </w:r>
      <w:r w:rsidR="00CA52EE">
        <w:rPr>
          <w:rFonts w:ascii="Times New Roman" w:hAnsi="Times New Roman" w:cs="Times New Roman"/>
          <w:i/>
        </w:rPr>
        <w:t xml:space="preserve"> </w:t>
      </w:r>
      <w:r w:rsidR="008624DB" w:rsidRPr="004021EE">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&lt;EndNote&gt;&lt;Cite&gt;&lt;Author&gt;Barber&lt;/Author&gt;&lt;Year&gt;2009&lt;/Year&gt;&lt;IDText&gt;Postsynaptic regulation of synaptic plasticity by synaptotagmin 4 requires both C2 domains&lt;/IDText&gt;&lt;DisplayText&gt;(Barber et al., 2009)&lt;/DisplayText&gt;&lt;record&gt;&lt;urls&gt;&lt;related-urls&gt;&lt;url&gt;http://jcb.rupress.org/content/187/2/295.abstract&lt;/url&gt;&lt;/related-urls&gt;&lt;/urls&gt;&lt;titles&gt;&lt;title&gt;Postsynaptic regulation of synaptic plasticity by synaptotagmin 4 requires both C2 domains&lt;/title&gt;&lt;secondary-title&gt;The Journal of Cell Biology&lt;/secondary-title&gt;&lt;/titles&gt;&lt;pages&gt;295&lt;/pages&gt;&lt;number&gt;2&lt;/number&gt;&lt;contributors&gt;&lt;authors&gt;&lt;author&gt;Barber, Cynthia F.&lt;/author&gt;&lt;author&gt;Jorquera, Ramon A.&lt;/author&gt;&lt;author&gt;Melom, Jan E.&lt;/author&gt;&lt;author&gt;Littleton, J. Troy&lt;/author&gt;&lt;/authors&gt;&lt;/contributors&gt;&lt;added-date format="utc"&gt;1550265342&lt;/added-date&gt;&lt;ref-type name="Journal Article"&gt;17&lt;/ref-type&gt;&lt;dates&gt;&lt;year&gt;2009&lt;/year&gt;&lt;/dates&gt;&lt;rec-number&gt;1122&lt;/rec-number&gt;&lt;last-updated-date format="utc"&gt;1550265349&lt;/last-updated-date&gt;&lt;electronic-resource-num&gt;10.1083/jcb.200903098&lt;/electronic-resource-num&gt;&lt;volume&gt;187&lt;/volume&gt;&lt;/record&gt;&lt;/Cite&gt;&lt;/EndNote&gt;</w:instrText>
      </w:r>
      <w:r w:rsidR="008624DB" w:rsidRPr="004021EE">
        <w:rPr>
          <w:rFonts w:ascii="Times New Roman" w:hAnsi="Times New Roman" w:cs="Times New Roman"/>
        </w:rPr>
        <w:fldChar w:fldCharType="separate"/>
      </w:r>
      <w:r w:rsidR="004B3E6D">
        <w:rPr>
          <w:rFonts w:ascii="Times New Roman" w:hAnsi="Times New Roman" w:cs="Times New Roman"/>
          <w:noProof/>
        </w:rPr>
        <w:t>(Barber et al., 2009)</w:t>
      </w:r>
      <w:r w:rsidR="008624DB" w:rsidRPr="004021EE">
        <w:rPr>
          <w:rFonts w:ascii="Times New Roman" w:hAnsi="Times New Roman" w:cs="Times New Roman"/>
        </w:rPr>
        <w:fldChar w:fldCharType="end"/>
      </w:r>
      <w:r w:rsidR="0014345E" w:rsidRPr="0014345E">
        <w:rPr>
          <w:rFonts w:ascii="Times New Roman" w:hAnsi="Times New Roman" w:cs="Times New Roman"/>
        </w:rPr>
        <w:t xml:space="preserve">. </w:t>
      </w:r>
      <w:r w:rsidR="00474E56">
        <w:rPr>
          <w:rFonts w:ascii="Times New Roman" w:hAnsi="Times New Roman" w:cs="Times New Roman"/>
        </w:rPr>
        <w:t>We examined</w:t>
      </w:r>
      <w:r w:rsidR="00413B69">
        <w:rPr>
          <w:rFonts w:ascii="Times New Roman" w:hAnsi="Times New Roman" w:cs="Times New Roman"/>
        </w:rPr>
        <w:t xml:space="preserve"> whether </w:t>
      </w:r>
      <w:r w:rsidR="00B0244E">
        <w:rPr>
          <w:rFonts w:ascii="Times New Roman" w:hAnsi="Times New Roman" w:cs="Times New Roman"/>
          <w:i/>
        </w:rPr>
        <w:t>Kif1a, Mef2c, Rac3</w:t>
      </w:r>
      <w:r w:rsidR="00B0244E">
        <w:rPr>
          <w:rFonts w:ascii="Times New Roman" w:hAnsi="Times New Roman" w:cs="Times New Roman"/>
        </w:rPr>
        <w:t xml:space="preserve"> and</w:t>
      </w:r>
      <w:r w:rsidR="00B0244E">
        <w:rPr>
          <w:rFonts w:ascii="Times New Roman" w:hAnsi="Times New Roman" w:cs="Times New Roman"/>
          <w:i/>
        </w:rPr>
        <w:t xml:space="preserve"> Syt4 </w:t>
      </w:r>
      <w:r w:rsidR="00413B69">
        <w:rPr>
          <w:rFonts w:ascii="Times New Roman" w:hAnsi="Times New Roman" w:cs="Times New Roman"/>
        </w:rPr>
        <w:t xml:space="preserve">could rescue synapse density by </w:t>
      </w:r>
      <w:r w:rsidR="00B0244E">
        <w:rPr>
          <w:rFonts w:ascii="Times New Roman" w:hAnsi="Times New Roman" w:cs="Times New Roman"/>
        </w:rPr>
        <w:t xml:space="preserve">expressing them </w:t>
      </w:r>
      <w:r w:rsidR="0014345E" w:rsidRPr="0014345E">
        <w:rPr>
          <w:rFonts w:ascii="Times New Roman" w:hAnsi="Times New Roman" w:cs="Times New Roman"/>
        </w:rPr>
        <w:t xml:space="preserve">in </w:t>
      </w:r>
      <w:r w:rsidR="00413B69">
        <w:rPr>
          <w:rFonts w:ascii="Times New Roman" w:hAnsi="Times New Roman" w:cs="Times New Roman"/>
        </w:rPr>
        <w:t xml:space="preserve">P0 </w:t>
      </w:r>
      <w:r w:rsidR="0014345E" w:rsidRPr="0014345E">
        <w:rPr>
          <w:rFonts w:ascii="Times New Roman" w:hAnsi="Times New Roman" w:cs="Times New Roman"/>
        </w:rPr>
        <w:t>primar</w:t>
      </w:r>
      <w:r w:rsidR="00413B69">
        <w:rPr>
          <w:rFonts w:ascii="Times New Roman" w:hAnsi="Times New Roman" w:cs="Times New Roman"/>
        </w:rPr>
        <w:t xml:space="preserve">y </w:t>
      </w:r>
      <w:r w:rsidR="0014345E" w:rsidRPr="0014345E">
        <w:rPr>
          <w:rFonts w:ascii="Times New Roman" w:hAnsi="Times New Roman" w:cs="Times New Roman"/>
        </w:rPr>
        <w:t xml:space="preserve">cortical cultures derived from </w:t>
      </w:r>
      <w:r w:rsidR="0014345E" w:rsidRPr="0014345E">
        <w:rPr>
          <w:rFonts w:ascii="Times New Roman" w:hAnsi="Times New Roman" w:cs="Times New Roman"/>
          <w:i/>
        </w:rPr>
        <w:t>Tbr1</w:t>
      </w:r>
      <w:r w:rsidR="0014345E" w:rsidRPr="0014345E">
        <w:rPr>
          <w:rFonts w:ascii="Times New Roman" w:hAnsi="Times New Roman" w:cs="Times New Roman"/>
          <w:i/>
          <w:vertAlign w:val="superscript"/>
        </w:rPr>
        <w:t>wildtype</w:t>
      </w:r>
      <w:r w:rsidR="0014345E" w:rsidRPr="0014345E">
        <w:rPr>
          <w:rFonts w:ascii="Times New Roman" w:hAnsi="Times New Roman" w:cs="Times New Roman"/>
          <w:vertAlign w:val="superscript"/>
        </w:rPr>
        <w:t xml:space="preserve"> </w:t>
      </w:r>
      <w:r w:rsidR="0014345E" w:rsidRPr="0014345E">
        <w:rPr>
          <w:rFonts w:ascii="Times New Roman" w:hAnsi="Times New Roman" w:cs="Times New Roman"/>
        </w:rPr>
        <w:t xml:space="preserve">and </w:t>
      </w:r>
      <w:r w:rsidR="0014345E" w:rsidRPr="0014345E">
        <w:rPr>
          <w:rFonts w:ascii="Times New Roman" w:hAnsi="Times New Roman" w:cs="Times New Roman"/>
          <w:i/>
        </w:rPr>
        <w:t>Tbr1</w:t>
      </w:r>
      <w:r w:rsidR="0014345E" w:rsidRPr="0014345E">
        <w:rPr>
          <w:rFonts w:ascii="Times New Roman" w:hAnsi="Times New Roman" w:cs="Times New Roman"/>
          <w:i/>
          <w:vertAlign w:val="superscript"/>
        </w:rPr>
        <w:t>layer</w:t>
      </w:r>
      <w:r w:rsidR="0076022D">
        <w:rPr>
          <w:rFonts w:ascii="Times New Roman" w:hAnsi="Times New Roman" w:cs="Times New Roman"/>
          <w:i/>
          <w:vertAlign w:val="superscript"/>
        </w:rPr>
        <w:t>5</w:t>
      </w:r>
      <w:r w:rsidR="0014345E" w:rsidRPr="0014345E">
        <w:rPr>
          <w:rFonts w:ascii="Times New Roman" w:hAnsi="Times New Roman" w:cs="Times New Roman"/>
        </w:rPr>
        <w:t xml:space="preserve"> mutant neurons (n=2). </w:t>
      </w:r>
    </w:p>
    <w:p w14:paraId="067E0FEE" w14:textId="7DC2B0B1" w:rsidR="00742287" w:rsidRDefault="0014345E" w:rsidP="00742287">
      <w:pPr>
        <w:spacing w:line="360" w:lineRule="auto"/>
        <w:ind w:firstLine="720"/>
        <w:rPr>
          <w:rFonts w:ascii="Times New Roman" w:hAnsi="Times New Roman" w:cs="Times New Roman"/>
        </w:rPr>
      </w:pPr>
      <w:r w:rsidRPr="0014345E">
        <w:rPr>
          <w:rFonts w:ascii="Times New Roman" w:hAnsi="Times New Roman" w:cs="Times New Roman"/>
        </w:rPr>
        <w:t xml:space="preserve">After 14 days </w:t>
      </w:r>
      <w:r w:rsidRPr="0014345E">
        <w:rPr>
          <w:rFonts w:ascii="Times New Roman" w:hAnsi="Times New Roman" w:cs="Times New Roman"/>
          <w:i/>
        </w:rPr>
        <w:t>in vitro</w:t>
      </w:r>
      <w:r w:rsidRPr="0014345E">
        <w:rPr>
          <w:rFonts w:ascii="Times New Roman" w:hAnsi="Times New Roman" w:cs="Times New Roman"/>
        </w:rPr>
        <w:t>, we analyzed the number of excitatory (VG</w:t>
      </w:r>
      <w:r w:rsidR="00A921DE">
        <w:rPr>
          <w:rFonts w:ascii="Times New Roman" w:hAnsi="Times New Roman" w:cs="Times New Roman"/>
        </w:rPr>
        <w:t>LUT</w:t>
      </w:r>
      <w:r w:rsidRPr="0014345E">
        <w:rPr>
          <w:rFonts w:ascii="Times New Roman" w:hAnsi="Times New Roman" w:cs="Times New Roman"/>
          <w:vertAlign w:val="superscript"/>
        </w:rPr>
        <w:t>+</w:t>
      </w:r>
      <w:r w:rsidRPr="0014345E">
        <w:rPr>
          <w:rFonts w:ascii="Times New Roman" w:hAnsi="Times New Roman" w:cs="Times New Roman"/>
        </w:rPr>
        <w:t xml:space="preserve"> presynaptic and PSD95</w:t>
      </w:r>
      <w:r w:rsidRPr="0014345E">
        <w:rPr>
          <w:rFonts w:ascii="Times New Roman" w:hAnsi="Times New Roman" w:cs="Times New Roman"/>
          <w:vertAlign w:val="superscript"/>
        </w:rPr>
        <w:t>+</w:t>
      </w:r>
      <w:r w:rsidRPr="0014345E">
        <w:rPr>
          <w:rFonts w:ascii="Times New Roman" w:hAnsi="Times New Roman" w:cs="Times New Roman"/>
        </w:rPr>
        <w:t xml:space="preserve"> postsynaptic) and inhibitory (VG</w:t>
      </w:r>
      <w:r w:rsidR="00A921DE">
        <w:rPr>
          <w:rFonts w:ascii="Times New Roman" w:hAnsi="Times New Roman" w:cs="Times New Roman"/>
        </w:rPr>
        <w:t>AT</w:t>
      </w:r>
      <w:r w:rsidRPr="0014345E">
        <w:rPr>
          <w:rFonts w:ascii="Times New Roman" w:hAnsi="Times New Roman" w:cs="Times New Roman"/>
          <w:vertAlign w:val="superscript"/>
        </w:rPr>
        <w:t>+</w:t>
      </w:r>
      <w:r w:rsidRPr="0014345E">
        <w:rPr>
          <w:rFonts w:ascii="Times New Roman" w:hAnsi="Times New Roman" w:cs="Times New Roman"/>
        </w:rPr>
        <w:t xml:space="preserve"> presynaptic </w:t>
      </w:r>
      <w:r w:rsidRPr="009F782B">
        <w:rPr>
          <w:rFonts w:ascii="Times New Roman" w:hAnsi="Times New Roman" w:cs="Times New Roman"/>
        </w:rPr>
        <w:t>and Gephyrin</w:t>
      </w:r>
      <w:r w:rsidRPr="009F782B">
        <w:rPr>
          <w:rFonts w:ascii="Times New Roman" w:hAnsi="Times New Roman" w:cs="Times New Roman"/>
          <w:vertAlign w:val="superscript"/>
        </w:rPr>
        <w:t>+</w:t>
      </w:r>
      <w:r w:rsidRPr="009F782B">
        <w:rPr>
          <w:rFonts w:ascii="Times New Roman" w:hAnsi="Times New Roman" w:cs="Times New Roman"/>
        </w:rPr>
        <w:t xml:space="preserve"> postsynaptic) terminals of </w:t>
      </w:r>
      <w:r w:rsidRPr="009F782B">
        <w:rPr>
          <w:rFonts w:ascii="Times New Roman" w:hAnsi="Times New Roman" w:cs="Times New Roman"/>
          <w:i/>
        </w:rPr>
        <w:t>Tbr1</w:t>
      </w:r>
      <w:r w:rsidRPr="009F782B">
        <w:rPr>
          <w:rFonts w:ascii="Times New Roman" w:hAnsi="Times New Roman" w:cs="Times New Roman"/>
          <w:vertAlign w:val="superscript"/>
        </w:rPr>
        <w:t>wildtype</w:t>
      </w:r>
      <w:r w:rsidRPr="009F782B">
        <w:rPr>
          <w:rFonts w:ascii="Times New Roman" w:hAnsi="Times New Roman" w:cs="Times New Roman"/>
        </w:rPr>
        <w:t xml:space="preserve"> and </w:t>
      </w:r>
      <w:r w:rsidRPr="009F782B">
        <w:rPr>
          <w:rFonts w:ascii="Times New Roman" w:hAnsi="Times New Roman" w:cs="Times New Roman"/>
          <w:i/>
        </w:rPr>
        <w:t>Tbr1</w:t>
      </w:r>
      <w:r w:rsidRPr="009F782B">
        <w:rPr>
          <w:rFonts w:ascii="Times New Roman" w:hAnsi="Times New Roman" w:cs="Times New Roman"/>
          <w:i/>
          <w:vertAlign w:val="superscript"/>
        </w:rPr>
        <w:t>layer</w:t>
      </w:r>
      <w:r w:rsidR="0076022D" w:rsidRPr="009F782B">
        <w:rPr>
          <w:rFonts w:ascii="Times New Roman" w:hAnsi="Times New Roman" w:cs="Times New Roman"/>
          <w:i/>
          <w:vertAlign w:val="superscript"/>
        </w:rPr>
        <w:t>5</w:t>
      </w:r>
      <w:r w:rsidRPr="009F782B">
        <w:rPr>
          <w:rFonts w:ascii="Times New Roman" w:hAnsi="Times New Roman" w:cs="Times New Roman"/>
        </w:rPr>
        <w:t xml:space="preserve"> homozygous mutant neurons (Fig. </w:t>
      </w:r>
      <w:r w:rsidR="009F782B" w:rsidRPr="009F782B">
        <w:rPr>
          <w:rFonts w:ascii="Times New Roman" w:hAnsi="Times New Roman" w:cs="Times New Roman"/>
        </w:rPr>
        <w:t>3i</w:t>
      </w:r>
      <w:r w:rsidR="00620130">
        <w:rPr>
          <w:rFonts w:ascii="Times New Roman" w:hAnsi="Times New Roman" w:cs="Times New Roman"/>
        </w:rPr>
        <w:t>ii</w:t>
      </w:r>
      <w:r w:rsidRPr="009F782B">
        <w:rPr>
          <w:rFonts w:ascii="Times New Roman" w:hAnsi="Times New Roman" w:cs="Times New Roman"/>
        </w:rPr>
        <w:t xml:space="preserve">). The reduced excitatory and inhibitory synaptic density </w:t>
      </w:r>
      <w:r w:rsidR="00B0244E">
        <w:rPr>
          <w:rFonts w:ascii="Times New Roman" w:hAnsi="Times New Roman" w:cs="Times New Roman"/>
        </w:rPr>
        <w:t xml:space="preserve">onto </w:t>
      </w:r>
      <w:r w:rsidR="00B0244E" w:rsidRPr="00813C9A">
        <w:rPr>
          <w:rFonts w:ascii="Times New Roman" w:hAnsi="Times New Roman" w:cs="Times New Roman"/>
          <w:i/>
        </w:rPr>
        <w:t>Tbr1</w:t>
      </w:r>
      <w:r w:rsidR="00B0244E" w:rsidRPr="00813C9A">
        <w:rPr>
          <w:rFonts w:ascii="Times New Roman" w:hAnsi="Times New Roman" w:cs="Times New Roman"/>
          <w:i/>
          <w:vertAlign w:val="superscript"/>
        </w:rPr>
        <w:t>layer5</w:t>
      </w:r>
      <w:r w:rsidR="00B0244E">
        <w:rPr>
          <w:rFonts w:ascii="Times New Roman" w:hAnsi="Times New Roman" w:cs="Times New Roman"/>
        </w:rPr>
        <w:t xml:space="preserve"> CKO</w:t>
      </w:r>
      <w:r w:rsidR="00B0244E" w:rsidRPr="0014345E">
        <w:rPr>
          <w:rFonts w:ascii="Times New Roman" w:hAnsi="Times New Roman" w:cs="Times New Roman"/>
        </w:rPr>
        <w:t xml:space="preserve"> neurons</w:t>
      </w:r>
      <w:r w:rsidR="00B0244E">
        <w:rPr>
          <w:rFonts w:ascii="Times New Roman" w:hAnsi="Times New Roman" w:cs="Times New Roman"/>
        </w:rPr>
        <w:t xml:space="preserve"> </w:t>
      </w:r>
      <w:r w:rsidRPr="009F782B">
        <w:rPr>
          <w:rFonts w:ascii="Times New Roman" w:hAnsi="Times New Roman" w:cs="Times New Roman"/>
        </w:rPr>
        <w:t xml:space="preserve">was recapitulated </w:t>
      </w:r>
      <w:r w:rsidRPr="009F782B">
        <w:rPr>
          <w:rFonts w:ascii="Times New Roman" w:hAnsi="Times New Roman" w:cs="Times New Roman"/>
          <w:i/>
        </w:rPr>
        <w:t>in vitro</w:t>
      </w:r>
      <w:r w:rsidR="00413B69">
        <w:rPr>
          <w:rFonts w:ascii="Times New Roman" w:hAnsi="Times New Roman" w:cs="Times New Roman"/>
        </w:rPr>
        <w:t xml:space="preserve"> (</w:t>
      </w:r>
      <w:r w:rsidRPr="009F782B">
        <w:rPr>
          <w:rFonts w:ascii="Times New Roman" w:hAnsi="Times New Roman" w:cs="Times New Roman"/>
        </w:rPr>
        <w:t xml:space="preserve">Fig. </w:t>
      </w:r>
      <w:r w:rsidR="009F782B" w:rsidRPr="009F782B">
        <w:rPr>
          <w:rFonts w:ascii="Times New Roman" w:hAnsi="Times New Roman" w:cs="Times New Roman"/>
        </w:rPr>
        <w:t>3</w:t>
      </w:r>
      <w:r w:rsidR="00CF2746">
        <w:rPr>
          <w:rFonts w:ascii="Times New Roman" w:hAnsi="Times New Roman" w:cs="Times New Roman"/>
        </w:rPr>
        <w:t>G</w:t>
      </w:r>
      <w:r w:rsidR="009F782B" w:rsidRPr="009F782B">
        <w:rPr>
          <w:rFonts w:ascii="Times New Roman" w:hAnsi="Times New Roman" w:cs="Times New Roman"/>
        </w:rPr>
        <w:t xml:space="preserve">, </w:t>
      </w:r>
      <w:r w:rsidR="005C0140">
        <w:rPr>
          <w:rFonts w:ascii="Times New Roman" w:hAnsi="Times New Roman" w:cs="Times New Roman"/>
        </w:rPr>
        <w:t>3</w:t>
      </w:r>
      <w:r w:rsidR="00CF2746">
        <w:rPr>
          <w:rFonts w:ascii="Times New Roman" w:hAnsi="Times New Roman" w:cs="Times New Roman"/>
        </w:rPr>
        <w:t>H</w:t>
      </w:r>
      <w:r w:rsidRPr="009F782B">
        <w:rPr>
          <w:rFonts w:ascii="Times New Roman" w:hAnsi="Times New Roman" w:cs="Times New Roman"/>
        </w:rPr>
        <w:t xml:space="preserve">). </w:t>
      </w:r>
      <w:r w:rsidR="00413B69">
        <w:rPr>
          <w:rFonts w:ascii="Times New Roman" w:hAnsi="Times New Roman" w:cs="Times New Roman"/>
        </w:rPr>
        <w:t>O</w:t>
      </w:r>
      <w:r w:rsidR="0076022D" w:rsidRPr="009F782B">
        <w:rPr>
          <w:rFonts w:ascii="Times New Roman" w:hAnsi="Times New Roman" w:cs="Times New Roman"/>
        </w:rPr>
        <w:t xml:space="preserve">nly </w:t>
      </w:r>
      <w:r w:rsidR="0076022D" w:rsidRPr="009F782B">
        <w:rPr>
          <w:rFonts w:ascii="Times New Roman" w:hAnsi="Times New Roman" w:cs="Times New Roman"/>
          <w:i/>
        </w:rPr>
        <w:t xml:space="preserve">Kif1a </w:t>
      </w:r>
      <w:r w:rsidR="0076022D" w:rsidRPr="009F782B">
        <w:rPr>
          <w:rFonts w:ascii="Times New Roman" w:hAnsi="Times New Roman" w:cs="Times New Roman"/>
        </w:rPr>
        <w:t xml:space="preserve">rescued the reduction in both excitatory (Fig. </w:t>
      </w:r>
      <w:r w:rsidR="009F782B" w:rsidRPr="009F782B">
        <w:rPr>
          <w:rFonts w:ascii="Times New Roman" w:hAnsi="Times New Roman" w:cs="Times New Roman"/>
        </w:rPr>
        <w:t>3</w:t>
      </w:r>
      <w:r w:rsidR="00CF2746">
        <w:rPr>
          <w:rFonts w:ascii="Times New Roman" w:hAnsi="Times New Roman" w:cs="Times New Roman"/>
        </w:rPr>
        <w:t>G</w:t>
      </w:r>
      <w:r w:rsidR="0076022D" w:rsidRPr="009F782B">
        <w:rPr>
          <w:rFonts w:ascii="Times New Roman" w:hAnsi="Times New Roman" w:cs="Times New Roman"/>
        </w:rPr>
        <w:t xml:space="preserve">) and inhibitory (Fig. </w:t>
      </w:r>
      <w:r w:rsidR="009F782B" w:rsidRPr="009F782B">
        <w:rPr>
          <w:rFonts w:ascii="Times New Roman" w:hAnsi="Times New Roman" w:cs="Times New Roman"/>
        </w:rPr>
        <w:t>3</w:t>
      </w:r>
      <w:r w:rsidR="00CF2746">
        <w:rPr>
          <w:rFonts w:ascii="Times New Roman" w:hAnsi="Times New Roman" w:cs="Times New Roman"/>
        </w:rPr>
        <w:t>H</w:t>
      </w:r>
      <w:r w:rsidR="0076022D" w:rsidRPr="009F782B">
        <w:rPr>
          <w:rFonts w:ascii="Times New Roman" w:hAnsi="Times New Roman" w:cs="Times New Roman"/>
        </w:rPr>
        <w:t>)</w:t>
      </w:r>
      <w:r w:rsidR="0076022D" w:rsidRPr="0076022D">
        <w:rPr>
          <w:rFonts w:ascii="Times New Roman" w:hAnsi="Times New Roman" w:cs="Times New Roman"/>
        </w:rPr>
        <w:t xml:space="preserve"> synapse </w:t>
      </w:r>
      <w:r w:rsidR="0076022D" w:rsidRPr="0076022D">
        <w:rPr>
          <w:rFonts w:ascii="Times New Roman" w:hAnsi="Times New Roman" w:cs="Times New Roman"/>
        </w:rPr>
        <w:lastRenderedPageBreak/>
        <w:t>numbers</w:t>
      </w:r>
      <w:r w:rsidR="00B0244E">
        <w:rPr>
          <w:rFonts w:ascii="Times New Roman" w:hAnsi="Times New Roman" w:cs="Times New Roman"/>
        </w:rPr>
        <w:t xml:space="preserve">. The </w:t>
      </w:r>
      <w:r w:rsidR="00B0244E" w:rsidRPr="009F782B">
        <w:rPr>
          <w:rFonts w:ascii="Times New Roman" w:hAnsi="Times New Roman" w:cs="Times New Roman"/>
          <w:i/>
        </w:rPr>
        <w:t>Kif1a</w:t>
      </w:r>
      <w:r w:rsidR="00B0244E">
        <w:rPr>
          <w:rFonts w:ascii="Times New Roman" w:hAnsi="Times New Roman" w:cs="Times New Roman"/>
          <w:i/>
        </w:rPr>
        <w:t xml:space="preserve"> </w:t>
      </w:r>
      <w:r w:rsidR="00B0244E" w:rsidRPr="002D1CBD">
        <w:rPr>
          <w:rFonts w:ascii="Times New Roman" w:hAnsi="Times New Roman" w:cs="Times New Roman"/>
        </w:rPr>
        <w:t>kinesin</w:t>
      </w:r>
      <w:r w:rsidR="00342C02">
        <w:rPr>
          <w:rFonts w:ascii="Times New Roman" w:hAnsi="Times New Roman" w:cs="Times New Roman"/>
        </w:rPr>
        <w:t xml:space="preserve"> </w:t>
      </w:r>
      <w:r w:rsidR="00B0244E">
        <w:rPr>
          <w:rFonts w:ascii="Times New Roman" w:hAnsi="Times New Roman" w:cs="Times New Roman"/>
        </w:rPr>
        <w:t>is implicated in the transport of vesicles for synapse development</w:t>
      </w:r>
      <w:r w:rsidR="00E0044F">
        <w:rPr>
          <w:rFonts w:ascii="Times New Roman" w:hAnsi="Times New Roman" w:cs="Times New Roman"/>
        </w:rPr>
        <w:t xml:space="preserve"> </w:t>
      </w:r>
      <w:r w:rsidR="00E0044F" w:rsidRPr="00061204">
        <w:rPr>
          <w:rFonts w:ascii="Times New Roman" w:hAnsi="Times New Roman" w:cs="Times New Roman"/>
        </w:rPr>
        <w:fldChar w:fldCharType="begin"/>
      </w:r>
      <w:r w:rsidR="00E0044F">
        <w:rPr>
          <w:rFonts w:ascii="Times New Roman" w:hAnsi="Times New Roman" w:cs="Times New Roman"/>
        </w:rPr>
        <w:instrText xml:space="preserve"> ADDIN EN.CITE &lt;EndNote&gt;&lt;Cite&gt;&lt;Author&gt;Guedes-Dias&lt;/Author&gt;&lt;Year&gt;2019&lt;/Year&gt;&lt;IDText&gt;Kinesin-3 Responds to Local Microtubule Dynamics to Target Synaptic Cargo Delivery to the Presynapse&lt;/IDText&gt;&lt;DisplayText&gt;(Guedes-Dias et al., 2019)&lt;/DisplayText&gt;&lt;record&gt;&lt;dates&gt;&lt;pub-dates&gt;&lt;date&gt;2019/01/21/&lt;/date&gt;&lt;/pub-dates&gt;&lt;year&gt;2019&lt;/year&gt;&lt;/dates&gt;&lt;keywords&gt;&lt;keyword&gt;synaptic vesicles&lt;/keyword&gt;&lt;keyword&gt;axonal transport&lt;/keyword&gt;&lt;keyword&gt;microtubule dynamics&lt;/keyword&gt;&lt;keyword&gt;synaptic strength&lt;/keyword&gt;&lt;keyword&gt;kinesin&lt;/keyword&gt;&lt;keyword&gt;dynein&lt;/keyword&gt;&lt;keyword&gt;KIF1A&lt;/keyword&gt;&lt;/keywords&gt;&lt;urls&gt;&lt;related-urls&gt;&lt;url&gt;http://www.sciencedirect.com/science/article/pii/S0960982218315951&lt;/url&gt;&lt;/related-urls&gt;&lt;/urls&gt;&lt;isbn&gt;0960-9822&lt;/isbn&gt;&lt;titles&gt;&lt;title&gt;Kinesin-3 Responds to Local Microtubule Dynamics to Target Synaptic Cargo Delivery to the Presynapse&lt;/title&gt;&lt;secondary-title&gt;Current Biology&lt;/secondary-title&gt;&lt;/titles&gt;&lt;pages&gt;268-282.e8&lt;/pages&gt;&lt;number&gt;2&lt;/number&gt;&lt;contributors&gt;&lt;authors&gt;&lt;author&gt;Guedes-Dias, Pedro&lt;/author&gt;&lt;author&gt;Nirschl, Jeffrey J.&lt;/author&gt;&lt;author&gt;Abreu, Nohely&lt;/author&gt;&lt;author&gt;Tokito, Mariko K.&lt;/author&gt;&lt;author&gt;Janke, Carsten&lt;/author&gt;&lt;author&gt;Magiera, Maria M.&lt;/author&gt;&lt;author&gt;Holzbaur, Erika L. F.&lt;/author&gt;&lt;/authors&gt;&lt;/contributors&gt;&lt;added-date format="utc"&gt;1551479922&lt;/added-date&gt;&lt;ref-type name="Journal Article"&gt;17&lt;/ref-type&gt;&lt;rec-number&gt;1131&lt;/rec-number&gt;&lt;last-updated-date format="utc"&gt;1551479922&lt;/last-updated-date&gt;&lt;electronic-resource-num&gt;https://doi.org/10.1016/j.cub.2018.11.065&lt;/electronic-resource-num&gt;&lt;volume&gt;29&lt;/volume&gt;&lt;/record&gt;&lt;/Cite&gt;&lt;/EndNote&gt;</w:instrText>
      </w:r>
      <w:r w:rsidR="00E0044F" w:rsidRPr="00061204">
        <w:rPr>
          <w:rFonts w:ascii="Times New Roman" w:hAnsi="Times New Roman" w:cs="Times New Roman"/>
        </w:rPr>
        <w:fldChar w:fldCharType="separate"/>
      </w:r>
      <w:r w:rsidR="00E0044F">
        <w:rPr>
          <w:rFonts w:ascii="Times New Roman" w:hAnsi="Times New Roman" w:cs="Times New Roman"/>
          <w:noProof/>
        </w:rPr>
        <w:t>(Guedes-Dias et al., 2019)</w:t>
      </w:r>
      <w:r w:rsidR="00E0044F" w:rsidRPr="00061204">
        <w:rPr>
          <w:rFonts w:ascii="Times New Roman" w:hAnsi="Times New Roman" w:cs="Times New Roman"/>
        </w:rPr>
        <w:fldChar w:fldCharType="end"/>
      </w:r>
      <w:r w:rsidR="00B0244E">
        <w:rPr>
          <w:rFonts w:ascii="Times New Roman" w:hAnsi="Times New Roman" w:cs="Times New Roman"/>
        </w:rPr>
        <w:t xml:space="preserve">, and thus may contribute, with WNT signaling (see below), to </w:t>
      </w:r>
      <w:r w:rsidR="00B0244E" w:rsidRPr="002D1CBD">
        <w:rPr>
          <w:rFonts w:ascii="Times New Roman" w:hAnsi="Times New Roman" w:cs="Times New Roman"/>
          <w:i/>
        </w:rPr>
        <w:t>Tbr1’s</w:t>
      </w:r>
      <w:r w:rsidR="00B0244E">
        <w:rPr>
          <w:rFonts w:ascii="Times New Roman" w:hAnsi="Times New Roman" w:cs="Times New Roman"/>
        </w:rPr>
        <w:t xml:space="preserve"> function in promoting synapse formation.</w:t>
      </w:r>
    </w:p>
    <w:p w14:paraId="7978B8BC" w14:textId="6CC6A8BD" w:rsidR="00401148" w:rsidRDefault="00401148" w:rsidP="000C2556">
      <w:pPr>
        <w:spacing w:line="360" w:lineRule="auto"/>
        <w:rPr>
          <w:rFonts w:ascii="Times New Roman" w:hAnsi="Times New Roman" w:cs="Times New Roman"/>
        </w:rPr>
      </w:pPr>
    </w:p>
    <w:p w14:paraId="1C444669" w14:textId="77777777" w:rsidR="00F33094" w:rsidRDefault="00F33094" w:rsidP="000C2556">
      <w:pPr>
        <w:spacing w:line="360" w:lineRule="auto"/>
        <w:rPr>
          <w:rFonts w:ascii="Times New Roman" w:hAnsi="Times New Roman" w:cs="Times New Roman"/>
        </w:rPr>
      </w:pPr>
    </w:p>
    <w:p w14:paraId="27BD86C0" w14:textId="0E571E50" w:rsidR="00F47640" w:rsidRPr="00107C4C" w:rsidRDefault="00F47640" w:rsidP="005335C2">
      <w:pPr>
        <w:spacing w:line="360" w:lineRule="auto"/>
        <w:rPr>
          <w:rFonts w:ascii="Times New Roman" w:hAnsi="Times New Roman" w:cs="Times New Roman"/>
          <w:b/>
        </w:rPr>
      </w:pPr>
      <w:r w:rsidRPr="00107C4C">
        <w:rPr>
          <w:rFonts w:ascii="Times New Roman" w:hAnsi="Times New Roman" w:cs="Times New Roman"/>
          <w:b/>
        </w:rPr>
        <w:t xml:space="preserve">Restoring reduced WNT signaling in </w:t>
      </w:r>
      <w:r w:rsidRPr="00107C4C">
        <w:rPr>
          <w:rFonts w:ascii="Times New Roman" w:hAnsi="Times New Roman" w:cs="Times New Roman"/>
          <w:b/>
          <w:i/>
        </w:rPr>
        <w:t>Tbr1</w:t>
      </w:r>
      <w:r w:rsidRPr="00107C4C">
        <w:rPr>
          <w:rFonts w:ascii="Times New Roman" w:hAnsi="Times New Roman" w:cs="Times New Roman"/>
          <w:b/>
        </w:rPr>
        <w:t xml:space="preserve"> CKOs rescues synap</w:t>
      </w:r>
      <w:r>
        <w:rPr>
          <w:rFonts w:ascii="Times New Roman" w:hAnsi="Times New Roman" w:cs="Times New Roman"/>
          <w:b/>
        </w:rPr>
        <w:t>tic</w:t>
      </w:r>
      <w:r w:rsidRPr="00107C4C">
        <w:rPr>
          <w:rFonts w:ascii="Times New Roman" w:hAnsi="Times New Roman" w:cs="Times New Roman"/>
          <w:b/>
        </w:rPr>
        <w:t xml:space="preserve"> deficits.</w:t>
      </w:r>
    </w:p>
    <w:p w14:paraId="584C4B5D" w14:textId="4EE6AFE1" w:rsidR="0069205B" w:rsidRDefault="00F47640" w:rsidP="0069205B">
      <w:pPr>
        <w:spacing w:line="360" w:lineRule="auto"/>
        <w:ind w:firstLine="720"/>
        <w:rPr>
          <w:rFonts w:ascii="Times New Roman" w:hAnsi="Times New Roman" w:cs="Times New Roman"/>
        </w:rPr>
      </w:pPr>
      <w:r>
        <w:rPr>
          <w:rFonts w:ascii="Times New Roman" w:hAnsi="Times New Roman" w:cs="Times New Roman"/>
        </w:rPr>
        <w:t xml:space="preserve">We demonstrated that </w:t>
      </w:r>
      <w:r w:rsidRPr="00C87894">
        <w:rPr>
          <w:rFonts w:ascii="Times New Roman" w:hAnsi="Times New Roman" w:cs="Times New Roman"/>
          <w:i/>
        </w:rPr>
        <w:t>Tbr1</w:t>
      </w:r>
      <w:r>
        <w:rPr>
          <w:rFonts w:ascii="Times New Roman" w:hAnsi="Times New Roman" w:cs="Times New Roman"/>
        </w:rPr>
        <w:t xml:space="preserve"> promotes synaptogenesis onto layer 6 neurons in part via WNT signaling </w:t>
      </w:r>
      <w:r w:rsidRPr="00834B3C">
        <w:rPr>
          <w:rFonts w:ascii="Times New Roman" w:hAnsi="Times New Roman" w:cs="Times New Roman"/>
        </w:rPr>
        <w:t>through</w:t>
      </w:r>
      <w:r>
        <w:rPr>
          <w:rFonts w:ascii="Times New Roman" w:hAnsi="Times New Roman" w:cs="Times New Roman"/>
        </w:rPr>
        <w:t xml:space="preserve"> </w:t>
      </w:r>
      <w:r w:rsidRPr="00C87894">
        <w:rPr>
          <w:rFonts w:ascii="Times New Roman" w:hAnsi="Times New Roman" w:cs="Times New Roman"/>
          <w:i/>
        </w:rPr>
        <w:t>Wnt7b</w:t>
      </w:r>
      <w:r>
        <w:rPr>
          <w:rFonts w:ascii="Times New Roman" w:hAnsi="Times New Roman" w:cs="Times New Roman"/>
        </w:rPr>
        <w:t xml:space="preserve"> (Fazel Darbandi et al., 2018).</w:t>
      </w:r>
      <w:r w:rsidR="005335C2">
        <w:rPr>
          <w:rFonts w:ascii="Times New Roman" w:hAnsi="Times New Roman" w:cs="Times New Roman"/>
        </w:rPr>
        <w:t xml:space="preserve"> </w:t>
      </w:r>
      <w:r>
        <w:rPr>
          <w:rFonts w:ascii="Times New Roman" w:hAnsi="Times New Roman" w:cs="Times New Roman"/>
        </w:rPr>
        <w:t>WNT</w:t>
      </w:r>
      <w:r w:rsidRPr="00D03F8E">
        <w:rPr>
          <w:rFonts w:ascii="Times New Roman" w:hAnsi="Times New Roman" w:cs="Times New Roman"/>
        </w:rPr>
        <w:t xml:space="preserve"> signaling </w:t>
      </w:r>
      <w:r>
        <w:rPr>
          <w:rFonts w:ascii="Times New Roman" w:hAnsi="Times New Roman" w:cs="Times New Roman"/>
        </w:rPr>
        <w:t>promotes</w:t>
      </w:r>
      <w:r w:rsidRPr="00D03F8E">
        <w:rPr>
          <w:rFonts w:ascii="Times New Roman" w:hAnsi="Times New Roman" w:cs="Times New Roman"/>
        </w:rPr>
        <w:t xml:space="preserve"> </w:t>
      </w:r>
      <w:r w:rsidRPr="00177FAC">
        <w:rPr>
          <w:rFonts w:ascii="Times New Roman" w:hAnsi="Times New Roman" w:cs="Times New Roman"/>
        </w:rPr>
        <w:t xml:space="preserve">dendrite </w:t>
      </w:r>
      <w:r>
        <w:rPr>
          <w:rFonts w:ascii="Times New Roman" w:hAnsi="Times New Roman" w:cs="Times New Roman"/>
        </w:rPr>
        <w:t>maturation</w:t>
      </w:r>
      <w:r w:rsidRPr="00177FAC">
        <w:rPr>
          <w:rFonts w:ascii="Times New Roman" w:hAnsi="Times New Roman" w:cs="Times New Roman"/>
        </w:rPr>
        <w:t xml:space="preserve"> and synapse</w:t>
      </w:r>
      <w:r>
        <w:rPr>
          <w:rFonts w:ascii="Times New Roman" w:hAnsi="Times New Roman" w:cs="Times New Roman"/>
        </w:rPr>
        <w:t xml:space="preserve"> formation</w:t>
      </w:r>
      <w:r w:rsidRPr="00177FA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&lt;EndNote&gt;&lt;Cite&gt;&lt;Author&gt;Ciani&lt;/Author&gt;&lt;Year&gt;2005&lt;/Year&gt;&lt;IDText&gt;WNTS in the vertebrate nervous system: from patterning to neuronal connectivity&lt;/IDText&gt;&lt;DisplayText&gt;(Ciani and Salinas, 2005)&lt;/DisplayText&gt;&lt;record&gt;&lt;dates&gt;&lt;pub-dates&gt;&lt;date&gt;04/15/online&lt;/date&gt;&lt;/pub-dates&gt;&lt;year&gt;2005&lt;/year&gt;&lt;/dates&gt;&lt;urls&gt;&lt;related-urls&gt;&lt;url&gt;https://doi.org/10.1038/nrn1665&lt;/url&gt;&lt;/related-urls&gt;&lt;/urls&gt;&lt;work-type&gt;Review Article&lt;/work-type&gt;&lt;titles&gt;&lt;title&gt;WNTS in the vertebrate nervous system: from patterning to neuronal connectivity&lt;/title&gt;&lt;secondary-title&gt;Nature Reviews Neuroscience&lt;/secondary-title&gt;&lt;/titles&gt;&lt;pages&gt;351&lt;/pages&gt;&lt;contributors&gt;&lt;authors&gt;&lt;author&gt;Ciani, Lorenza&lt;/author&gt;&lt;author&gt;Salinas, Patricia C.&lt;/author&gt;&lt;/authors&gt;&lt;/contributors&gt;&lt;added-date format="utc"&gt;1553306475&lt;/added-date&gt;&lt;ref-type name="Journal Article"&gt;17&lt;/ref-type&gt;&lt;rec-number&gt;1157&lt;/rec-number&gt;&lt;publisher&gt;Nature Publishing Group&lt;/publisher&gt;&lt;last-updated-date format="utc"&gt;1553306500&lt;/last-updated-date&gt;&lt;electronic-resource-num&gt;10.1038/nrn1665&lt;/electronic-resource-num&gt;&lt;volume&gt;6&lt;/volume&gt;&lt;/record&gt;&lt;/Cite&gt;&lt;/EndNote&gt;</w:instrText>
      </w:r>
      <w:r>
        <w:rPr>
          <w:rFonts w:ascii="Times New Roman" w:hAnsi="Times New Roman" w:cs="Times New Roman"/>
        </w:rPr>
        <w:fldChar w:fldCharType="separate"/>
      </w:r>
      <w:r>
        <w:rPr>
          <w:rFonts w:ascii="Times New Roman" w:hAnsi="Times New Roman" w:cs="Times New Roman"/>
          <w:noProof/>
        </w:rPr>
        <w:t>(Ciani and Salinas, 2005)</w:t>
      </w:r>
      <w:r>
        <w:rPr>
          <w:rFonts w:ascii="Times New Roman" w:hAnsi="Times New Roman" w:cs="Times New Roman"/>
        </w:rPr>
        <w:fldChar w:fldCharType="end"/>
      </w:r>
      <w:r>
        <w:rPr>
          <w:rFonts w:ascii="Times New Roman" w:hAnsi="Times New Roman" w:cs="Times New Roman"/>
        </w:rPr>
        <w:t xml:space="preserve">. Here, we found several lines of evidence to further support the role of </w:t>
      </w:r>
      <w:r w:rsidRPr="00C87894">
        <w:rPr>
          <w:rFonts w:ascii="Times New Roman" w:hAnsi="Times New Roman" w:cs="Times New Roman"/>
          <w:i/>
        </w:rPr>
        <w:t>Tbr1</w:t>
      </w:r>
      <w:r>
        <w:rPr>
          <w:rFonts w:ascii="Times New Roman" w:hAnsi="Times New Roman" w:cs="Times New Roman"/>
        </w:rPr>
        <w:t xml:space="preserve">-dependent WNT signaling in synapse development. First, </w:t>
      </w:r>
      <w:r w:rsidRPr="00C87894">
        <w:rPr>
          <w:rFonts w:ascii="Times New Roman" w:hAnsi="Times New Roman" w:cs="Times New Roman"/>
          <w:i/>
        </w:rPr>
        <w:t>Wnt7b</w:t>
      </w:r>
      <w:r>
        <w:rPr>
          <w:rFonts w:ascii="Times New Roman" w:hAnsi="Times New Roman" w:cs="Times New Roman"/>
        </w:rPr>
        <w:t xml:space="preserve"> and </w:t>
      </w:r>
      <w:r>
        <w:rPr>
          <w:rFonts w:ascii="Times New Roman" w:hAnsi="Times New Roman" w:cs="Times New Roman"/>
          <w:i/>
        </w:rPr>
        <w:t>Ctnnb1</w:t>
      </w:r>
      <w:r>
        <w:rPr>
          <w:rFonts w:ascii="Times New Roman" w:hAnsi="Times New Roman" w:cs="Times New Roman"/>
        </w:rPr>
        <w:t xml:space="preserve"> expression w</w:t>
      </w:r>
      <w:r w:rsidR="00013AFB">
        <w:rPr>
          <w:rFonts w:ascii="Times New Roman" w:hAnsi="Times New Roman" w:cs="Times New Roman"/>
        </w:rPr>
        <w:t>as</w:t>
      </w:r>
      <w:r>
        <w:rPr>
          <w:rFonts w:ascii="Times New Roman" w:hAnsi="Times New Roman" w:cs="Times New Roman"/>
        </w:rPr>
        <w:t xml:space="preserve"> reduced in the mPFC of </w:t>
      </w:r>
      <w:r>
        <w:rPr>
          <w:rFonts w:ascii="Times New Roman" w:hAnsi="Times New Roman" w:cs="Times New Roman"/>
          <w:i/>
        </w:rPr>
        <w:t>Tbr1</w:t>
      </w:r>
      <w:r w:rsidRPr="00180DF2">
        <w:rPr>
          <w:rFonts w:ascii="Times New Roman" w:hAnsi="Times New Roman" w:cs="Times New Roman"/>
          <w:i/>
          <w:vertAlign w:val="superscript"/>
        </w:rPr>
        <w:t>laye</w:t>
      </w:r>
      <w:r>
        <w:rPr>
          <w:rFonts w:ascii="Times New Roman" w:hAnsi="Times New Roman" w:cs="Times New Roman"/>
          <w:i/>
          <w:vertAlign w:val="superscript"/>
        </w:rPr>
        <w:t>r5</w:t>
      </w:r>
      <w:r>
        <w:rPr>
          <w:rFonts w:ascii="Times New Roman" w:hAnsi="Times New Roman" w:cs="Times New Roman"/>
        </w:rPr>
        <w:t xml:space="preserve"> CKOs (Figs. 1 and 2; </w:t>
      </w:r>
      <w:r w:rsidRPr="00812125">
        <w:rPr>
          <w:rFonts w:ascii="Times New Roman" w:hAnsi="Times New Roman" w:cs="Times New Roman"/>
        </w:rPr>
        <w:t xml:space="preserve">Table </w:t>
      </w:r>
      <w:r w:rsidR="007D60DC" w:rsidRPr="00812125">
        <w:rPr>
          <w:rFonts w:ascii="Times New Roman" w:hAnsi="Times New Roman" w:cs="Times New Roman"/>
        </w:rPr>
        <w:t>S1</w:t>
      </w:r>
      <w:r w:rsidRPr="00612FD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Ctnnb1 </w:t>
      </w:r>
      <w:r>
        <w:rPr>
          <w:rFonts w:ascii="Times New Roman" w:hAnsi="Times New Roman" w:cs="Times New Roman"/>
        </w:rPr>
        <w:t xml:space="preserve">encodes </w:t>
      </w:r>
      <w:r w:rsidR="00B0244E" w:rsidRPr="00013AFB">
        <w:rPr>
          <w:rFonts w:ascii="Symbol" w:hAnsi="Symbol" w:cs="Times New Roman"/>
        </w:rPr>
        <w:t></w:t>
      </w:r>
      <w:r w:rsidR="00B0244E">
        <w:rPr>
          <w:rFonts w:ascii="Times New Roman" w:hAnsi="Times New Roman" w:cs="Times New Roman"/>
        </w:rPr>
        <w:t xml:space="preserve">-catenin, </w:t>
      </w:r>
      <w:r>
        <w:rPr>
          <w:rFonts w:ascii="Times New Roman" w:hAnsi="Times New Roman" w:cs="Times New Roman"/>
        </w:rPr>
        <w:t xml:space="preserve">the critical intracellular transducer of </w:t>
      </w:r>
      <w:r w:rsidR="00B0244E">
        <w:rPr>
          <w:rFonts w:ascii="Times New Roman" w:hAnsi="Times New Roman" w:cs="Times New Roman"/>
        </w:rPr>
        <w:t xml:space="preserve">canonical </w:t>
      </w:r>
      <w:r>
        <w:rPr>
          <w:rFonts w:ascii="Times New Roman" w:hAnsi="Times New Roman" w:cs="Times New Roman"/>
        </w:rPr>
        <w:t xml:space="preserve">WNT signaling </w:t>
      </w:r>
      <w:r>
        <w:rPr>
          <w:rFonts w:ascii="Times New Roman" w:hAnsi="Times New Roman" w:cs="Times New Roman"/>
        </w:rPr>
        <w:fldChar w:fldCharType="begin"/>
      </w:r>
      <w:r>
        <w:rPr>
          <w:rFonts w:ascii="Times New Roman" w:hAnsi="Times New Roman" w:cs="Times New Roman"/>
        </w:rPr>
        <w:instrText xml:space="preserve"> ADDIN EN.CITE &lt;EndNote&gt;&lt;Cite&gt;&lt;Author&gt;Budnik&lt;/Author&gt;&lt;Year&gt;2011&lt;/Year&gt;&lt;IDText&gt;Wnt signaling during synaptic development and plasticity&lt;/IDText&gt;&lt;DisplayText&gt;(Budnik and Salinas, 2011)&lt;/DisplayText&gt;&lt;record&gt;&lt;dates&gt;&lt;pub-dates&gt;&lt;date&gt;2011/02/01/&lt;/date&gt;&lt;/pub-dates&gt;&lt;year&gt;2011&lt;/year&gt;&lt;/dates&gt;&lt;urls&gt;&lt;related-urls&gt;&lt;url&gt;http://www.sciencedirect.com/science/article/pii/S0959438810002047&lt;/url&gt;&lt;/related-urls&gt;&lt;/urls&gt;&lt;isbn&gt;0959-4388&lt;/isbn&gt;&lt;titles&gt;&lt;title&gt;Wnt signaling during synaptic development and plasticity&lt;/title&gt;&lt;secondary-title&gt;Current Opinion in Neurobiology&lt;/secondary-title&gt;&lt;/titles&gt;&lt;pages&gt;151-159&lt;/pages&gt;&lt;number&gt;1&lt;/number&gt;&lt;contributors&gt;&lt;authors&gt;&lt;author&gt;Budnik, Vivian&lt;/author&gt;&lt;author&gt;Salinas, Patricia C.&lt;/author&gt;&lt;/authors&gt;&lt;/contributors&gt;&lt;added-date format="utc"&gt;1511230128&lt;/added-date&gt;&lt;ref-type name="Journal Article"&gt;17&lt;/ref-type&gt;&lt;rec-number&gt;815&lt;/rec-number&gt;&lt;last-updated-date format="utc"&gt;1532732599&lt;/last-updated-date&gt;&lt;electronic-resource-num&gt;https://doi.org/10.1016/j.conb.2010.12.002&lt;/electronic-resource-num&gt;&lt;volume&gt;21&lt;/volume&gt;&lt;/record&gt;&lt;/Cite&gt;&lt;/EndNote&gt;</w:instrText>
      </w:r>
      <w:r>
        <w:rPr>
          <w:rFonts w:ascii="Times New Roman" w:hAnsi="Times New Roman" w:cs="Times New Roman"/>
        </w:rPr>
        <w:fldChar w:fldCharType="separate"/>
      </w:r>
      <w:r>
        <w:rPr>
          <w:rFonts w:ascii="Times New Roman" w:hAnsi="Times New Roman" w:cs="Times New Roman"/>
          <w:noProof/>
        </w:rPr>
        <w:t>(Budnik and Salinas, 2011)</w:t>
      </w:r>
      <w:r>
        <w:rPr>
          <w:rFonts w:ascii="Times New Roman" w:hAnsi="Times New Roman" w:cs="Times New Roman"/>
        </w:rPr>
        <w:fldChar w:fldCharType="end"/>
      </w:r>
      <w:r>
        <w:rPr>
          <w:rFonts w:ascii="Times New Roman" w:hAnsi="Times New Roman" w:cs="Times New Roman"/>
        </w:rPr>
        <w:t xml:space="preserve">. Secondly, </w:t>
      </w:r>
      <w:r>
        <w:rPr>
          <w:rFonts w:ascii="Times New Roman" w:hAnsi="Times New Roman" w:cs="Times New Roman"/>
          <w:i/>
        </w:rPr>
        <w:t>Tbr1</w:t>
      </w:r>
      <w:r w:rsidRPr="00180DF2">
        <w:rPr>
          <w:rFonts w:ascii="Times New Roman" w:hAnsi="Times New Roman" w:cs="Times New Roman"/>
          <w:i/>
          <w:vertAlign w:val="superscript"/>
        </w:rPr>
        <w:t>laye</w:t>
      </w:r>
      <w:r>
        <w:rPr>
          <w:rFonts w:ascii="Times New Roman" w:hAnsi="Times New Roman" w:cs="Times New Roman"/>
          <w:i/>
          <w:vertAlign w:val="superscript"/>
        </w:rPr>
        <w:t>r5</w:t>
      </w:r>
      <w:r>
        <w:rPr>
          <w:rFonts w:ascii="Times New Roman" w:hAnsi="Times New Roman" w:cs="Times New Roman"/>
        </w:rPr>
        <w:t xml:space="preserve"> CKOs had increased </w:t>
      </w:r>
      <w:r>
        <w:rPr>
          <w:rFonts w:ascii="Times New Roman" w:hAnsi="Times New Roman" w:cs="Times New Roman"/>
          <w:i/>
        </w:rPr>
        <w:t>Gsk3</w:t>
      </w:r>
      <w:r w:rsidR="008B79B0">
        <w:rPr>
          <w:rFonts w:ascii="Times New Roman" w:hAnsi="Times New Roman" w:cs="Times New Roman"/>
          <w:i/>
        </w:rPr>
        <w:sym w:font="Symbol" w:char="F062"/>
      </w:r>
      <w:r w:rsidR="008B79B0">
        <w:rPr>
          <w:rFonts w:ascii="Times New Roman" w:hAnsi="Times New Roman" w:cs="Times New Roman"/>
        </w:rPr>
        <w:t xml:space="preserve"> </w:t>
      </w:r>
      <w:r>
        <w:rPr>
          <w:rFonts w:ascii="Times New Roman" w:hAnsi="Times New Roman" w:cs="Times New Roman"/>
        </w:rPr>
        <w:t>RNA expression (Fig. 1); GSK3</w:t>
      </w:r>
      <w:r w:rsidRPr="00C150E9">
        <w:rPr>
          <w:rFonts w:ascii="Symbol" w:hAnsi="Symbol" w:cs="Times New Roman"/>
        </w:rPr>
        <w:t></w:t>
      </w:r>
      <w:r>
        <w:rPr>
          <w:rFonts w:ascii="Times New Roman" w:hAnsi="Times New Roman" w:cs="Times New Roman"/>
        </w:rPr>
        <w:t xml:space="preserve"> negatively regulates WNT signaling through increasing the destruction of </w:t>
      </w:r>
      <w:r w:rsidRPr="00C87894">
        <w:rPr>
          <w:rFonts w:ascii="Symbol" w:hAnsi="Symbol" w:cs="Times New Roman"/>
        </w:rPr>
        <w:t></w:t>
      </w:r>
      <w:r>
        <w:rPr>
          <w:rFonts w:ascii="Times New Roman" w:hAnsi="Times New Roman" w:cs="Times New Roman"/>
        </w:rPr>
        <w:t xml:space="preserve">-catenin </w:t>
      </w:r>
      <w:r>
        <w:rPr>
          <w:rFonts w:ascii="Times New Roman" w:hAnsi="Times New Roman" w:cs="Times New Roman"/>
        </w:rPr>
        <w:fldChar w:fldCharType="begin"/>
      </w:r>
      <w:r>
        <w:rPr>
          <w:rFonts w:ascii="Times New Roman" w:hAnsi="Times New Roman" w:cs="Times New Roman"/>
        </w:rPr>
        <w:instrText xml:space="preserve"> ADDIN EN.CITE &lt;EndNote&gt;&lt;Cite&gt;&lt;Author&gt;van Noort&lt;/Author&gt;&lt;Year&gt;2002&lt;/Year&gt;&lt;IDText&gt;Wnt Signaling Controls the Phosphorylation Status of β-Catenin&lt;/IDText&gt;&lt;DisplayText&gt;(van Noort et al., 2002)&lt;/DisplayText&gt;&lt;record&gt;&lt;dates&gt;&lt;pub-dates&gt;&lt;date&gt;May 17, 2002&lt;/date&gt;&lt;/pub-dates&gt;&lt;year&gt;2002&lt;/year&gt;&lt;/dates&gt;&lt;urls&gt;&lt;related-urls&gt;&lt;url&gt;http://www.jbc.org/content/277/20/17901.abstract&lt;/url&gt;&lt;/related-urls&gt;&lt;/urls&gt;&lt;titles&gt;&lt;title&gt;Wnt Signaling Controls the Phosphorylation Status of β-Catenin&lt;/title&gt;&lt;secondary-title&gt;Journal of Biological Chemistry&lt;/secondary-title&gt;&lt;/titles&gt;&lt;pages&gt;17901-17905&lt;/pages&gt;&lt;number&gt;20&lt;/number&gt;&lt;contributors&gt;&lt;authors&gt;&lt;author&gt;van Noort, Mascha&lt;/author&gt;&lt;author&gt;Meeldijk, Jan&lt;/author&gt;&lt;author&gt;van der Zee, Ruurd&lt;/author&gt;&lt;author&gt;Destree, Olivier&lt;/author&gt;&lt;author&gt;Clevers, Hans&lt;/author&gt;&lt;/authors&gt;&lt;/contributors&gt;&lt;added-date format="utc"&gt;1550881802&lt;/added-date&gt;&lt;ref-type name="Journal Article"&gt;17&lt;/ref-type&gt;&lt;rec-number&gt;1126&lt;/rec-number&gt;&lt;last-updated-date format="utc"&gt;1550881805&lt;/last-updated-date&gt;&lt;electronic-resource-num&gt;10.1074/jbc.M111635200&lt;/electronic-resource-num&gt;&lt;volume&gt;277&lt;/volume&gt;&lt;/record&gt;&lt;/Cite&gt;&lt;/EndNote&gt;</w:instrText>
      </w:r>
      <w:r>
        <w:rPr>
          <w:rFonts w:ascii="Times New Roman" w:hAnsi="Times New Roman" w:cs="Times New Roman"/>
        </w:rPr>
        <w:fldChar w:fldCharType="separate"/>
      </w:r>
      <w:r>
        <w:rPr>
          <w:rFonts w:ascii="Times New Roman" w:hAnsi="Times New Roman" w:cs="Times New Roman"/>
          <w:noProof/>
        </w:rPr>
        <w:t>(van Noort et al., 2002)</w:t>
      </w:r>
      <w:r>
        <w:rPr>
          <w:rFonts w:ascii="Times New Roman" w:hAnsi="Times New Roman" w:cs="Times New Roman"/>
        </w:rPr>
        <w:fldChar w:fldCharType="end"/>
      </w:r>
      <w:r>
        <w:rPr>
          <w:rFonts w:ascii="Times New Roman" w:hAnsi="Times New Roman" w:cs="Times New Roman"/>
        </w:rPr>
        <w:t>.</w:t>
      </w:r>
      <w:r w:rsidR="00B0244E">
        <w:rPr>
          <w:rFonts w:ascii="Times New Roman" w:hAnsi="Times New Roman" w:cs="Times New Roman"/>
        </w:rPr>
        <w:t xml:space="preserve"> </w:t>
      </w:r>
    </w:p>
    <w:p w14:paraId="3F6A991B" w14:textId="7EEC4F92" w:rsidR="00F47640" w:rsidRDefault="00B0244E" w:rsidP="0069205B">
      <w:pPr>
        <w:spacing w:line="360" w:lineRule="auto"/>
        <w:ind w:firstLine="720"/>
        <w:rPr>
          <w:rFonts w:ascii="Times New Roman" w:hAnsi="Times New Roman" w:cs="Times New Roman"/>
        </w:rPr>
      </w:pPr>
      <w:r>
        <w:rPr>
          <w:rFonts w:ascii="Times New Roman" w:hAnsi="Times New Roman" w:cs="Times New Roman"/>
        </w:rPr>
        <w:t>Thus,</w:t>
      </w:r>
      <w:r w:rsidDel="00B0244E">
        <w:rPr>
          <w:rFonts w:ascii="Times New Roman" w:hAnsi="Times New Roman" w:cs="Times New Roman"/>
        </w:rPr>
        <w:t xml:space="preserve"> </w:t>
      </w:r>
      <w:r w:rsidR="00F47640">
        <w:rPr>
          <w:rFonts w:ascii="Times New Roman" w:hAnsi="Times New Roman" w:cs="Times New Roman"/>
        </w:rPr>
        <w:t xml:space="preserve">we tested whether </w:t>
      </w:r>
      <w:r>
        <w:rPr>
          <w:rFonts w:ascii="Times New Roman" w:hAnsi="Times New Roman" w:cs="Times New Roman"/>
        </w:rPr>
        <w:t>promoting WNT signaling</w:t>
      </w:r>
      <w:r w:rsidR="00D77055">
        <w:rPr>
          <w:rFonts w:ascii="Times New Roman" w:hAnsi="Times New Roman" w:cs="Times New Roman"/>
        </w:rPr>
        <w:t xml:space="preserve"> </w:t>
      </w:r>
      <w:r w:rsidR="00C149A3">
        <w:rPr>
          <w:rFonts w:ascii="Times New Roman" w:hAnsi="Times New Roman" w:cs="Times New Roman"/>
        </w:rPr>
        <w:t>rescued</w:t>
      </w:r>
      <w:r w:rsidR="00F47640">
        <w:rPr>
          <w:rFonts w:ascii="Times New Roman" w:hAnsi="Times New Roman" w:cs="Times New Roman"/>
        </w:rPr>
        <w:t xml:space="preserve"> dendritic spine and synapse phenotypes</w:t>
      </w:r>
      <w:r w:rsidR="00C149A3">
        <w:rPr>
          <w:rFonts w:ascii="Times New Roman" w:hAnsi="Times New Roman" w:cs="Times New Roman"/>
        </w:rPr>
        <w:t>.</w:t>
      </w:r>
      <w:r w:rsidR="004577EA">
        <w:rPr>
          <w:rFonts w:ascii="Times New Roman" w:hAnsi="Times New Roman" w:cs="Times New Roman"/>
        </w:rPr>
        <w:t xml:space="preserve"> </w:t>
      </w:r>
      <w:r w:rsidR="00C149A3">
        <w:rPr>
          <w:rFonts w:ascii="Times New Roman" w:hAnsi="Times New Roman" w:cs="Times New Roman"/>
        </w:rPr>
        <w:t xml:space="preserve">Among its several pharmacological effects, there is evidence that </w:t>
      </w:r>
      <w:r w:rsidR="00F47640">
        <w:rPr>
          <w:rFonts w:ascii="Times New Roman" w:hAnsi="Times New Roman" w:cs="Times New Roman"/>
        </w:rPr>
        <w:t>LiCl</w:t>
      </w:r>
      <w:r w:rsidR="00F715B7">
        <w:rPr>
          <w:rFonts w:ascii="Times New Roman" w:hAnsi="Times New Roman" w:cs="Times New Roman"/>
        </w:rPr>
        <w:t>,</w:t>
      </w:r>
      <w:r w:rsidR="00F47640">
        <w:rPr>
          <w:rFonts w:ascii="Times New Roman" w:hAnsi="Times New Roman" w:cs="Times New Roman"/>
        </w:rPr>
        <w:t xml:space="preserve"> a WNT signaling agonist</w:t>
      </w:r>
      <w:r w:rsidR="00F715B7">
        <w:rPr>
          <w:rFonts w:ascii="Times New Roman" w:hAnsi="Times New Roman" w:cs="Times New Roman"/>
        </w:rPr>
        <w:t>,</w:t>
      </w:r>
      <w:r w:rsidR="00C149A3">
        <w:rPr>
          <w:rFonts w:ascii="Times New Roman" w:hAnsi="Times New Roman" w:cs="Times New Roman"/>
        </w:rPr>
        <w:t xml:space="preserve"> promotes synapse development</w:t>
      </w:r>
      <w:r w:rsidR="00F47640">
        <w:rPr>
          <w:rFonts w:ascii="Times New Roman" w:hAnsi="Times New Roman" w:cs="Times New Roman"/>
        </w:rPr>
        <w:t xml:space="preserve"> </w:t>
      </w:r>
      <w:r w:rsidR="00F47640">
        <w:rPr>
          <w:rFonts w:ascii="Times New Roman" w:hAnsi="Times New Roman" w:cs="Times New Roman"/>
        </w:rPr>
        <w:fldChar w:fldCharType="begin">
          <w:fldData xml:space="preserve">PEVuZE5vdGU+PENpdGU+PEF1dGhvcj5NYXJ0aW48L0F1dGhvcj48WWVhcj4yMDE4PC9ZZWFyPjxJ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</w:fldData>
        </w:fldChar>
      </w:r>
      <w:r w:rsidR="00D368C8">
        <w:rPr>
          <w:rFonts w:ascii="Times New Roman" w:hAnsi="Times New Roman" w:cs="Times New Roman"/>
        </w:rPr>
        <w:instrText xml:space="preserve"> ADDIN EN.CITE </w:instrText>
      </w:r>
      <w:r w:rsidR="00D368C8">
        <w:rPr>
          <w:rFonts w:ascii="Times New Roman" w:hAnsi="Times New Roman" w:cs="Times New Roman"/>
        </w:rPr>
        <w:fldChar w:fldCharType="begin">
          <w:fldData xml:space="preserve">PEVuZE5vdGU+PENpdGU+PEF1dGhvcj5NYXJ0aW48L0F1dGhvcj48WWVhcj4yMDE4PC9ZZWFyPjxJ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</w:fldData>
        </w:fldChar>
      </w:r>
      <w:r w:rsidR="00D368C8">
        <w:rPr>
          <w:rFonts w:ascii="Times New Roman" w:hAnsi="Times New Roman" w:cs="Times New Roman"/>
        </w:rPr>
        <w:instrText xml:space="preserve"> ADDIN EN.CITE.DATA </w:instrText>
      </w:r>
      <w:r w:rsidR="00D368C8">
        <w:rPr>
          <w:rFonts w:ascii="Times New Roman" w:hAnsi="Times New Roman" w:cs="Times New Roman"/>
        </w:rPr>
      </w:r>
      <w:r w:rsidR="00D368C8">
        <w:rPr>
          <w:rFonts w:ascii="Times New Roman" w:hAnsi="Times New Roman" w:cs="Times New Roman"/>
        </w:rPr>
        <w:fldChar w:fldCharType="end"/>
      </w:r>
      <w:r w:rsidR="00F47640">
        <w:rPr>
          <w:rFonts w:ascii="Times New Roman" w:hAnsi="Times New Roman" w:cs="Times New Roman"/>
        </w:rPr>
      </w:r>
      <w:r w:rsidR="00F47640">
        <w:rPr>
          <w:rFonts w:ascii="Times New Roman" w:hAnsi="Times New Roman" w:cs="Times New Roman"/>
        </w:rPr>
        <w:fldChar w:fldCharType="separate"/>
      </w:r>
      <w:r w:rsidR="00D368C8">
        <w:rPr>
          <w:rFonts w:ascii="Times New Roman" w:hAnsi="Times New Roman" w:cs="Times New Roman"/>
          <w:noProof/>
        </w:rPr>
        <w:t>(Farooq et al., 2017; Lenox and Wang, 2003; Martin et al., 2018)</w:t>
      </w:r>
      <w:r w:rsidR="00F47640">
        <w:rPr>
          <w:rFonts w:ascii="Times New Roman" w:hAnsi="Times New Roman" w:cs="Times New Roman"/>
        </w:rPr>
        <w:fldChar w:fldCharType="end"/>
      </w:r>
      <w:r w:rsidR="00C149A3">
        <w:rPr>
          <w:rFonts w:ascii="Times New Roman" w:hAnsi="Times New Roman" w:cs="Times New Roman"/>
        </w:rPr>
        <w:t>. Thus, we</w:t>
      </w:r>
      <w:r w:rsidR="00401148">
        <w:rPr>
          <w:rFonts w:ascii="Times New Roman" w:hAnsi="Times New Roman" w:cs="Times New Roman"/>
        </w:rPr>
        <w:t xml:space="preserve"> </w:t>
      </w:r>
      <w:r w:rsidR="00F47640" w:rsidRPr="00BE64B1">
        <w:rPr>
          <w:rFonts w:ascii="Times New Roman" w:hAnsi="Times New Roman" w:cs="Times New Roman"/>
        </w:rPr>
        <w:t>administe</w:t>
      </w:r>
      <w:r w:rsidR="00C149A3">
        <w:rPr>
          <w:rFonts w:ascii="Times New Roman" w:hAnsi="Times New Roman" w:cs="Times New Roman"/>
        </w:rPr>
        <w:t>red</w:t>
      </w:r>
      <w:r w:rsidR="00401148">
        <w:rPr>
          <w:rFonts w:ascii="Times New Roman" w:hAnsi="Times New Roman" w:cs="Times New Roman"/>
        </w:rPr>
        <w:t xml:space="preserve"> </w:t>
      </w:r>
      <w:r w:rsidR="00F47640" w:rsidRPr="00BE64B1">
        <w:rPr>
          <w:rFonts w:ascii="Times New Roman" w:hAnsi="Times New Roman" w:cs="Times New Roman"/>
        </w:rPr>
        <w:t>LiCl to</w:t>
      </w:r>
      <w:r w:rsidR="00F47640">
        <w:rPr>
          <w:rFonts w:ascii="Times New Roman" w:hAnsi="Times New Roman" w:cs="Times New Roman"/>
        </w:rPr>
        <w:t xml:space="preserve"> </w:t>
      </w:r>
      <w:r w:rsidR="00F47640" w:rsidRPr="00107C4C">
        <w:rPr>
          <w:rFonts w:ascii="Times New Roman" w:hAnsi="Times New Roman" w:cs="Times New Roman"/>
          <w:i/>
        </w:rPr>
        <w:t>Tbr1</w:t>
      </w:r>
      <w:r w:rsidR="00F47640" w:rsidRPr="00107C4C">
        <w:rPr>
          <w:rFonts w:ascii="Times New Roman" w:hAnsi="Times New Roman" w:cs="Times New Roman"/>
          <w:i/>
          <w:vertAlign w:val="superscript"/>
        </w:rPr>
        <w:t>+/-</w:t>
      </w:r>
      <w:r w:rsidR="00F47640">
        <w:rPr>
          <w:rFonts w:ascii="Times New Roman" w:hAnsi="Times New Roman" w:cs="Times New Roman"/>
          <w:i/>
        </w:rPr>
        <w:t>, Tbr1</w:t>
      </w:r>
      <w:r w:rsidR="00F47640" w:rsidRPr="000C4277">
        <w:rPr>
          <w:rFonts w:ascii="Times New Roman" w:hAnsi="Times New Roman" w:cs="Times New Roman"/>
          <w:i/>
          <w:vertAlign w:val="superscript"/>
        </w:rPr>
        <w:t>layer</w:t>
      </w:r>
      <w:r w:rsidR="00F47640">
        <w:rPr>
          <w:rFonts w:ascii="Times New Roman" w:hAnsi="Times New Roman" w:cs="Times New Roman"/>
          <w:i/>
          <w:vertAlign w:val="superscript"/>
        </w:rPr>
        <w:t>5</w:t>
      </w:r>
      <w:r w:rsidR="004577EA">
        <w:rPr>
          <w:rFonts w:ascii="Times New Roman" w:hAnsi="Times New Roman" w:cs="Times New Roman"/>
        </w:rPr>
        <w:t xml:space="preserve"> and</w:t>
      </w:r>
      <w:r w:rsidR="00F47640">
        <w:rPr>
          <w:rFonts w:ascii="Times New Roman" w:hAnsi="Times New Roman" w:cs="Times New Roman"/>
          <w:i/>
        </w:rPr>
        <w:t xml:space="preserve"> Tbr1</w:t>
      </w:r>
      <w:r w:rsidR="00F47640" w:rsidRPr="000C4277">
        <w:rPr>
          <w:rFonts w:ascii="Times New Roman" w:hAnsi="Times New Roman" w:cs="Times New Roman"/>
          <w:i/>
          <w:vertAlign w:val="superscript"/>
        </w:rPr>
        <w:t>layer</w:t>
      </w:r>
      <w:r w:rsidR="00F47640">
        <w:rPr>
          <w:rFonts w:ascii="Times New Roman" w:hAnsi="Times New Roman" w:cs="Times New Roman"/>
          <w:i/>
          <w:vertAlign w:val="superscript"/>
        </w:rPr>
        <w:t>6</w:t>
      </w:r>
      <w:r w:rsidR="00F47640">
        <w:rPr>
          <w:rFonts w:ascii="Times New Roman" w:hAnsi="Times New Roman" w:cs="Times New Roman"/>
        </w:rPr>
        <w:t xml:space="preserve"> CKOs. </w:t>
      </w:r>
    </w:p>
    <w:p w14:paraId="65938B01" w14:textId="77777777" w:rsidR="00F47640" w:rsidRDefault="00F47640" w:rsidP="000C2556">
      <w:pPr>
        <w:spacing w:line="360" w:lineRule="auto"/>
        <w:rPr>
          <w:rFonts w:ascii="Times New Roman" w:hAnsi="Times New Roman" w:cs="Times New Roman"/>
        </w:rPr>
      </w:pPr>
    </w:p>
    <w:p w14:paraId="4E0FB043" w14:textId="41E9B6D4" w:rsidR="00BE68C1" w:rsidRPr="005D671A" w:rsidRDefault="0007457A" w:rsidP="000C2556">
      <w:pPr>
        <w:spacing w:line="360" w:lineRule="auto"/>
        <w:rPr>
          <w:rFonts w:ascii="Times New Roman" w:hAnsi="Times New Roman" w:cs="Times New Roman"/>
          <w:b/>
        </w:rPr>
      </w:pPr>
      <w:r>
        <w:rPr>
          <w:rFonts w:ascii="Times New Roman" w:hAnsi="Times New Roman" w:cs="Times New Roman"/>
          <w:b/>
        </w:rPr>
        <w:t xml:space="preserve">LiCl treatment </w:t>
      </w:r>
      <w:r w:rsidR="00C149A3">
        <w:rPr>
          <w:rFonts w:ascii="Times New Roman" w:hAnsi="Times New Roman" w:cs="Times New Roman"/>
          <w:b/>
        </w:rPr>
        <w:t xml:space="preserve">of </w:t>
      </w:r>
      <w:r w:rsidRPr="0007457A">
        <w:rPr>
          <w:rFonts w:ascii="Times New Roman" w:hAnsi="Times New Roman" w:cs="Times New Roman"/>
          <w:b/>
          <w:i/>
        </w:rPr>
        <w:t>Tbr1</w:t>
      </w:r>
      <w:r>
        <w:rPr>
          <w:rFonts w:ascii="Times New Roman" w:hAnsi="Times New Roman" w:cs="Times New Roman"/>
          <w:b/>
        </w:rPr>
        <w:t xml:space="preserve"> mutants</w:t>
      </w:r>
      <w:r w:rsidR="00C149A3">
        <w:rPr>
          <w:rFonts w:ascii="Times New Roman" w:hAnsi="Times New Roman" w:cs="Times New Roman"/>
          <w:b/>
        </w:rPr>
        <w:t xml:space="preserve"> promotes dendritic spine maturation and synapse development</w:t>
      </w:r>
      <w:r w:rsidR="00834B3C" w:rsidRPr="00944E10">
        <w:rPr>
          <w:rFonts w:ascii="Times New Roman" w:hAnsi="Times New Roman" w:cs="Times New Roman"/>
          <w:b/>
        </w:rPr>
        <w:t>.</w:t>
      </w:r>
      <w:r w:rsidR="00342C02">
        <w:rPr>
          <w:rFonts w:ascii="Times New Roman" w:hAnsi="Times New Roman" w:cs="Times New Roman"/>
          <w:b/>
        </w:rPr>
        <w:t xml:space="preserve"> </w:t>
      </w:r>
    </w:p>
    <w:p w14:paraId="2BCF0A3D" w14:textId="5AF111C6" w:rsidR="00FB5277" w:rsidRDefault="005D671A" w:rsidP="00DF6FED">
      <w:pPr>
        <w:spacing w:line="360" w:lineRule="auto"/>
        <w:rPr>
          <w:rFonts w:ascii="Times New Roman" w:hAnsi="Times New Roman" w:cs="Times New Roman"/>
        </w:rPr>
      </w:pPr>
      <w:r>
        <w:rPr>
          <w:rFonts w:ascii="Times New Roman" w:hAnsi="Times New Roman" w:cs="Times New Roman"/>
        </w:rPr>
        <w:tab/>
      </w:r>
      <w:r w:rsidR="00C149A3">
        <w:rPr>
          <w:rFonts w:ascii="Times New Roman" w:hAnsi="Times New Roman" w:cs="Times New Roman"/>
        </w:rPr>
        <w:t xml:space="preserve">As noted above, </w:t>
      </w:r>
      <w:r w:rsidR="00C149A3" w:rsidRPr="0051762C">
        <w:rPr>
          <w:rFonts w:ascii="Times New Roman" w:hAnsi="Times New Roman" w:cs="Times New Roman"/>
          <w:i/>
        </w:rPr>
        <w:t>Tbr1</w:t>
      </w:r>
      <w:r w:rsidR="00C149A3">
        <w:rPr>
          <w:rFonts w:ascii="Times New Roman" w:hAnsi="Times New Roman" w:cs="Times New Roman"/>
        </w:rPr>
        <w:t xml:space="preserve"> mutants have a reduced density of</w:t>
      </w:r>
      <w:r w:rsidR="00B14C64">
        <w:rPr>
          <w:rFonts w:ascii="Times New Roman" w:hAnsi="Times New Roman" w:cs="Times New Roman"/>
        </w:rPr>
        <w:t xml:space="preserve"> mature</w:t>
      </w:r>
      <w:r w:rsidR="00C149A3">
        <w:rPr>
          <w:rFonts w:ascii="Times New Roman" w:hAnsi="Times New Roman" w:cs="Times New Roman"/>
        </w:rPr>
        <w:t xml:space="preserve"> dendritic spines (Fig</w:t>
      </w:r>
      <w:r w:rsidR="0051762C">
        <w:rPr>
          <w:rFonts w:ascii="Times New Roman" w:hAnsi="Times New Roman" w:cs="Times New Roman"/>
        </w:rPr>
        <w:t>s</w:t>
      </w:r>
      <w:r w:rsidR="00C149A3">
        <w:rPr>
          <w:rFonts w:ascii="Times New Roman" w:hAnsi="Times New Roman" w:cs="Times New Roman"/>
        </w:rPr>
        <w:t xml:space="preserve">. </w:t>
      </w:r>
      <w:r w:rsidR="0051762C">
        <w:rPr>
          <w:rFonts w:ascii="Times New Roman" w:hAnsi="Times New Roman" w:cs="Times New Roman"/>
        </w:rPr>
        <w:t xml:space="preserve">4 and </w:t>
      </w:r>
      <w:r w:rsidR="00B90534">
        <w:rPr>
          <w:rFonts w:ascii="Times New Roman" w:hAnsi="Times New Roman" w:cs="Times New Roman"/>
        </w:rPr>
        <w:t>S3</w:t>
      </w:r>
      <w:r w:rsidR="00C149A3">
        <w:rPr>
          <w:rFonts w:ascii="Times New Roman" w:hAnsi="Times New Roman" w:cs="Times New Roman"/>
        </w:rPr>
        <w:t xml:space="preserve">). </w:t>
      </w:r>
      <w:r w:rsidR="00B14C64">
        <w:rPr>
          <w:rFonts w:ascii="Times New Roman" w:hAnsi="Times New Roman" w:cs="Times New Roman"/>
        </w:rPr>
        <w:t xml:space="preserve">We tested whether </w:t>
      </w:r>
      <w:r w:rsidR="00C149A3">
        <w:rPr>
          <w:rFonts w:ascii="Times New Roman" w:hAnsi="Times New Roman" w:cs="Times New Roman"/>
        </w:rPr>
        <w:t>LiCl treatment</w:t>
      </w:r>
      <w:r w:rsidR="00B14C64">
        <w:rPr>
          <w:rFonts w:ascii="Times New Roman" w:hAnsi="Times New Roman" w:cs="Times New Roman"/>
        </w:rPr>
        <w:t xml:space="preserve"> </w:t>
      </w:r>
      <w:r w:rsidR="00DF6FED">
        <w:rPr>
          <w:rFonts w:ascii="Times New Roman" w:hAnsi="Times New Roman" w:cs="Times New Roman"/>
        </w:rPr>
        <w:t xml:space="preserve">at </w:t>
      </w:r>
      <w:r w:rsidR="00DF6FED" w:rsidRPr="00D368C8">
        <w:rPr>
          <w:rFonts w:ascii="Times New Roman" w:hAnsi="Times New Roman" w:cs="Times New Roman"/>
        </w:rPr>
        <w:t>P</w:t>
      </w:r>
      <w:r w:rsidR="0051762C" w:rsidRPr="00D368C8">
        <w:rPr>
          <w:rFonts w:ascii="Times New Roman" w:hAnsi="Times New Roman" w:cs="Times New Roman"/>
        </w:rPr>
        <w:t>59</w:t>
      </w:r>
      <w:r w:rsidR="00DF6FED" w:rsidRPr="00D368C8">
        <w:rPr>
          <w:rFonts w:ascii="Times New Roman" w:hAnsi="Times New Roman" w:cs="Times New Roman"/>
        </w:rPr>
        <w:t xml:space="preserve"> </w:t>
      </w:r>
      <w:r w:rsidR="00B14C64" w:rsidRPr="00D368C8">
        <w:rPr>
          <w:rFonts w:ascii="Times New Roman" w:hAnsi="Times New Roman" w:cs="Times New Roman"/>
        </w:rPr>
        <w:t>could rescue</w:t>
      </w:r>
      <w:r w:rsidR="005968C3" w:rsidRPr="005968C3">
        <w:rPr>
          <w:rFonts w:ascii="Times New Roman" w:hAnsi="Times New Roman" w:cs="Times New Roman"/>
        </w:rPr>
        <w:t xml:space="preserve"> </w:t>
      </w:r>
      <w:r w:rsidR="005968C3">
        <w:rPr>
          <w:rFonts w:ascii="Times New Roman" w:hAnsi="Times New Roman" w:cs="Times New Roman"/>
        </w:rPr>
        <w:t>spine maturation</w:t>
      </w:r>
      <w:r w:rsidR="00936D52">
        <w:rPr>
          <w:rFonts w:ascii="Times New Roman" w:hAnsi="Times New Roman" w:cs="Times New Roman"/>
        </w:rPr>
        <w:t xml:space="preserve"> and synaptogenesis </w:t>
      </w:r>
      <w:r w:rsidR="00A52518">
        <w:rPr>
          <w:rFonts w:ascii="Times New Roman" w:hAnsi="Times New Roman" w:cs="Times New Roman"/>
        </w:rPr>
        <w:t xml:space="preserve">in </w:t>
      </w:r>
      <w:r w:rsidR="00A52518">
        <w:rPr>
          <w:rFonts w:ascii="Times New Roman" w:hAnsi="Times New Roman" w:cs="Times New Roman"/>
          <w:i/>
        </w:rPr>
        <w:t>Tbr1</w:t>
      </w:r>
      <w:r w:rsidR="00A52518">
        <w:rPr>
          <w:rFonts w:ascii="Times New Roman" w:hAnsi="Times New Roman" w:cs="Times New Roman"/>
        </w:rPr>
        <w:t xml:space="preserve"> mutants</w:t>
      </w:r>
      <w:r w:rsidR="00B14C64">
        <w:rPr>
          <w:rFonts w:ascii="Times New Roman" w:hAnsi="Times New Roman" w:cs="Times New Roman"/>
        </w:rPr>
        <w:t>. We gave</w:t>
      </w:r>
      <w:r w:rsidR="00FB5277">
        <w:rPr>
          <w:rFonts w:ascii="Times New Roman" w:hAnsi="Times New Roman" w:cs="Times New Roman"/>
        </w:rPr>
        <w:t xml:space="preserve"> </w:t>
      </w:r>
      <w:r w:rsidR="00FB5277" w:rsidRPr="000B68E0">
        <w:rPr>
          <w:rFonts w:ascii="Times New Roman" w:hAnsi="Times New Roman" w:cs="Times New Roman"/>
        </w:rPr>
        <w:t>a single IP injection of 400 mg/kg</w:t>
      </w:r>
      <w:r w:rsidR="0051762C">
        <w:rPr>
          <w:rFonts w:ascii="Times New Roman" w:hAnsi="Times New Roman" w:cs="Times New Roman"/>
        </w:rPr>
        <w:t xml:space="preserve"> LiCl</w:t>
      </w:r>
      <w:r w:rsidR="00B14C64">
        <w:rPr>
          <w:rFonts w:ascii="Times New Roman" w:hAnsi="Times New Roman" w:cs="Times New Roman"/>
        </w:rPr>
        <w:t xml:space="preserve">; </w:t>
      </w:r>
      <w:r w:rsidR="00B14C64" w:rsidRPr="00381B20">
        <w:rPr>
          <w:rFonts w:ascii="Times New Roman" w:hAnsi="Times New Roman" w:cs="Times New Roman"/>
        </w:rPr>
        <w:t>c</w:t>
      </w:r>
      <w:r w:rsidR="00B14C64" w:rsidRPr="00D368C8">
        <w:rPr>
          <w:rFonts w:ascii="Times New Roman" w:hAnsi="Times New Roman" w:cs="Times New Roman"/>
        </w:rPr>
        <w:t>ontrol animals received a single IP injection of 4 ml/kg saline</w:t>
      </w:r>
      <w:r w:rsidR="00B14C64" w:rsidRPr="00381B20">
        <w:rPr>
          <w:rFonts w:ascii="Times New Roman" w:hAnsi="Times New Roman" w:cs="Times New Roman"/>
        </w:rPr>
        <w:t>.</w:t>
      </w:r>
      <w:r w:rsidR="00FB5277">
        <w:rPr>
          <w:rFonts w:ascii="Times New Roman" w:hAnsi="Times New Roman" w:cs="Times New Roman"/>
        </w:rPr>
        <w:t xml:space="preserve"> </w:t>
      </w:r>
      <w:r w:rsidR="00B14C64">
        <w:rPr>
          <w:rFonts w:ascii="Times New Roman" w:hAnsi="Times New Roman" w:cs="Times New Roman"/>
        </w:rPr>
        <w:t>Impressively, LiCl</w:t>
      </w:r>
      <w:r w:rsidR="0051762C">
        <w:rPr>
          <w:rFonts w:ascii="Times New Roman" w:hAnsi="Times New Roman" w:cs="Times New Roman"/>
        </w:rPr>
        <w:t xml:space="preserve"> </w:t>
      </w:r>
      <w:r w:rsidR="00B14C64" w:rsidRPr="0051762C">
        <w:rPr>
          <w:rFonts w:ascii="Times New Roman" w:hAnsi="Times New Roman" w:cs="Times New Roman"/>
        </w:rPr>
        <w:t>led to the maturation of dendritic spines</w:t>
      </w:r>
      <w:r w:rsidR="00C149A3" w:rsidRPr="00DF6FED">
        <w:rPr>
          <w:rFonts w:ascii="Times New Roman" w:hAnsi="Times New Roman" w:cs="Times New Roman"/>
        </w:rPr>
        <w:t xml:space="preserve"> w</w:t>
      </w:r>
      <w:r w:rsidR="00C149A3">
        <w:rPr>
          <w:rFonts w:ascii="Times New Roman" w:hAnsi="Times New Roman" w:cs="Times New Roman"/>
        </w:rPr>
        <w:t xml:space="preserve">ithin 24 hours in </w:t>
      </w:r>
      <w:r w:rsidR="00A0762C">
        <w:rPr>
          <w:rFonts w:ascii="Times New Roman" w:hAnsi="Times New Roman" w:cs="Times New Roman"/>
          <w:i/>
        </w:rPr>
        <w:t>Tbr1</w:t>
      </w:r>
      <w:r w:rsidR="00A0762C">
        <w:rPr>
          <w:rFonts w:ascii="Times New Roman" w:hAnsi="Times New Roman" w:cs="Times New Roman"/>
        </w:rPr>
        <w:t xml:space="preserve"> mutants</w:t>
      </w:r>
      <w:r w:rsidR="00B14C64">
        <w:rPr>
          <w:rFonts w:ascii="Times New Roman" w:hAnsi="Times New Roman" w:cs="Times New Roman"/>
        </w:rPr>
        <w:t>; LiCl did not affect</w:t>
      </w:r>
      <w:r w:rsidR="00DF6FED">
        <w:rPr>
          <w:rFonts w:ascii="Times New Roman" w:hAnsi="Times New Roman" w:cs="Times New Roman"/>
        </w:rPr>
        <w:t xml:space="preserve"> wildtype spine morphology </w:t>
      </w:r>
      <w:r w:rsidR="00A0762C">
        <w:rPr>
          <w:rFonts w:ascii="Times New Roman" w:hAnsi="Times New Roman" w:cs="Times New Roman"/>
        </w:rPr>
        <w:t xml:space="preserve">(Figs. 4 and </w:t>
      </w:r>
      <w:r w:rsidR="00B90534">
        <w:rPr>
          <w:rFonts w:ascii="Times New Roman" w:hAnsi="Times New Roman" w:cs="Times New Roman"/>
        </w:rPr>
        <w:t>S</w:t>
      </w:r>
      <w:r w:rsidR="005D7D6B">
        <w:rPr>
          <w:rFonts w:ascii="Times New Roman" w:hAnsi="Times New Roman" w:cs="Times New Roman"/>
        </w:rPr>
        <w:t>4</w:t>
      </w:r>
      <w:r w:rsidR="00A0762C">
        <w:rPr>
          <w:rFonts w:ascii="Times New Roman" w:hAnsi="Times New Roman" w:cs="Times New Roman"/>
        </w:rPr>
        <w:t>)</w:t>
      </w:r>
      <w:r w:rsidR="00C149A3">
        <w:rPr>
          <w:rFonts w:ascii="Times New Roman" w:hAnsi="Times New Roman" w:cs="Times New Roman"/>
        </w:rPr>
        <w:t>.</w:t>
      </w:r>
      <w:r w:rsidR="00A0762C">
        <w:rPr>
          <w:rFonts w:ascii="Times New Roman" w:hAnsi="Times New Roman" w:cs="Times New Roman"/>
        </w:rPr>
        <w:t xml:space="preserve"> </w:t>
      </w:r>
      <w:r w:rsidR="007A25B9">
        <w:rPr>
          <w:rFonts w:ascii="Times New Roman" w:hAnsi="Times New Roman" w:cs="Times New Roman"/>
          <w:b/>
        </w:rPr>
        <w:t xml:space="preserve"> </w:t>
      </w:r>
      <w:r w:rsidR="00DF6FED">
        <w:rPr>
          <w:rFonts w:ascii="Times New Roman" w:hAnsi="Times New Roman" w:cs="Times New Roman"/>
        </w:rPr>
        <w:t>These</w:t>
      </w:r>
      <w:r w:rsidR="007A25B9" w:rsidRPr="0051762C">
        <w:rPr>
          <w:rFonts w:ascii="Times New Roman" w:hAnsi="Times New Roman" w:cs="Times New Roman"/>
        </w:rPr>
        <w:t xml:space="preserve"> result</w:t>
      </w:r>
      <w:r w:rsidR="00DF6FED">
        <w:rPr>
          <w:rFonts w:ascii="Times New Roman" w:hAnsi="Times New Roman" w:cs="Times New Roman"/>
        </w:rPr>
        <w:t>s</w:t>
      </w:r>
      <w:r w:rsidR="007A25B9" w:rsidRPr="0051762C">
        <w:rPr>
          <w:rFonts w:ascii="Times New Roman" w:hAnsi="Times New Roman" w:cs="Times New Roman"/>
        </w:rPr>
        <w:t>,</w:t>
      </w:r>
      <w:r w:rsidR="00D13960" w:rsidRPr="007A25B9">
        <w:rPr>
          <w:rFonts w:ascii="Times New Roman" w:hAnsi="Times New Roman" w:cs="Times New Roman"/>
        </w:rPr>
        <w:t xml:space="preserve"> in</w:t>
      </w:r>
      <w:r w:rsidR="00D13960">
        <w:rPr>
          <w:rFonts w:ascii="Times New Roman" w:hAnsi="Times New Roman" w:cs="Times New Roman"/>
        </w:rPr>
        <w:t xml:space="preserve"> combination with </w:t>
      </w:r>
      <w:r w:rsidR="000C06B9">
        <w:rPr>
          <w:rFonts w:ascii="Times New Roman" w:hAnsi="Times New Roman" w:cs="Times New Roman"/>
        </w:rPr>
        <w:t xml:space="preserve">the </w:t>
      </w:r>
      <w:r w:rsidR="00D13960">
        <w:rPr>
          <w:rFonts w:ascii="Times New Roman" w:hAnsi="Times New Roman" w:cs="Times New Roman"/>
        </w:rPr>
        <w:t xml:space="preserve">previously reported </w:t>
      </w:r>
      <w:r w:rsidR="007A25B9">
        <w:rPr>
          <w:rFonts w:ascii="Times New Roman" w:hAnsi="Times New Roman" w:cs="Times New Roman"/>
        </w:rPr>
        <w:t xml:space="preserve">evidence that </w:t>
      </w:r>
      <w:r w:rsidR="00EF7424" w:rsidRPr="000B68E0">
        <w:rPr>
          <w:rFonts w:ascii="Times New Roman" w:hAnsi="Times New Roman" w:cs="Times New Roman"/>
          <w:i/>
        </w:rPr>
        <w:t>Wnt7b</w:t>
      </w:r>
      <w:r w:rsidR="00EF7424" w:rsidRPr="000B68E0">
        <w:rPr>
          <w:rFonts w:ascii="Times New Roman" w:hAnsi="Times New Roman" w:cs="Times New Roman"/>
        </w:rPr>
        <w:t xml:space="preserve"> restor</w:t>
      </w:r>
      <w:r w:rsidR="007A25B9">
        <w:rPr>
          <w:rFonts w:ascii="Times New Roman" w:hAnsi="Times New Roman" w:cs="Times New Roman"/>
        </w:rPr>
        <w:t>e</w:t>
      </w:r>
      <w:r w:rsidR="00DF6FED">
        <w:rPr>
          <w:rFonts w:ascii="Times New Roman" w:hAnsi="Times New Roman" w:cs="Times New Roman"/>
        </w:rPr>
        <w:t>s</w:t>
      </w:r>
      <w:r w:rsidR="00EF7424" w:rsidRPr="000B68E0">
        <w:rPr>
          <w:rFonts w:ascii="Times New Roman" w:hAnsi="Times New Roman" w:cs="Times New Roman"/>
        </w:rPr>
        <w:t xml:space="preserve"> synapse numbers </w:t>
      </w:r>
      <w:r w:rsidR="00DF6FED">
        <w:rPr>
          <w:rFonts w:ascii="Times New Roman" w:hAnsi="Times New Roman" w:cs="Times New Roman"/>
        </w:rPr>
        <w:t>on</w:t>
      </w:r>
      <w:r w:rsidR="00DF6FED" w:rsidRPr="000B68E0">
        <w:rPr>
          <w:rFonts w:ascii="Times New Roman" w:hAnsi="Times New Roman" w:cs="Times New Roman"/>
        </w:rPr>
        <w:t xml:space="preserve"> </w:t>
      </w:r>
      <w:r w:rsidR="00EF7424" w:rsidRPr="000B68E0">
        <w:rPr>
          <w:rFonts w:ascii="Times New Roman" w:hAnsi="Times New Roman" w:cs="Times New Roman"/>
          <w:i/>
        </w:rPr>
        <w:t>Tbr1</w:t>
      </w:r>
      <w:r w:rsidR="00EF7424" w:rsidRPr="000B68E0">
        <w:rPr>
          <w:rFonts w:ascii="Times New Roman" w:hAnsi="Times New Roman" w:cs="Times New Roman"/>
          <w:i/>
          <w:vertAlign w:val="superscript"/>
        </w:rPr>
        <w:t>layer6</w:t>
      </w:r>
      <w:r w:rsidR="00EF7424" w:rsidRPr="000B68E0">
        <w:rPr>
          <w:rFonts w:ascii="Times New Roman" w:hAnsi="Times New Roman" w:cs="Times New Roman"/>
        </w:rPr>
        <w:t xml:space="preserve"> mutant</w:t>
      </w:r>
      <w:r w:rsidR="00DF6FED">
        <w:rPr>
          <w:rFonts w:ascii="Times New Roman" w:hAnsi="Times New Roman" w:cs="Times New Roman"/>
        </w:rPr>
        <w:t xml:space="preserve"> neurons</w:t>
      </w:r>
      <w:r w:rsidR="00EF7424" w:rsidRPr="000B68E0">
        <w:rPr>
          <w:rFonts w:ascii="Times New Roman" w:hAnsi="Times New Roman" w:cs="Times New Roman"/>
        </w:rPr>
        <w:t xml:space="preserve"> (Fazel Darbandi et al., 2018)</w:t>
      </w:r>
      <w:r w:rsidR="00B15713">
        <w:rPr>
          <w:rFonts w:ascii="Times New Roman" w:hAnsi="Times New Roman" w:cs="Times New Roman"/>
        </w:rPr>
        <w:t>,</w:t>
      </w:r>
      <w:r w:rsidR="00D13960">
        <w:rPr>
          <w:rFonts w:ascii="Times New Roman" w:hAnsi="Times New Roman" w:cs="Times New Roman"/>
        </w:rPr>
        <w:t xml:space="preserve"> </w:t>
      </w:r>
      <w:r w:rsidR="00FB5277">
        <w:rPr>
          <w:rFonts w:ascii="Times New Roman" w:hAnsi="Times New Roman" w:cs="Times New Roman"/>
        </w:rPr>
        <w:t>led us to test whether LiCl can rescue</w:t>
      </w:r>
      <w:r w:rsidR="000C06B9" w:rsidRPr="000B68E0">
        <w:rPr>
          <w:rFonts w:ascii="Times New Roman" w:hAnsi="Times New Roman" w:cs="Times New Roman"/>
        </w:rPr>
        <w:t xml:space="preserve"> synapse numbers </w:t>
      </w:r>
      <w:r w:rsidR="00DF6FED">
        <w:rPr>
          <w:rFonts w:ascii="Times New Roman" w:hAnsi="Times New Roman" w:cs="Times New Roman"/>
        </w:rPr>
        <w:t xml:space="preserve">on </w:t>
      </w:r>
      <w:r w:rsidR="001262F7">
        <w:rPr>
          <w:rFonts w:ascii="Times New Roman" w:hAnsi="Times New Roman" w:cs="Times New Roman"/>
        </w:rPr>
        <w:t>adult</w:t>
      </w:r>
      <w:r w:rsidR="000C06B9" w:rsidRPr="000B68E0">
        <w:rPr>
          <w:rFonts w:ascii="Times New Roman" w:hAnsi="Times New Roman" w:cs="Times New Roman"/>
        </w:rPr>
        <w:t xml:space="preserve"> </w:t>
      </w:r>
      <w:r w:rsidR="000C06B9" w:rsidRPr="000B68E0">
        <w:rPr>
          <w:rFonts w:ascii="Times New Roman" w:hAnsi="Times New Roman" w:cs="Times New Roman"/>
          <w:i/>
        </w:rPr>
        <w:t>Tbr1</w:t>
      </w:r>
      <w:r w:rsidR="000C06B9" w:rsidRPr="000B68E0">
        <w:rPr>
          <w:rFonts w:ascii="Times New Roman" w:hAnsi="Times New Roman" w:cs="Times New Roman"/>
        </w:rPr>
        <w:t xml:space="preserve"> mutant</w:t>
      </w:r>
      <w:r w:rsidR="000C06B9">
        <w:rPr>
          <w:rFonts w:ascii="Times New Roman" w:hAnsi="Times New Roman" w:cs="Times New Roman"/>
        </w:rPr>
        <w:t xml:space="preserve"> layer 5 and 6</w:t>
      </w:r>
      <w:r w:rsidR="00FB5277">
        <w:rPr>
          <w:rFonts w:ascii="Times New Roman" w:hAnsi="Times New Roman" w:cs="Times New Roman"/>
        </w:rPr>
        <w:t xml:space="preserve"> neurons</w:t>
      </w:r>
      <w:r w:rsidR="00EF7424" w:rsidRPr="000B68E0">
        <w:rPr>
          <w:rFonts w:ascii="Times New Roman" w:hAnsi="Times New Roman" w:cs="Times New Roman"/>
        </w:rPr>
        <w:t xml:space="preserve">. </w:t>
      </w:r>
    </w:p>
    <w:p w14:paraId="6E576614" w14:textId="6A50D536" w:rsidR="005044FA" w:rsidRDefault="00FB5277" w:rsidP="00FB5277">
      <w:pPr>
        <w:spacing w:line="360" w:lineRule="auto"/>
        <w:ind w:firstLine="720"/>
        <w:rPr>
          <w:rFonts w:ascii="Times New Roman" w:hAnsi="Times New Roman" w:cs="Times New Roman"/>
        </w:rPr>
      </w:pPr>
      <w:r>
        <w:rPr>
          <w:rFonts w:ascii="Times New Roman" w:hAnsi="Times New Roman" w:cs="Times New Roman"/>
        </w:rPr>
        <w:lastRenderedPageBreak/>
        <w:t xml:space="preserve">We </w:t>
      </w:r>
      <w:r w:rsidR="004D0211" w:rsidRPr="000B68E0">
        <w:rPr>
          <w:rFonts w:ascii="Times New Roman" w:hAnsi="Times New Roman" w:cs="Times New Roman"/>
        </w:rPr>
        <w:t xml:space="preserve">administered </w:t>
      </w:r>
      <w:r>
        <w:rPr>
          <w:rFonts w:ascii="Times New Roman" w:hAnsi="Times New Roman" w:cs="Times New Roman"/>
        </w:rPr>
        <w:t xml:space="preserve">LiCl </w:t>
      </w:r>
      <w:r w:rsidR="004D0211" w:rsidRPr="000B68E0">
        <w:rPr>
          <w:rFonts w:ascii="Times New Roman" w:hAnsi="Times New Roman" w:cs="Times New Roman"/>
        </w:rPr>
        <w:t xml:space="preserve">to </w:t>
      </w:r>
      <w:r w:rsidR="004D0211" w:rsidRPr="000B68E0">
        <w:rPr>
          <w:rFonts w:ascii="Times New Roman" w:hAnsi="Times New Roman" w:cs="Times New Roman"/>
          <w:i/>
        </w:rPr>
        <w:t>Tbr1</w:t>
      </w:r>
      <w:r w:rsidR="004D0211" w:rsidRPr="000B68E0">
        <w:rPr>
          <w:rFonts w:ascii="Times New Roman" w:hAnsi="Times New Roman" w:cs="Times New Roman"/>
          <w:i/>
          <w:vertAlign w:val="superscript"/>
        </w:rPr>
        <w:t>layer5</w:t>
      </w:r>
      <w:r w:rsidR="004D0211" w:rsidRPr="000B68E0">
        <w:rPr>
          <w:rFonts w:ascii="Times New Roman" w:hAnsi="Times New Roman" w:cs="Times New Roman"/>
        </w:rPr>
        <w:t xml:space="preserve"> wildtype and</w:t>
      </w:r>
      <w:r w:rsidR="00092A8B" w:rsidRPr="000B68E0">
        <w:rPr>
          <w:rFonts w:ascii="Times New Roman" w:hAnsi="Times New Roman" w:cs="Times New Roman"/>
        </w:rPr>
        <w:t xml:space="preserve"> </w:t>
      </w:r>
      <w:r w:rsidR="004D0211" w:rsidRPr="000B68E0">
        <w:rPr>
          <w:rFonts w:ascii="Times New Roman" w:hAnsi="Times New Roman" w:cs="Times New Roman"/>
        </w:rPr>
        <w:t xml:space="preserve">homozygous </w:t>
      </w:r>
      <w:r w:rsidR="00351E79">
        <w:rPr>
          <w:rFonts w:ascii="Times New Roman" w:hAnsi="Times New Roman" w:cs="Times New Roman"/>
        </w:rPr>
        <w:t>CKO</w:t>
      </w:r>
      <w:r w:rsidR="00351E79" w:rsidRPr="000B68E0">
        <w:rPr>
          <w:rFonts w:ascii="Times New Roman" w:hAnsi="Times New Roman" w:cs="Times New Roman"/>
        </w:rPr>
        <w:t xml:space="preserve"> </w:t>
      </w:r>
      <w:r w:rsidR="009504D4" w:rsidRPr="000B68E0">
        <w:rPr>
          <w:rFonts w:ascii="Times New Roman" w:hAnsi="Times New Roman" w:cs="Times New Roman"/>
        </w:rPr>
        <w:t xml:space="preserve">(Fig. 5A, </w:t>
      </w:r>
      <w:r w:rsidR="004F2C24">
        <w:rPr>
          <w:rFonts w:ascii="Times New Roman" w:hAnsi="Times New Roman" w:cs="Times New Roman"/>
        </w:rPr>
        <w:t>5</w:t>
      </w:r>
      <w:r w:rsidR="00945EFC">
        <w:rPr>
          <w:rFonts w:ascii="Times New Roman" w:hAnsi="Times New Roman" w:cs="Times New Roman"/>
        </w:rPr>
        <w:t>E</w:t>
      </w:r>
      <w:r w:rsidR="009504D4" w:rsidRPr="000B68E0">
        <w:rPr>
          <w:rFonts w:ascii="Times New Roman" w:hAnsi="Times New Roman" w:cs="Times New Roman"/>
        </w:rPr>
        <w:t>)</w:t>
      </w:r>
      <w:r>
        <w:rPr>
          <w:rFonts w:ascii="Times New Roman" w:hAnsi="Times New Roman" w:cs="Times New Roman"/>
        </w:rPr>
        <w:t xml:space="preserve">, </w:t>
      </w:r>
      <w:r w:rsidR="009504D4" w:rsidRPr="000B68E0">
        <w:rPr>
          <w:rFonts w:ascii="Times New Roman" w:hAnsi="Times New Roman" w:cs="Times New Roman"/>
          <w:i/>
        </w:rPr>
        <w:t>Tbr1</w:t>
      </w:r>
      <w:r w:rsidR="009504D4" w:rsidRPr="000B68E0">
        <w:rPr>
          <w:rFonts w:ascii="Times New Roman" w:hAnsi="Times New Roman" w:cs="Times New Roman"/>
          <w:i/>
          <w:vertAlign w:val="superscript"/>
        </w:rPr>
        <w:t>layer6</w:t>
      </w:r>
      <w:r w:rsidR="009504D4" w:rsidRPr="000B68E0">
        <w:rPr>
          <w:rFonts w:ascii="Times New Roman" w:hAnsi="Times New Roman" w:cs="Times New Roman"/>
        </w:rPr>
        <w:t xml:space="preserve"> wildtype and homozygous </w:t>
      </w:r>
      <w:r w:rsidR="00351E79">
        <w:rPr>
          <w:rFonts w:ascii="Times New Roman" w:hAnsi="Times New Roman" w:cs="Times New Roman"/>
        </w:rPr>
        <w:t>CKO</w:t>
      </w:r>
      <w:r w:rsidR="00351E79" w:rsidRPr="000B68E0">
        <w:rPr>
          <w:rFonts w:ascii="Times New Roman" w:hAnsi="Times New Roman" w:cs="Times New Roman"/>
        </w:rPr>
        <w:t xml:space="preserve"> </w:t>
      </w:r>
      <w:r w:rsidR="009504D4" w:rsidRPr="000B68E0">
        <w:rPr>
          <w:rFonts w:ascii="Times New Roman" w:hAnsi="Times New Roman" w:cs="Times New Roman"/>
        </w:rPr>
        <w:t xml:space="preserve">(Fig. 5B, </w:t>
      </w:r>
      <w:r w:rsidR="004F2C24">
        <w:rPr>
          <w:rFonts w:ascii="Times New Roman" w:hAnsi="Times New Roman" w:cs="Times New Roman"/>
        </w:rPr>
        <w:t>5</w:t>
      </w:r>
      <w:r w:rsidR="00945EFC">
        <w:rPr>
          <w:rFonts w:ascii="Times New Roman" w:hAnsi="Times New Roman" w:cs="Times New Roman"/>
        </w:rPr>
        <w:t>F</w:t>
      </w:r>
      <w:r w:rsidR="009504D4" w:rsidRPr="000B68E0">
        <w:rPr>
          <w:rFonts w:ascii="Times New Roman" w:hAnsi="Times New Roman" w:cs="Times New Roman"/>
        </w:rPr>
        <w:t>)</w:t>
      </w:r>
      <w:r>
        <w:rPr>
          <w:rFonts w:ascii="Times New Roman" w:hAnsi="Times New Roman" w:cs="Times New Roman"/>
        </w:rPr>
        <w:t xml:space="preserve">, and </w:t>
      </w:r>
      <w:r w:rsidRPr="000B68E0">
        <w:rPr>
          <w:rFonts w:ascii="Times New Roman" w:hAnsi="Times New Roman" w:cs="Times New Roman"/>
          <w:i/>
        </w:rPr>
        <w:t>Tbr1</w:t>
      </w:r>
      <w:r w:rsidRPr="000B68E0">
        <w:rPr>
          <w:rFonts w:ascii="Times New Roman" w:hAnsi="Times New Roman" w:cs="Times New Roman"/>
          <w:i/>
          <w:vertAlign w:val="superscript"/>
        </w:rPr>
        <w:t>+/-</w:t>
      </w:r>
      <w:r w:rsidRPr="000B68E0">
        <w:rPr>
          <w:rFonts w:ascii="Times New Roman" w:hAnsi="Times New Roman" w:cs="Times New Roman"/>
        </w:rPr>
        <w:t xml:space="preserve"> mutants</w:t>
      </w:r>
      <w:r>
        <w:rPr>
          <w:rFonts w:ascii="Times New Roman" w:hAnsi="Times New Roman" w:cs="Times New Roman"/>
        </w:rPr>
        <w:t xml:space="preserve"> </w:t>
      </w:r>
      <w:r w:rsidRPr="00890B5A">
        <w:rPr>
          <w:rFonts w:ascii="Times New Roman" w:hAnsi="Times New Roman" w:cs="Times New Roman"/>
        </w:rPr>
        <w:t xml:space="preserve">(Fig. 5D, </w:t>
      </w:r>
      <w:r>
        <w:rPr>
          <w:rFonts w:ascii="Times New Roman" w:hAnsi="Times New Roman" w:cs="Times New Roman"/>
        </w:rPr>
        <w:t>5</w:t>
      </w:r>
      <w:r w:rsidRPr="00890B5A">
        <w:rPr>
          <w:rFonts w:ascii="Times New Roman" w:hAnsi="Times New Roman" w:cs="Times New Roman"/>
        </w:rPr>
        <w:t>H)</w:t>
      </w:r>
      <w:r>
        <w:rPr>
          <w:rFonts w:ascii="Times New Roman" w:hAnsi="Times New Roman" w:cs="Times New Roman"/>
        </w:rPr>
        <w:t>. L</w:t>
      </w:r>
      <w:r w:rsidR="00D00E3E" w:rsidRPr="000B68E0">
        <w:rPr>
          <w:rFonts w:ascii="Times New Roman" w:hAnsi="Times New Roman" w:cs="Times New Roman"/>
        </w:rPr>
        <w:t>ayer 5 and layer 6 projection neurons</w:t>
      </w:r>
      <w:r>
        <w:rPr>
          <w:rFonts w:ascii="Times New Roman" w:hAnsi="Times New Roman" w:cs="Times New Roman"/>
        </w:rPr>
        <w:t xml:space="preserve"> were</w:t>
      </w:r>
      <w:r w:rsidR="00D00E3E" w:rsidRPr="000B68E0">
        <w:rPr>
          <w:rFonts w:ascii="Times New Roman" w:hAnsi="Times New Roman" w:cs="Times New Roman"/>
        </w:rPr>
        <w:t xml:space="preserve"> </w:t>
      </w:r>
      <w:r w:rsidR="00D00E3E" w:rsidRPr="00890B5A">
        <w:rPr>
          <w:rFonts w:ascii="Times New Roman" w:hAnsi="Times New Roman" w:cs="Times New Roman"/>
        </w:rPr>
        <w:t xml:space="preserve">labeled with </w:t>
      </w:r>
      <w:r w:rsidR="00D00E3E" w:rsidRPr="00890B5A">
        <w:rPr>
          <w:rFonts w:ascii="Times New Roman" w:hAnsi="Times New Roman" w:cs="Times New Roman"/>
          <w:i/>
        </w:rPr>
        <w:t>Rbp4-</w:t>
      </w:r>
      <w:proofErr w:type="gramStart"/>
      <w:r w:rsidR="00D00E3E" w:rsidRPr="00890B5A">
        <w:rPr>
          <w:rFonts w:ascii="Times New Roman" w:hAnsi="Times New Roman" w:cs="Times New Roman"/>
          <w:i/>
        </w:rPr>
        <w:t>cre::</w:t>
      </w:r>
      <w:proofErr w:type="gramEnd"/>
      <w:r w:rsidR="00D00E3E" w:rsidRPr="00890B5A">
        <w:rPr>
          <w:rFonts w:ascii="Times New Roman" w:hAnsi="Times New Roman" w:cs="Times New Roman"/>
          <w:i/>
        </w:rPr>
        <w:t>tdTomato</w:t>
      </w:r>
      <w:r w:rsidR="0017560A" w:rsidRPr="00890B5A">
        <w:rPr>
          <w:rFonts w:ascii="Times New Roman" w:hAnsi="Times New Roman" w:cs="Times New Roman"/>
          <w:i/>
          <w:vertAlign w:val="superscript"/>
        </w:rPr>
        <w:t>f/+</w:t>
      </w:r>
      <w:r w:rsidR="00D00E3E" w:rsidRPr="00890B5A">
        <w:rPr>
          <w:rFonts w:ascii="Times New Roman" w:hAnsi="Times New Roman" w:cs="Times New Roman"/>
        </w:rPr>
        <w:t xml:space="preserve"> </w:t>
      </w:r>
      <w:r w:rsidR="009504D4" w:rsidRPr="00890B5A">
        <w:rPr>
          <w:rFonts w:ascii="Times New Roman" w:hAnsi="Times New Roman" w:cs="Times New Roman"/>
        </w:rPr>
        <w:t xml:space="preserve">(Fig. </w:t>
      </w:r>
      <w:r w:rsidR="00945EFC" w:rsidRPr="00890B5A">
        <w:rPr>
          <w:rFonts w:ascii="Times New Roman" w:hAnsi="Times New Roman" w:cs="Times New Roman"/>
        </w:rPr>
        <w:t xml:space="preserve">5C, </w:t>
      </w:r>
      <w:r w:rsidR="004F2C24">
        <w:rPr>
          <w:rFonts w:ascii="Times New Roman" w:hAnsi="Times New Roman" w:cs="Times New Roman"/>
        </w:rPr>
        <w:t>5</w:t>
      </w:r>
      <w:r w:rsidR="00945EFC" w:rsidRPr="00890B5A">
        <w:rPr>
          <w:rFonts w:ascii="Times New Roman" w:hAnsi="Times New Roman" w:cs="Times New Roman"/>
        </w:rPr>
        <w:t>G</w:t>
      </w:r>
      <w:r w:rsidR="009504D4" w:rsidRPr="00890B5A">
        <w:rPr>
          <w:rFonts w:ascii="Times New Roman" w:hAnsi="Times New Roman" w:cs="Times New Roman"/>
        </w:rPr>
        <w:t xml:space="preserve">) </w:t>
      </w:r>
      <w:r w:rsidR="00D00E3E" w:rsidRPr="00890B5A">
        <w:rPr>
          <w:rFonts w:ascii="Times New Roman" w:hAnsi="Times New Roman" w:cs="Times New Roman"/>
        </w:rPr>
        <w:t xml:space="preserve">and </w:t>
      </w:r>
      <w:r w:rsidR="00D00E3E" w:rsidRPr="00890B5A">
        <w:rPr>
          <w:rFonts w:ascii="Times New Roman" w:hAnsi="Times New Roman" w:cs="Times New Roman"/>
          <w:i/>
        </w:rPr>
        <w:t>Ntsr1-cre::tdTomato</w:t>
      </w:r>
      <w:r w:rsidR="0017560A" w:rsidRPr="00890B5A">
        <w:rPr>
          <w:rFonts w:ascii="Times New Roman" w:hAnsi="Times New Roman" w:cs="Times New Roman"/>
          <w:i/>
          <w:vertAlign w:val="superscript"/>
        </w:rPr>
        <w:t>f/+</w:t>
      </w:r>
      <w:r w:rsidR="009504D4" w:rsidRPr="00890B5A">
        <w:rPr>
          <w:rFonts w:ascii="Times New Roman" w:hAnsi="Times New Roman" w:cs="Times New Roman"/>
        </w:rPr>
        <w:t xml:space="preserve"> (Fig. </w:t>
      </w:r>
      <w:r w:rsidR="005044FA" w:rsidRPr="00890B5A">
        <w:rPr>
          <w:rFonts w:ascii="Times New Roman" w:hAnsi="Times New Roman" w:cs="Times New Roman"/>
        </w:rPr>
        <w:t xml:space="preserve">5D, </w:t>
      </w:r>
      <w:r w:rsidR="004F2C24">
        <w:rPr>
          <w:rFonts w:ascii="Times New Roman" w:hAnsi="Times New Roman" w:cs="Times New Roman"/>
        </w:rPr>
        <w:t>5</w:t>
      </w:r>
      <w:r w:rsidR="005044FA" w:rsidRPr="00890B5A">
        <w:rPr>
          <w:rFonts w:ascii="Times New Roman" w:hAnsi="Times New Roman" w:cs="Times New Roman"/>
        </w:rPr>
        <w:t>H</w:t>
      </w:r>
      <w:r w:rsidR="009504D4" w:rsidRPr="00890B5A">
        <w:rPr>
          <w:rFonts w:ascii="Times New Roman" w:hAnsi="Times New Roman" w:cs="Times New Roman"/>
        </w:rPr>
        <w:t>)</w:t>
      </w:r>
      <w:r w:rsidR="00D00E3E" w:rsidRPr="00890B5A">
        <w:rPr>
          <w:rFonts w:ascii="Times New Roman" w:hAnsi="Times New Roman" w:cs="Times New Roman"/>
        </w:rPr>
        <w:t>.</w:t>
      </w:r>
      <w:r w:rsidR="002A0148" w:rsidRPr="00890B5A">
        <w:rPr>
          <w:rFonts w:ascii="Times New Roman" w:hAnsi="Times New Roman" w:cs="Times New Roman"/>
        </w:rPr>
        <w:t xml:space="preserve"> </w:t>
      </w:r>
      <w:r w:rsidR="00D00E3E" w:rsidRPr="000B68E0">
        <w:rPr>
          <w:rFonts w:ascii="Times New Roman" w:hAnsi="Times New Roman" w:cs="Times New Roman"/>
        </w:rPr>
        <w:t xml:space="preserve">The </w:t>
      </w:r>
      <w:r w:rsidR="001F585F" w:rsidRPr="000B68E0">
        <w:rPr>
          <w:rFonts w:ascii="Times New Roman" w:hAnsi="Times New Roman" w:cs="Times New Roman"/>
        </w:rPr>
        <w:t xml:space="preserve">control and </w:t>
      </w:r>
      <w:r w:rsidR="008E52D8">
        <w:rPr>
          <w:rFonts w:ascii="Times New Roman" w:hAnsi="Times New Roman" w:cs="Times New Roman"/>
        </w:rPr>
        <w:t xml:space="preserve">LiCl </w:t>
      </w:r>
      <w:r w:rsidR="00D00E3E" w:rsidRPr="000B68E0">
        <w:rPr>
          <w:rFonts w:ascii="Times New Roman" w:hAnsi="Times New Roman" w:cs="Times New Roman"/>
        </w:rPr>
        <w:t xml:space="preserve">treated brains were harvested </w:t>
      </w:r>
      <w:r w:rsidR="00E30CDE">
        <w:rPr>
          <w:rFonts w:ascii="Times New Roman" w:hAnsi="Times New Roman" w:cs="Times New Roman"/>
        </w:rPr>
        <w:t xml:space="preserve">either </w:t>
      </w:r>
      <w:r w:rsidR="00D00E3E" w:rsidRPr="000B68E0">
        <w:rPr>
          <w:rFonts w:ascii="Times New Roman" w:hAnsi="Times New Roman" w:cs="Times New Roman"/>
        </w:rPr>
        <w:t>24 hours</w:t>
      </w:r>
      <w:r w:rsidR="007D6DE6">
        <w:rPr>
          <w:rFonts w:ascii="Times New Roman" w:hAnsi="Times New Roman" w:cs="Times New Roman"/>
        </w:rPr>
        <w:t xml:space="preserve"> (Fig. S5)</w:t>
      </w:r>
      <w:r w:rsidR="00933CEC">
        <w:rPr>
          <w:rFonts w:ascii="Times New Roman" w:hAnsi="Times New Roman" w:cs="Times New Roman"/>
        </w:rPr>
        <w:t>,</w:t>
      </w:r>
      <w:r w:rsidR="00D00E3E" w:rsidRPr="000B68E0">
        <w:rPr>
          <w:rFonts w:ascii="Times New Roman" w:hAnsi="Times New Roman" w:cs="Times New Roman"/>
        </w:rPr>
        <w:t xml:space="preserve"> </w:t>
      </w:r>
      <w:r w:rsidR="00E30CDE">
        <w:rPr>
          <w:rFonts w:ascii="Times New Roman" w:hAnsi="Times New Roman" w:cs="Times New Roman"/>
        </w:rPr>
        <w:t>or</w:t>
      </w:r>
      <w:r w:rsidR="00E30CDE" w:rsidRPr="000B68E0">
        <w:rPr>
          <w:rFonts w:ascii="Times New Roman" w:hAnsi="Times New Roman" w:cs="Times New Roman"/>
        </w:rPr>
        <w:t xml:space="preserve"> </w:t>
      </w:r>
      <w:r w:rsidR="00D00E3E" w:rsidRPr="000B68E0">
        <w:rPr>
          <w:rFonts w:ascii="Times New Roman" w:hAnsi="Times New Roman" w:cs="Times New Roman"/>
        </w:rPr>
        <w:t xml:space="preserve">4 weeks </w:t>
      </w:r>
      <w:r w:rsidR="009A0258">
        <w:rPr>
          <w:rFonts w:ascii="Times New Roman" w:hAnsi="Times New Roman" w:cs="Times New Roman"/>
        </w:rPr>
        <w:t xml:space="preserve">after </w:t>
      </w:r>
      <w:r w:rsidR="00D00E3E" w:rsidRPr="000B68E0">
        <w:rPr>
          <w:rFonts w:ascii="Times New Roman" w:hAnsi="Times New Roman" w:cs="Times New Roman"/>
        </w:rPr>
        <w:t>injection at P60</w:t>
      </w:r>
      <w:r w:rsidR="005044FA">
        <w:rPr>
          <w:rFonts w:ascii="Times New Roman" w:hAnsi="Times New Roman" w:cs="Times New Roman"/>
        </w:rPr>
        <w:t xml:space="preserve"> (Fig</w:t>
      </w:r>
      <w:r w:rsidR="0069069A">
        <w:rPr>
          <w:rFonts w:ascii="Times New Roman" w:hAnsi="Times New Roman" w:cs="Times New Roman"/>
        </w:rPr>
        <w:t>.</w:t>
      </w:r>
      <w:r w:rsidR="005044FA">
        <w:rPr>
          <w:rFonts w:ascii="Times New Roman" w:hAnsi="Times New Roman" w:cs="Times New Roman"/>
        </w:rPr>
        <w:t xml:space="preserve"> 5A-H)</w:t>
      </w:r>
      <w:r w:rsidR="00D00E3E" w:rsidRPr="000B68E0">
        <w:rPr>
          <w:rFonts w:ascii="Times New Roman" w:hAnsi="Times New Roman" w:cs="Times New Roman"/>
        </w:rPr>
        <w:t>.</w:t>
      </w:r>
      <w:r w:rsidR="0000078B">
        <w:rPr>
          <w:rFonts w:ascii="Times New Roman" w:hAnsi="Times New Roman" w:cs="Times New Roman"/>
        </w:rPr>
        <w:t xml:space="preserve"> C</w:t>
      </w:r>
      <w:r w:rsidR="001F585F" w:rsidRPr="000B68E0">
        <w:rPr>
          <w:rFonts w:ascii="Times New Roman" w:hAnsi="Times New Roman" w:cs="Times New Roman"/>
        </w:rPr>
        <w:t>onfocal images of IF from mPFCx (layer 5) and</w:t>
      </w:r>
      <w:r w:rsidR="00833AF9">
        <w:rPr>
          <w:rFonts w:ascii="Times New Roman" w:hAnsi="Times New Roman" w:cs="Times New Roman"/>
        </w:rPr>
        <w:t xml:space="preserve"> </w:t>
      </w:r>
      <w:r w:rsidR="001F585F" w:rsidRPr="000B68E0">
        <w:rPr>
          <w:rFonts w:ascii="Times New Roman" w:hAnsi="Times New Roman" w:cs="Times New Roman"/>
        </w:rPr>
        <w:t>SSCx</w:t>
      </w:r>
      <w:r w:rsidR="00833AF9">
        <w:rPr>
          <w:rFonts w:ascii="Times New Roman" w:hAnsi="Times New Roman" w:cs="Times New Roman"/>
        </w:rPr>
        <w:t xml:space="preserve"> (</w:t>
      </w:r>
      <w:r w:rsidR="001F585F" w:rsidRPr="000B68E0">
        <w:rPr>
          <w:rFonts w:ascii="Times New Roman" w:hAnsi="Times New Roman" w:cs="Times New Roman"/>
        </w:rPr>
        <w:t xml:space="preserve">layer 6) </w:t>
      </w:r>
      <w:r w:rsidR="0000078B">
        <w:rPr>
          <w:rFonts w:ascii="Times New Roman" w:hAnsi="Times New Roman" w:cs="Times New Roman"/>
        </w:rPr>
        <w:t>showed a nearly complete rescue of synaptic densities</w:t>
      </w:r>
      <w:r w:rsidR="007D6DE6">
        <w:rPr>
          <w:rFonts w:ascii="Times New Roman" w:hAnsi="Times New Roman" w:cs="Times New Roman"/>
        </w:rPr>
        <w:t xml:space="preserve">, 24 </w:t>
      </w:r>
      <w:proofErr w:type="spellStart"/>
      <w:r w:rsidR="007D6DE6">
        <w:rPr>
          <w:rFonts w:ascii="Times New Roman" w:hAnsi="Times New Roman" w:cs="Times New Roman"/>
        </w:rPr>
        <w:t>hrs</w:t>
      </w:r>
      <w:proofErr w:type="spellEnd"/>
      <w:r w:rsidR="007D6DE6">
        <w:rPr>
          <w:rFonts w:ascii="Times New Roman" w:hAnsi="Times New Roman" w:cs="Times New Roman"/>
        </w:rPr>
        <w:t xml:space="preserve"> and 4 weeks after treatment </w:t>
      </w:r>
      <w:r w:rsidR="0000078B">
        <w:rPr>
          <w:rFonts w:ascii="Times New Roman" w:hAnsi="Times New Roman" w:cs="Times New Roman"/>
        </w:rPr>
        <w:t>(Fig. 5</w:t>
      </w:r>
      <w:r w:rsidR="007D6DE6">
        <w:rPr>
          <w:rFonts w:ascii="Times New Roman" w:hAnsi="Times New Roman" w:cs="Times New Roman"/>
        </w:rPr>
        <w:t xml:space="preserve"> and S5</w:t>
      </w:r>
      <w:r w:rsidR="0000078B">
        <w:rPr>
          <w:rFonts w:ascii="Times New Roman" w:hAnsi="Times New Roman" w:cs="Times New Roman"/>
        </w:rPr>
        <w:t>). LiC</w:t>
      </w:r>
      <w:r w:rsidR="00F4189E">
        <w:rPr>
          <w:rFonts w:ascii="Times New Roman" w:hAnsi="Times New Roman" w:cs="Times New Roman"/>
        </w:rPr>
        <w:t>l</w:t>
      </w:r>
      <w:r w:rsidR="0000078B">
        <w:rPr>
          <w:rFonts w:ascii="Times New Roman" w:hAnsi="Times New Roman" w:cs="Times New Roman"/>
        </w:rPr>
        <w:t xml:space="preserve"> treatment </w:t>
      </w:r>
      <w:r w:rsidR="009E17FA">
        <w:rPr>
          <w:rFonts w:ascii="Times New Roman" w:hAnsi="Times New Roman" w:cs="Times New Roman"/>
        </w:rPr>
        <w:t xml:space="preserve">also </w:t>
      </w:r>
      <w:r w:rsidR="0000078B">
        <w:rPr>
          <w:rFonts w:ascii="Times New Roman" w:hAnsi="Times New Roman" w:cs="Times New Roman"/>
        </w:rPr>
        <w:t xml:space="preserve">rescued synaptic densities in </w:t>
      </w:r>
      <w:r w:rsidR="00630D4D" w:rsidRPr="000B68E0">
        <w:rPr>
          <w:rFonts w:ascii="Times New Roman" w:hAnsi="Times New Roman" w:cs="Times New Roman"/>
        </w:rPr>
        <w:t>mPFCx (layer 5) and</w:t>
      </w:r>
      <w:r w:rsidR="00630D4D">
        <w:rPr>
          <w:rFonts w:ascii="Times New Roman" w:hAnsi="Times New Roman" w:cs="Times New Roman"/>
        </w:rPr>
        <w:t xml:space="preserve"> </w:t>
      </w:r>
      <w:r w:rsidR="00630D4D" w:rsidRPr="000B68E0">
        <w:rPr>
          <w:rFonts w:ascii="Times New Roman" w:hAnsi="Times New Roman" w:cs="Times New Roman"/>
        </w:rPr>
        <w:t>SSCx</w:t>
      </w:r>
      <w:r w:rsidR="00630D4D">
        <w:rPr>
          <w:rFonts w:ascii="Times New Roman" w:hAnsi="Times New Roman" w:cs="Times New Roman"/>
        </w:rPr>
        <w:t xml:space="preserve"> (</w:t>
      </w:r>
      <w:r w:rsidR="00630D4D" w:rsidRPr="000B68E0">
        <w:rPr>
          <w:rFonts w:ascii="Times New Roman" w:hAnsi="Times New Roman" w:cs="Times New Roman"/>
        </w:rPr>
        <w:t>layer 6)</w:t>
      </w:r>
      <w:r w:rsidR="00630D4D">
        <w:rPr>
          <w:rFonts w:ascii="Times New Roman" w:hAnsi="Times New Roman" w:cs="Times New Roman"/>
        </w:rPr>
        <w:t xml:space="preserve"> </w:t>
      </w:r>
      <w:r w:rsidR="008B7ADA">
        <w:rPr>
          <w:rFonts w:ascii="Times New Roman" w:hAnsi="Times New Roman" w:cs="Times New Roman"/>
        </w:rPr>
        <w:t xml:space="preserve">of the </w:t>
      </w:r>
      <w:r w:rsidR="0000078B">
        <w:rPr>
          <w:rFonts w:ascii="Times New Roman" w:hAnsi="Times New Roman" w:cs="Times New Roman"/>
        </w:rPr>
        <w:t xml:space="preserve">constitutive </w:t>
      </w:r>
      <w:r w:rsidR="009E1BBD">
        <w:rPr>
          <w:rFonts w:ascii="Times New Roman" w:hAnsi="Times New Roman" w:cs="Times New Roman"/>
          <w:i/>
        </w:rPr>
        <w:t>Tbr1</w:t>
      </w:r>
      <w:r w:rsidR="009E1BBD" w:rsidRPr="009E1BBD">
        <w:rPr>
          <w:rFonts w:ascii="Times New Roman" w:hAnsi="Times New Roman" w:cs="Times New Roman"/>
          <w:i/>
          <w:vertAlign w:val="superscript"/>
        </w:rPr>
        <w:t>+/-</w:t>
      </w:r>
      <w:r w:rsidR="009E1BBD">
        <w:rPr>
          <w:rFonts w:ascii="Times New Roman" w:hAnsi="Times New Roman" w:cs="Times New Roman"/>
        </w:rPr>
        <w:t xml:space="preserve"> </w:t>
      </w:r>
      <w:r w:rsidR="009E17FA">
        <w:rPr>
          <w:rFonts w:ascii="Times New Roman" w:hAnsi="Times New Roman" w:cs="Times New Roman"/>
        </w:rPr>
        <w:t xml:space="preserve">mutants </w:t>
      </w:r>
      <w:r w:rsidR="009E1BBD">
        <w:rPr>
          <w:rFonts w:ascii="Times New Roman" w:hAnsi="Times New Roman" w:cs="Times New Roman"/>
        </w:rPr>
        <w:t xml:space="preserve">(Fig. 5). </w:t>
      </w:r>
    </w:p>
    <w:p w14:paraId="0EF29198" w14:textId="1B8C28E1" w:rsidR="009E1BBD" w:rsidRDefault="008B7ADA" w:rsidP="007D6DE6">
      <w:pPr>
        <w:spacing w:line="360" w:lineRule="auto"/>
        <w:ind w:firstLine="720"/>
        <w:rPr>
          <w:rFonts w:ascii="Times New Roman" w:hAnsi="Times New Roman" w:cs="Times New Roman"/>
        </w:rPr>
      </w:pPr>
      <w:r w:rsidRPr="00705DC8">
        <w:rPr>
          <w:rFonts w:ascii="Times New Roman" w:hAnsi="Times New Roman" w:cs="Times New Roman"/>
        </w:rPr>
        <w:t xml:space="preserve">Thus, </w:t>
      </w:r>
      <w:r w:rsidR="005044FA" w:rsidRPr="00705DC8">
        <w:rPr>
          <w:rFonts w:ascii="Times New Roman" w:hAnsi="Times New Roman" w:cs="Times New Roman"/>
        </w:rPr>
        <w:t xml:space="preserve">LiCl treatment of </w:t>
      </w:r>
      <w:r w:rsidR="005044FA" w:rsidRPr="00705DC8">
        <w:rPr>
          <w:rFonts w:ascii="Times New Roman" w:hAnsi="Times New Roman" w:cs="Times New Roman"/>
          <w:i/>
        </w:rPr>
        <w:t>Tbr1</w:t>
      </w:r>
      <w:r w:rsidR="005044FA" w:rsidRPr="00705DC8">
        <w:rPr>
          <w:rFonts w:ascii="Times New Roman" w:hAnsi="Times New Roman" w:cs="Times New Roman"/>
          <w:i/>
          <w:vertAlign w:val="superscript"/>
        </w:rPr>
        <w:t>layer5</w:t>
      </w:r>
      <w:r w:rsidR="005044FA" w:rsidRPr="00705DC8">
        <w:rPr>
          <w:rFonts w:ascii="Times New Roman" w:hAnsi="Times New Roman" w:cs="Times New Roman"/>
        </w:rPr>
        <w:t xml:space="preserve">, </w:t>
      </w:r>
      <w:r w:rsidR="005044FA" w:rsidRPr="00705DC8">
        <w:rPr>
          <w:rFonts w:ascii="Times New Roman" w:hAnsi="Times New Roman" w:cs="Times New Roman"/>
          <w:i/>
        </w:rPr>
        <w:t>Tbr1</w:t>
      </w:r>
      <w:r w:rsidR="005044FA" w:rsidRPr="00705DC8">
        <w:rPr>
          <w:rFonts w:ascii="Times New Roman" w:hAnsi="Times New Roman" w:cs="Times New Roman"/>
          <w:i/>
          <w:vertAlign w:val="superscript"/>
        </w:rPr>
        <w:t>layer6</w:t>
      </w:r>
      <w:r w:rsidR="005044FA" w:rsidRPr="00705DC8">
        <w:rPr>
          <w:rFonts w:ascii="Times New Roman" w:hAnsi="Times New Roman" w:cs="Times New Roman"/>
        </w:rPr>
        <w:t xml:space="preserve"> and </w:t>
      </w:r>
      <w:r w:rsidR="005044FA" w:rsidRPr="00705DC8">
        <w:rPr>
          <w:rFonts w:ascii="Times New Roman" w:hAnsi="Times New Roman" w:cs="Times New Roman"/>
          <w:i/>
        </w:rPr>
        <w:t>Tbr1</w:t>
      </w:r>
      <w:r w:rsidR="005044FA" w:rsidRPr="00705DC8">
        <w:rPr>
          <w:rFonts w:ascii="Times New Roman" w:hAnsi="Times New Roman" w:cs="Times New Roman"/>
          <w:i/>
          <w:vertAlign w:val="superscript"/>
        </w:rPr>
        <w:t>+/-</w:t>
      </w:r>
      <w:r w:rsidR="005044FA" w:rsidRPr="00705DC8">
        <w:rPr>
          <w:rFonts w:ascii="Times New Roman" w:hAnsi="Times New Roman" w:cs="Times New Roman"/>
          <w:i/>
        </w:rPr>
        <w:t xml:space="preserve"> </w:t>
      </w:r>
      <w:r w:rsidR="005044FA" w:rsidRPr="00705DC8">
        <w:rPr>
          <w:rFonts w:ascii="Times New Roman" w:hAnsi="Times New Roman" w:cs="Times New Roman"/>
        </w:rPr>
        <w:t xml:space="preserve">mutant mice at P60 rescues both excitatory and inhibitory synaptic deficit in </w:t>
      </w:r>
      <w:r w:rsidR="005044FA" w:rsidRPr="00705DC8">
        <w:rPr>
          <w:rFonts w:ascii="Times New Roman" w:hAnsi="Times New Roman" w:cs="Times New Roman"/>
          <w:i/>
        </w:rPr>
        <w:t>Tbr1</w:t>
      </w:r>
      <w:r w:rsidR="005044FA" w:rsidRPr="00705DC8">
        <w:rPr>
          <w:rFonts w:ascii="Times New Roman" w:hAnsi="Times New Roman" w:cs="Times New Roman"/>
        </w:rPr>
        <w:t xml:space="preserve"> mutant neurons of cortical layers 5 and 6 (Fig. 5A-H). </w:t>
      </w:r>
      <w:r w:rsidR="009E1BBD" w:rsidRPr="00705DC8">
        <w:rPr>
          <w:rFonts w:ascii="Times New Roman" w:hAnsi="Times New Roman" w:cs="Times New Roman"/>
        </w:rPr>
        <w:t>Th</w:t>
      </w:r>
      <w:r w:rsidR="0018260C" w:rsidRPr="00705DC8">
        <w:rPr>
          <w:rFonts w:ascii="Times New Roman" w:hAnsi="Times New Roman" w:cs="Times New Roman"/>
        </w:rPr>
        <w:t>is</w:t>
      </w:r>
      <w:r w:rsidR="009E1BBD" w:rsidRPr="00705DC8">
        <w:rPr>
          <w:rFonts w:ascii="Times New Roman" w:hAnsi="Times New Roman" w:cs="Times New Roman"/>
        </w:rPr>
        <w:t xml:space="preserve"> provid</w:t>
      </w:r>
      <w:r w:rsidR="0018260C" w:rsidRPr="00705DC8">
        <w:rPr>
          <w:rFonts w:ascii="Times New Roman" w:hAnsi="Times New Roman" w:cs="Times New Roman"/>
        </w:rPr>
        <w:t>es</w:t>
      </w:r>
      <w:r w:rsidR="009E1BBD" w:rsidRPr="00705DC8">
        <w:rPr>
          <w:rFonts w:ascii="Times New Roman" w:hAnsi="Times New Roman" w:cs="Times New Roman"/>
        </w:rPr>
        <w:t xml:space="preserve"> </w:t>
      </w:r>
      <w:r w:rsidR="009E1BBD" w:rsidRPr="00705DC8">
        <w:rPr>
          <w:rFonts w:ascii="Times New Roman" w:hAnsi="Times New Roman" w:cs="Times New Roman"/>
          <w:i/>
        </w:rPr>
        <w:t>in vivo</w:t>
      </w:r>
      <w:r w:rsidR="009E1BBD" w:rsidRPr="00705DC8">
        <w:rPr>
          <w:rFonts w:ascii="Times New Roman" w:hAnsi="Times New Roman" w:cs="Times New Roman"/>
        </w:rPr>
        <w:t xml:space="preserve"> evidence that augmenting WNT-signaling </w:t>
      </w:r>
      <w:r w:rsidR="0018260C" w:rsidRPr="00705DC8">
        <w:rPr>
          <w:rFonts w:ascii="Times New Roman" w:hAnsi="Times New Roman" w:cs="Times New Roman"/>
        </w:rPr>
        <w:t xml:space="preserve">via LiCl </w:t>
      </w:r>
      <w:r w:rsidR="001A4764" w:rsidRPr="00705DC8">
        <w:rPr>
          <w:rFonts w:ascii="Times New Roman" w:hAnsi="Times New Roman" w:cs="Times New Roman"/>
        </w:rPr>
        <w:t xml:space="preserve">treatment </w:t>
      </w:r>
      <w:r w:rsidR="009E1BBD" w:rsidRPr="00705DC8">
        <w:rPr>
          <w:rFonts w:ascii="Times New Roman" w:hAnsi="Times New Roman" w:cs="Times New Roman"/>
        </w:rPr>
        <w:t>is sufficient to restore normal synapse numbers</w:t>
      </w:r>
      <w:r w:rsidR="00A8489A" w:rsidRPr="00705DC8">
        <w:rPr>
          <w:rFonts w:ascii="Times New Roman" w:hAnsi="Times New Roman" w:cs="Times New Roman"/>
        </w:rPr>
        <w:t>.</w:t>
      </w:r>
    </w:p>
    <w:p w14:paraId="6B08F59C" w14:textId="77777777" w:rsidR="007965B1" w:rsidRPr="00504DDD" w:rsidRDefault="007965B1" w:rsidP="007D6DE6">
      <w:pPr>
        <w:spacing w:line="360" w:lineRule="auto"/>
        <w:ind w:firstLine="720"/>
        <w:rPr>
          <w:rFonts w:ascii="Times New Roman" w:hAnsi="Times New Roman" w:cs="Times New Roman"/>
        </w:rPr>
      </w:pPr>
    </w:p>
    <w:p w14:paraId="0AC826B9" w14:textId="77777777" w:rsidR="00E0721A" w:rsidRDefault="00592157" w:rsidP="000C2556">
      <w:pPr>
        <w:spacing w:line="360" w:lineRule="auto"/>
        <w:rPr>
          <w:rFonts w:ascii="Times New Roman" w:hAnsi="Times New Roman" w:cs="Times New Roman"/>
        </w:rPr>
      </w:pPr>
      <w:r w:rsidRPr="00504DDD">
        <w:rPr>
          <w:rFonts w:ascii="Times New Roman" w:hAnsi="Times New Roman" w:cs="Times New Roman"/>
          <w:b/>
        </w:rPr>
        <w:t xml:space="preserve">LiCl treatment at P60 improves </w:t>
      </w:r>
      <w:r w:rsidR="00B654C1" w:rsidRPr="00504DDD">
        <w:rPr>
          <w:rFonts w:ascii="Times New Roman" w:hAnsi="Times New Roman" w:cs="Times New Roman"/>
          <w:b/>
        </w:rPr>
        <w:t>cortico</w:t>
      </w:r>
      <w:r w:rsidRPr="00504DDD">
        <w:rPr>
          <w:rFonts w:ascii="Times New Roman" w:hAnsi="Times New Roman" w:cs="Times New Roman"/>
          <w:b/>
        </w:rPr>
        <w:t xml:space="preserve">thalamic axonal arborization in </w:t>
      </w:r>
      <w:r w:rsidRPr="00504DDD">
        <w:rPr>
          <w:rFonts w:ascii="Times New Roman" w:hAnsi="Times New Roman" w:cs="Times New Roman"/>
          <w:b/>
          <w:i/>
        </w:rPr>
        <w:t>Tbr1</w:t>
      </w:r>
      <w:r w:rsidRPr="00504DDD">
        <w:rPr>
          <w:rFonts w:ascii="Times New Roman" w:hAnsi="Times New Roman" w:cs="Times New Roman"/>
          <w:b/>
          <w:i/>
          <w:vertAlign w:val="superscript"/>
        </w:rPr>
        <w:t>layer6</w:t>
      </w:r>
      <w:r w:rsidRPr="00504DDD">
        <w:rPr>
          <w:rFonts w:ascii="Times New Roman" w:hAnsi="Times New Roman" w:cs="Times New Roman"/>
          <w:b/>
        </w:rPr>
        <w:t xml:space="preserve"> mutant.</w:t>
      </w:r>
    </w:p>
    <w:p w14:paraId="16A26EC6" w14:textId="27612928" w:rsidR="00867A6A" w:rsidRDefault="008B7ADA" w:rsidP="000C2556">
      <w:pPr>
        <w:spacing w:line="360" w:lineRule="auto"/>
        <w:rPr>
          <w:rFonts w:ascii="Times New Roman" w:hAnsi="Times New Roman" w:cs="Times New Roman"/>
        </w:rPr>
      </w:pPr>
      <w:r>
        <w:rPr>
          <w:rFonts w:ascii="Times New Roman" w:hAnsi="Times New Roman" w:cs="Times New Roman"/>
        </w:rPr>
        <w:tab/>
        <w:t>Layer 6 c</w:t>
      </w:r>
      <w:r w:rsidR="00D56F03">
        <w:rPr>
          <w:rFonts w:ascii="Times New Roman" w:hAnsi="Times New Roman" w:cs="Times New Roman"/>
        </w:rPr>
        <w:t>orticothalamic neurons exten</w:t>
      </w:r>
      <w:r>
        <w:rPr>
          <w:rFonts w:ascii="Times New Roman" w:hAnsi="Times New Roman" w:cs="Times New Roman"/>
        </w:rPr>
        <w:t xml:space="preserve">d </w:t>
      </w:r>
      <w:r w:rsidR="00D56F03">
        <w:rPr>
          <w:rFonts w:ascii="Times New Roman" w:hAnsi="Times New Roman" w:cs="Times New Roman"/>
        </w:rPr>
        <w:t xml:space="preserve">their axons </w:t>
      </w:r>
      <w:r>
        <w:rPr>
          <w:rFonts w:ascii="Times New Roman" w:hAnsi="Times New Roman" w:cs="Times New Roman"/>
        </w:rPr>
        <w:t>t</w:t>
      </w:r>
      <w:r w:rsidR="00D56F03">
        <w:rPr>
          <w:rFonts w:ascii="Times New Roman" w:hAnsi="Times New Roman" w:cs="Times New Roman"/>
        </w:rPr>
        <w:t>o the thalamus</w:t>
      </w:r>
      <w:r>
        <w:rPr>
          <w:rFonts w:ascii="Times New Roman" w:hAnsi="Times New Roman" w:cs="Times New Roman"/>
        </w:rPr>
        <w:t xml:space="preserve"> where the</w:t>
      </w:r>
      <w:r w:rsidR="002A5EB2">
        <w:rPr>
          <w:rFonts w:ascii="Times New Roman" w:hAnsi="Times New Roman" w:cs="Times New Roman"/>
        </w:rPr>
        <w:t>y</w:t>
      </w:r>
      <w:r>
        <w:rPr>
          <w:rFonts w:ascii="Times New Roman" w:hAnsi="Times New Roman" w:cs="Times New Roman"/>
        </w:rPr>
        <w:t xml:space="preserve"> form synapse</w:t>
      </w:r>
      <w:r w:rsidR="002A5EB2">
        <w:rPr>
          <w:rFonts w:ascii="Times New Roman" w:hAnsi="Times New Roman" w:cs="Times New Roman"/>
        </w:rPr>
        <w:t>s</w:t>
      </w:r>
      <w:r w:rsidR="00D56F03">
        <w:rPr>
          <w:rFonts w:ascii="Times New Roman" w:hAnsi="Times New Roman" w:cs="Times New Roman"/>
        </w:rPr>
        <w:t xml:space="preserve">. </w:t>
      </w:r>
      <w:r w:rsidR="002A5EB2">
        <w:rPr>
          <w:rFonts w:ascii="Times New Roman" w:hAnsi="Times New Roman" w:cs="Times New Roman"/>
        </w:rPr>
        <w:t>C</w:t>
      </w:r>
      <w:r w:rsidR="00D56F03">
        <w:rPr>
          <w:rFonts w:ascii="Times New Roman" w:hAnsi="Times New Roman" w:cs="Times New Roman"/>
        </w:rPr>
        <w:t xml:space="preserve">orticothalamic arborization </w:t>
      </w:r>
      <w:r w:rsidR="002A5EB2">
        <w:rPr>
          <w:rFonts w:ascii="Times New Roman" w:hAnsi="Times New Roman" w:cs="Times New Roman"/>
        </w:rPr>
        <w:t xml:space="preserve">of </w:t>
      </w:r>
      <w:r w:rsidR="002A5EB2">
        <w:rPr>
          <w:rFonts w:ascii="Times New Roman" w:hAnsi="Times New Roman" w:cs="Times New Roman"/>
          <w:i/>
        </w:rPr>
        <w:t>Tbr1</w:t>
      </w:r>
      <w:r w:rsidR="002A5EB2" w:rsidRPr="00DB7EC6">
        <w:rPr>
          <w:rFonts w:ascii="Times New Roman" w:hAnsi="Times New Roman" w:cs="Times New Roman"/>
          <w:i/>
          <w:vertAlign w:val="superscript"/>
        </w:rPr>
        <w:t>layer6</w:t>
      </w:r>
      <w:r w:rsidR="002A5EB2">
        <w:rPr>
          <w:rFonts w:ascii="Times New Roman" w:hAnsi="Times New Roman" w:cs="Times New Roman"/>
        </w:rPr>
        <w:t xml:space="preserve"> </w:t>
      </w:r>
      <w:r w:rsidR="003028CB">
        <w:rPr>
          <w:rFonts w:ascii="Times New Roman" w:hAnsi="Times New Roman" w:cs="Times New Roman"/>
        </w:rPr>
        <w:t>CKOs</w:t>
      </w:r>
      <w:r w:rsidR="002A5EB2">
        <w:rPr>
          <w:rFonts w:ascii="Times New Roman" w:hAnsi="Times New Roman" w:cs="Times New Roman"/>
        </w:rPr>
        <w:t xml:space="preserve"> </w:t>
      </w:r>
      <w:r w:rsidR="003028CB">
        <w:rPr>
          <w:rFonts w:ascii="Times New Roman" w:hAnsi="Times New Roman" w:cs="Times New Roman"/>
        </w:rPr>
        <w:t xml:space="preserve">is </w:t>
      </w:r>
      <w:r w:rsidR="00D56F03">
        <w:rPr>
          <w:rFonts w:ascii="Times New Roman" w:hAnsi="Times New Roman" w:cs="Times New Roman"/>
        </w:rPr>
        <w:t xml:space="preserve">reduced </w:t>
      </w:r>
      <w:r w:rsidR="003028CB">
        <w:rPr>
          <w:rFonts w:ascii="Times New Roman" w:hAnsi="Times New Roman" w:cs="Times New Roman"/>
        </w:rPr>
        <w:t xml:space="preserve">in the </w:t>
      </w:r>
      <w:r w:rsidR="00D56F03">
        <w:rPr>
          <w:rFonts w:ascii="Times New Roman" w:hAnsi="Times New Roman" w:cs="Times New Roman"/>
        </w:rPr>
        <w:t>anteromedial thalamus</w:t>
      </w:r>
      <w:r w:rsidR="003028CB">
        <w:rPr>
          <w:rFonts w:ascii="Times New Roman" w:hAnsi="Times New Roman" w:cs="Times New Roman"/>
        </w:rPr>
        <w:t xml:space="preserve"> (white arrowheads; Fig. 5L)</w:t>
      </w:r>
      <w:r w:rsidR="00D56F03">
        <w:rPr>
          <w:rFonts w:ascii="Times New Roman" w:hAnsi="Times New Roman" w:cs="Times New Roman"/>
        </w:rPr>
        <w:t xml:space="preserve"> </w:t>
      </w:r>
      <w:r w:rsidR="003E79C6">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3E79C6">
        <w:rPr>
          <w:rFonts w:ascii="Times New Roman" w:hAnsi="Times New Roman" w:cs="Times New Roman"/>
        </w:rPr>
        <w:fldChar w:fldCharType="separate"/>
      </w:r>
      <w:r w:rsidR="004B3E6D">
        <w:rPr>
          <w:rFonts w:ascii="Times New Roman" w:hAnsi="Times New Roman" w:cs="Times New Roman"/>
          <w:noProof/>
        </w:rPr>
        <w:t>(Fazel Darbandi et al., 2018)</w:t>
      </w:r>
      <w:r w:rsidR="003E79C6">
        <w:rPr>
          <w:rFonts w:ascii="Times New Roman" w:hAnsi="Times New Roman" w:cs="Times New Roman"/>
        </w:rPr>
        <w:fldChar w:fldCharType="end"/>
      </w:r>
      <w:r w:rsidR="003028CB">
        <w:rPr>
          <w:rFonts w:ascii="Times New Roman" w:hAnsi="Times New Roman" w:cs="Times New Roman"/>
        </w:rPr>
        <w:t xml:space="preserve">. </w:t>
      </w:r>
      <w:r w:rsidR="00DB7EC6">
        <w:rPr>
          <w:rFonts w:ascii="Times New Roman" w:hAnsi="Times New Roman" w:cs="Times New Roman"/>
        </w:rPr>
        <w:t xml:space="preserve">LiCl injection </w:t>
      </w:r>
      <w:r w:rsidR="003028CB">
        <w:rPr>
          <w:rFonts w:ascii="Times New Roman" w:hAnsi="Times New Roman" w:cs="Times New Roman"/>
        </w:rPr>
        <w:t xml:space="preserve">at P60 robustly rescued this </w:t>
      </w:r>
      <w:r w:rsidR="003028CB" w:rsidRPr="006B6FBB">
        <w:rPr>
          <w:rFonts w:ascii="Times New Roman" w:hAnsi="Times New Roman" w:cs="Times New Roman"/>
        </w:rPr>
        <w:t>defect</w:t>
      </w:r>
      <w:r w:rsidR="009E17FA" w:rsidRPr="006B6FBB">
        <w:rPr>
          <w:rFonts w:ascii="Times New Roman" w:hAnsi="Times New Roman" w:cs="Times New Roman"/>
        </w:rPr>
        <w:t xml:space="preserve"> </w:t>
      </w:r>
      <w:r w:rsidR="006D4105" w:rsidRPr="00D368C8">
        <w:rPr>
          <w:rFonts w:ascii="Times New Roman" w:hAnsi="Times New Roman" w:cs="Times New Roman"/>
        </w:rPr>
        <w:t>24</w:t>
      </w:r>
      <w:r w:rsidR="009E17FA" w:rsidRPr="006B6FBB">
        <w:rPr>
          <w:rFonts w:ascii="Times New Roman" w:hAnsi="Times New Roman" w:cs="Times New Roman"/>
        </w:rPr>
        <w:t xml:space="preserve"> hours</w:t>
      </w:r>
      <w:r w:rsidR="006D4105">
        <w:rPr>
          <w:rFonts w:ascii="Times New Roman" w:hAnsi="Times New Roman" w:cs="Times New Roman"/>
        </w:rPr>
        <w:t xml:space="preserve"> and 4 weeks after injection</w:t>
      </w:r>
      <w:r w:rsidR="003028CB">
        <w:rPr>
          <w:rFonts w:ascii="Times New Roman" w:hAnsi="Times New Roman" w:cs="Times New Roman"/>
        </w:rPr>
        <w:t xml:space="preserve"> (yellow arrowheads; Fig. 5M, </w:t>
      </w:r>
      <w:r w:rsidR="006D4105">
        <w:rPr>
          <w:rFonts w:ascii="Times New Roman" w:hAnsi="Times New Roman" w:cs="Times New Roman"/>
        </w:rPr>
        <w:t>5</w:t>
      </w:r>
      <w:r w:rsidR="003028CB">
        <w:rPr>
          <w:rFonts w:ascii="Times New Roman" w:hAnsi="Times New Roman" w:cs="Times New Roman"/>
        </w:rPr>
        <w:t>N). Quantification of tdTomato pixel intensity in the anteromedial thalamus (region 1 showed a significant increase</w:t>
      </w:r>
      <w:r w:rsidR="000C1902">
        <w:rPr>
          <w:rFonts w:ascii="Times New Roman" w:hAnsi="Times New Roman" w:cs="Times New Roman"/>
        </w:rPr>
        <w:t xml:space="preserve">; </w:t>
      </w:r>
      <w:r w:rsidR="00867A6A">
        <w:rPr>
          <w:rFonts w:ascii="Times New Roman" w:hAnsi="Times New Roman" w:cs="Times New Roman"/>
        </w:rPr>
        <w:t>Fig. 5iv)</w:t>
      </w:r>
      <w:r w:rsidR="003028CB">
        <w:rPr>
          <w:rFonts w:ascii="Times New Roman" w:hAnsi="Times New Roman" w:cs="Times New Roman"/>
        </w:rPr>
        <w:t xml:space="preserve">. </w:t>
      </w:r>
    </w:p>
    <w:p w14:paraId="3B824B05" w14:textId="148543D8" w:rsidR="003E79C6" w:rsidRDefault="00E9430A" w:rsidP="00FD3EE8">
      <w:pPr>
        <w:spacing w:line="360" w:lineRule="auto"/>
        <w:ind w:firstLine="720"/>
        <w:rPr>
          <w:rFonts w:ascii="Times New Roman" w:hAnsi="Times New Roman" w:cs="Times New Roman"/>
        </w:rPr>
      </w:pPr>
      <w:r>
        <w:rPr>
          <w:rFonts w:ascii="Times New Roman" w:hAnsi="Times New Roman" w:cs="Times New Roman"/>
        </w:rPr>
        <w:t>Thus</w:t>
      </w:r>
      <w:r w:rsidR="00DA0061">
        <w:rPr>
          <w:rFonts w:ascii="Times New Roman" w:hAnsi="Times New Roman" w:cs="Times New Roman"/>
        </w:rPr>
        <w:t>,</w:t>
      </w:r>
      <w:r>
        <w:rPr>
          <w:rFonts w:ascii="Times New Roman" w:hAnsi="Times New Roman" w:cs="Times New Roman"/>
        </w:rPr>
        <w:t xml:space="preserve"> </w:t>
      </w:r>
      <w:r w:rsidR="002B4F72">
        <w:rPr>
          <w:rFonts w:ascii="Times New Roman" w:hAnsi="Times New Roman" w:cs="Times New Roman"/>
        </w:rPr>
        <w:t xml:space="preserve">LiCl treatment in </w:t>
      </w:r>
      <w:r w:rsidR="002B4F72">
        <w:rPr>
          <w:rFonts w:ascii="Times New Roman" w:hAnsi="Times New Roman" w:cs="Times New Roman"/>
          <w:i/>
        </w:rPr>
        <w:t>Tbr1</w:t>
      </w:r>
      <w:r w:rsidR="002B4F72" w:rsidRPr="002B4F72">
        <w:rPr>
          <w:rFonts w:ascii="Times New Roman" w:hAnsi="Times New Roman" w:cs="Times New Roman"/>
          <w:i/>
          <w:vertAlign w:val="superscript"/>
        </w:rPr>
        <w:t>layer6</w:t>
      </w:r>
      <w:r w:rsidR="002B4F72">
        <w:rPr>
          <w:rFonts w:ascii="Times New Roman" w:hAnsi="Times New Roman" w:cs="Times New Roman"/>
          <w:i/>
        </w:rPr>
        <w:t xml:space="preserve"> </w:t>
      </w:r>
      <w:r w:rsidR="002B4F72">
        <w:rPr>
          <w:rFonts w:ascii="Times New Roman" w:hAnsi="Times New Roman" w:cs="Times New Roman"/>
        </w:rPr>
        <w:t xml:space="preserve">CKOs </w:t>
      </w:r>
      <w:r>
        <w:rPr>
          <w:rFonts w:ascii="Times New Roman" w:hAnsi="Times New Roman" w:cs="Times New Roman"/>
        </w:rPr>
        <w:t>provid</w:t>
      </w:r>
      <w:r w:rsidR="002B4F72">
        <w:rPr>
          <w:rFonts w:ascii="Times New Roman" w:hAnsi="Times New Roman" w:cs="Times New Roman"/>
        </w:rPr>
        <w:t>es</w:t>
      </w:r>
      <w:r>
        <w:rPr>
          <w:rFonts w:ascii="Times New Roman" w:hAnsi="Times New Roman" w:cs="Times New Roman"/>
        </w:rPr>
        <w:t xml:space="preserve"> evidence that </w:t>
      </w:r>
      <w:r w:rsidR="00DA0061">
        <w:rPr>
          <w:rFonts w:ascii="Times New Roman" w:hAnsi="Times New Roman" w:cs="Times New Roman"/>
        </w:rPr>
        <w:t xml:space="preserve">the decrease in synapse numbers and thalamic arborization is secondary to reduced TBR1-dependent WNT signaling that may be </w:t>
      </w:r>
      <w:r w:rsidR="00A16B95">
        <w:rPr>
          <w:rFonts w:ascii="Times New Roman" w:hAnsi="Times New Roman" w:cs="Times New Roman"/>
        </w:rPr>
        <w:t xml:space="preserve">treated </w:t>
      </w:r>
      <w:r w:rsidR="00DA0061">
        <w:rPr>
          <w:rFonts w:ascii="Times New Roman" w:hAnsi="Times New Roman" w:cs="Times New Roman"/>
        </w:rPr>
        <w:t>by augmenting WNT signaling via LiCl treatment.</w:t>
      </w:r>
    </w:p>
    <w:p w14:paraId="1084C10E" w14:textId="77777777" w:rsidR="004F2F44" w:rsidRPr="009D75BF" w:rsidRDefault="004F2F44" w:rsidP="000C2556">
      <w:pPr>
        <w:spacing w:line="360" w:lineRule="auto"/>
        <w:rPr>
          <w:rFonts w:ascii="Times New Roman" w:hAnsi="Times New Roman" w:cs="Times New Roman"/>
        </w:rPr>
      </w:pPr>
    </w:p>
    <w:p w14:paraId="4FEEFF71" w14:textId="18379621" w:rsidR="00CA0436" w:rsidRDefault="00867A6A" w:rsidP="000C2556">
      <w:pPr>
        <w:spacing w:line="360" w:lineRule="auto"/>
        <w:rPr>
          <w:rFonts w:ascii="Times New Roman" w:hAnsi="Times New Roman" w:cs="Times New Roman"/>
          <w:b/>
        </w:rPr>
      </w:pPr>
      <w:r w:rsidRPr="00CD6A57">
        <w:rPr>
          <w:rFonts w:ascii="Times New Roman" w:hAnsi="Times New Roman" w:cs="Times New Roman"/>
          <w:b/>
          <w:i/>
        </w:rPr>
        <w:t>Tbr1</w:t>
      </w:r>
      <w:r w:rsidRPr="00CD6A57">
        <w:rPr>
          <w:rFonts w:ascii="Times New Roman" w:hAnsi="Times New Roman" w:cs="Times New Roman"/>
          <w:b/>
          <w:i/>
          <w:vertAlign w:val="superscript"/>
        </w:rPr>
        <w:t>layer5</w:t>
      </w:r>
      <w:r w:rsidR="00CA0436" w:rsidRPr="00352559">
        <w:rPr>
          <w:rFonts w:ascii="Times New Roman" w:hAnsi="Times New Roman" w:cs="Times New Roman"/>
          <w:b/>
        </w:rPr>
        <w:t xml:space="preserve"> </w:t>
      </w:r>
      <w:r w:rsidRPr="00F4189E">
        <w:rPr>
          <w:rFonts w:ascii="Times New Roman" w:hAnsi="Times New Roman" w:cs="Times New Roman"/>
          <w:b/>
        </w:rPr>
        <w:t>CKOs</w:t>
      </w:r>
      <w:r w:rsidRPr="00CD6A57">
        <w:rPr>
          <w:rFonts w:ascii="Times New Roman" w:hAnsi="Times New Roman" w:cs="Times New Roman"/>
        </w:rPr>
        <w:t xml:space="preserve"> </w:t>
      </w:r>
      <w:r w:rsidR="00CA0436">
        <w:rPr>
          <w:rFonts w:ascii="Times New Roman" w:hAnsi="Times New Roman" w:cs="Times New Roman"/>
          <w:b/>
        </w:rPr>
        <w:t xml:space="preserve">exhibit social </w:t>
      </w:r>
      <w:r w:rsidR="0023570D">
        <w:rPr>
          <w:rFonts w:ascii="Times New Roman" w:hAnsi="Times New Roman" w:cs="Times New Roman"/>
          <w:b/>
        </w:rPr>
        <w:t xml:space="preserve">interaction </w:t>
      </w:r>
      <w:r w:rsidR="008A4C69">
        <w:rPr>
          <w:rFonts w:ascii="Times New Roman" w:hAnsi="Times New Roman" w:cs="Times New Roman"/>
          <w:b/>
        </w:rPr>
        <w:t>def</w:t>
      </w:r>
      <w:r w:rsidR="00E20DE8">
        <w:rPr>
          <w:rFonts w:ascii="Times New Roman" w:hAnsi="Times New Roman" w:cs="Times New Roman"/>
          <w:b/>
        </w:rPr>
        <w:t>ects</w:t>
      </w:r>
      <w:r w:rsidR="003D6D26">
        <w:rPr>
          <w:rFonts w:ascii="Times New Roman" w:hAnsi="Times New Roman" w:cs="Times New Roman"/>
          <w:b/>
        </w:rPr>
        <w:t xml:space="preserve"> that </w:t>
      </w:r>
      <w:r w:rsidR="00D200A1">
        <w:rPr>
          <w:rFonts w:ascii="Times New Roman" w:hAnsi="Times New Roman" w:cs="Times New Roman"/>
          <w:b/>
        </w:rPr>
        <w:t xml:space="preserve">are </w:t>
      </w:r>
      <w:r w:rsidR="003D6D26">
        <w:rPr>
          <w:rFonts w:ascii="Times New Roman" w:hAnsi="Times New Roman" w:cs="Times New Roman"/>
          <w:b/>
        </w:rPr>
        <w:t>rescued by LiCl treatment</w:t>
      </w:r>
      <w:r w:rsidR="00CA0436">
        <w:rPr>
          <w:rFonts w:ascii="Times New Roman" w:hAnsi="Times New Roman" w:cs="Times New Roman"/>
          <w:b/>
        </w:rPr>
        <w:t>.</w:t>
      </w:r>
    </w:p>
    <w:p w14:paraId="2BD28D79" w14:textId="77777777" w:rsidR="0099332C" w:rsidRDefault="00CA0436" w:rsidP="0099332C">
      <w:pPr>
        <w:spacing w:line="360" w:lineRule="auto"/>
        <w:rPr>
          <w:rFonts w:ascii="Times New Roman" w:hAnsi="Times New Roman" w:cs="Times New Roman"/>
        </w:rPr>
      </w:pPr>
      <w:r>
        <w:rPr>
          <w:rFonts w:ascii="Times New Roman" w:hAnsi="Times New Roman" w:cs="Times New Roman"/>
        </w:rPr>
        <w:tab/>
      </w:r>
      <w:r w:rsidR="005B12A8">
        <w:rPr>
          <w:rFonts w:ascii="Times New Roman" w:hAnsi="Times New Roman" w:cs="Times New Roman"/>
        </w:rPr>
        <w:t xml:space="preserve">We studied motor function, anxiety, and social interaction of </w:t>
      </w:r>
      <w:r w:rsidR="005B12A8">
        <w:rPr>
          <w:rFonts w:ascii="Times New Roman" w:hAnsi="Times New Roman" w:cs="Times New Roman"/>
          <w:i/>
        </w:rPr>
        <w:t>Tbr1</w:t>
      </w:r>
      <w:r w:rsidR="005B12A8">
        <w:rPr>
          <w:rFonts w:ascii="Times New Roman" w:hAnsi="Times New Roman" w:cs="Times New Roman"/>
          <w:i/>
          <w:vertAlign w:val="superscript"/>
        </w:rPr>
        <w:t>layer5</w:t>
      </w:r>
      <w:r w:rsidR="005B12A8" w:rsidRPr="00303343">
        <w:rPr>
          <w:rFonts w:ascii="Times New Roman" w:hAnsi="Times New Roman" w:cs="Times New Roman"/>
          <w:b/>
        </w:rPr>
        <w:t xml:space="preserve"> </w:t>
      </w:r>
      <w:r w:rsidR="005B12A8">
        <w:rPr>
          <w:rFonts w:ascii="Times New Roman" w:hAnsi="Times New Roman" w:cs="Times New Roman"/>
        </w:rPr>
        <w:t xml:space="preserve">mutant </w:t>
      </w:r>
      <w:r>
        <w:rPr>
          <w:rFonts w:ascii="Times New Roman" w:hAnsi="Times New Roman" w:cs="Times New Roman"/>
        </w:rPr>
        <w:t xml:space="preserve">mice between P56-80. </w:t>
      </w:r>
      <w:r w:rsidR="005B12A8">
        <w:rPr>
          <w:rFonts w:ascii="Times New Roman" w:hAnsi="Times New Roman" w:cs="Times New Roman"/>
        </w:rPr>
        <w:t xml:space="preserve">Motor defects were not detected based on </w:t>
      </w:r>
      <w:r>
        <w:rPr>
          <w:rFonts w:ascii="Times New Roman" w:hAnsi="Times New Roman" w:cs="Times New Roman"/>
        </w:rPr>
        <w:t xml:space="preserve">speed in </w:t>
      </w:r>
      <w:r w:rsidR="005B12A8">
        <w:rPr>
          <w:rFonts w:ascii="Times New Roman" w:hAnsi="Times New Roman" w:cs="Times New Roman"/>
        </w:rPr>
        <w:t xml:space="preserve">an </w:t>
      </w:r>
      <w:r>
        <w:rPr>
          <w:rFonts w:ascii="Times New Roman" w:hAnsi="Times New Roman" w:cs="Times New Roman"/>
        </w:rPr>
        <w:t>open field or performance on a rotarod</w:t>
      </w:r>
      <w:r w:rsidR="00A53612">
        <w:rPr>
          <w:rFonts w:ascii="Times New Roman" w:hAnsi="Times New Roman" w:cs="Times New Roman"/>
        </w:rPr>
        <w:t xml:space="preserve"> (data not shown)</w:t>
      </w:r>
      <w:r>
        <w:rPr>
          <w:rFonts w:ascii="Times New Roman" w:hAnsi="Times New Roman" w:cs="Times New Roman"/>
        </w:rPr>
        <w:t>.</w:t>
      </w:r>
      <w:r w:rsidR="005B12A8">
        <w:rPr>
          <w:rFonts w:ascii="Times New Roman" w:hAnsi="Times New Roman" w:cs="Times New Roman"/>
        </w:rPr>
        <w:t xml:space="preserve"> </w:t>
      </w:r>
    </w:p>
    <w:p w14:paraId="62ED39A9" w14:textId="77777777" w:rsidR="000D574F" w:rsidRDefault="0099332C" w:rsidP="008D2B90">
      <w:pPr>
        <w:spacing w:line="360" w:lineRule="auto"/>
        <w:ind w:firstLine="720"/>
        <w:rPr>
          <w:rFonts w:ascii="Times New Roman" w:hAnsi="Times New Roman" w:cs="Times New Roman"/>
        </w:rPr>
      </w:pPr>
      <w:r>
        <w:rPr>
          <w:rFonts w:ascii="Times New Roman" w:hAnsi="Times New Roman" w:cs="Times New Roman"/>
        </w:rPr>
        <w:t xml:space="preserve">The improved synaptic density of </w:t>
      </w:r>
      <w:r w:rsidRPr="003C3301">
        <w:rPr>
          <w:rFonts w:ascii="Times New Roman" w:hAnsi="Times New Roman" w:cs="Times New Roman"/>
          <w:i/>
        </w:rPr>
        <w:t>Tbr1</w:t>
      </w:r>
      <w:r w:rsidRPr="003C3301">
        <w:rPr>
          <w:rFonts w:ascii="Times New Roman" w:hAnsi="Times New Roman" w:cs="Times New Roman"/>
          <w:i/>
          <w:vertAlign w:val="superscript"/>
        </w:rPr>
        <w:t>layer5</w:t>
      </w:r>
      <w:r>
        <w:rPr>
          <w:rFonts w:ascii="Times New Roman" w:hAnsi="Times New Roman" w:cs="Times New Roman"/>
        </w:rPr>
        <w:t xml:space="preserve"> CKOs due to LiCl treatment prompted us to assess the impact of LiCl treatment on the social interaction of </w:t>
      </w:r>
      <w:r>
        <w:rPr>
          <w:rFonts w:ascii="Times New Roman" w:hAnsi="Times New Roman" w:cs="Times New Roman"/>
          <w:i/>
        </w:rPr>
        <w:t>Tbr1</w:t>
      </w:r>
      <w:r w:rsidRPr="003C3301">
        <w:rPr>
          <w:rFonts w:ascii="Times New Roman" w:hAnsi="Times New Roman" w:cs="Times New Roman"/>
          <w:i/>
          <w:vertAlign w:val="superscript"/>
        </w:rPr>
        <w:t>layer5</w:t>
      </w:r>
      <w:r>
        <w:rPr>
          <w:rFonts w:ascii="Times New Roman" w:hAnsi="Times New Roman" w:cs="Times New Roman"/>
        </w:rPr>
        <w:t xml:space="preserve"> CKOs. We performed the novel object exploration and social interaction assays at P60 using </w:t>
      </w:r>
      <w:r>
        <w:rPr>
          <w:rFonts w:ascii="Times New Roman" w:hAnsi="Times New Roman" w:cs="Times New Roman"/>
          <w:i/>
        </w:rPr>
        <w:t>Tbr1</w:t>
      </w:r>
      <w:r w:rsidRPr="00CB7F64">
        <w:rPr>
          <w:rFonts w:ascii="Times New Roman" w:hAnsi="Times New Roman" w:cs="Times New Roman"/>
          <w:i/>
          <w:vertAlign w:val="superscript"/>
        </w:rPr>
        <w:t>layer5</w:t>
      </w:r>
      <w:r>
        <w:rPr>
          <w:rFonts w:ascii="Times New Roman" w:hAnsi="Times New Roman" w:cs="Times New Roman"/>
        </w:rPr>
        <w:t xml:space="preserve"> wildtype and </w:t>
      </w:r>
      <w:r>
        <w:rPr>
          <w:rFonts w:ascii="Times New Roman" w:hAnsi="Times New Roman" w:cs="Times New Roman"/>
        </w:rPr>
        <w:lastRenderedPageBreak/>
        <w:t xml:space="preserve">CKOs that were treated with a single IP injection of saline (control) and LiCl (experimental) 4 weeks prior to the behavioral assays. </w:t>
      </w:r>
    </w:p>
    <w:p w14:paraId="4945D229" w14:textId="65AE1875" w:rsidR="0099332C" w:rsidRDefault="00786028" w:rsidP="008D2B90">
      <w:pPr>
        <w:spacing w:line="360" w:lineRule="auto"/>
        <w:ind w:firstLine="720"/>
        <w:rPr>
          <w:rFonts w:ascii="Times New Roman" w:hAnsi="Times New Roman" w:cs="Times New Roman"/>
        </w:rPr>
      </w:pPr>
      <w:r w:rsidRPr="0027233A">
        <w:rPr>
          <w:rFonts w:ascii="Times New Roman" w:hAnsi="Times New Roman" w:cs="Times New Roman"/>
        </w:rPr>
        <w:t>To assay social behavior, we measured the time the experimental mouse spent exploring a novel juvenile wildtype mouse of the same sex.</w:t>
      </w:r>
      <w:r>
        <w:rPr>
          <w:rFonts w:ascii="Times New Roman" w:hAnsi="Times New Roman" w:cs="Times New Roman"/>
        </w:rPr>
        <w:t xml:space="preserve"> </w:t>
      </w:r>
      <w:r w:rsidRPr="0027233A">
        <w:rPr>
          <w:rFonts w:ascii="Times New Roman" w:hAnsi="Times New Roman" w:cs="Times New Roman"/>
        </w:rPr>
        <w:t>Subsequently, we measured the amount of time the subject mouse spent exploring a novel object.</w:t>
      </w:r>
      <w:r>
        <w:rPr>
          <w:rFonts w:ascii="Times New Roman" w:hAnsi="Times New Roman" w:cs="Times New Roman"/>
        </w:rPr>
        <w:t xml:space="preserve"> </w:t>
      </w:r>
      <w:r w:rsidR="0099332C" w:rsidRPr="00A10083">
        <w:rPr>
          <w:rFonts w:ascii="Times New Roman" w:hAnsi="Times New Roman" w:cs="Times New Roman"/>
        </w:rPr>
        <w:t xml:space="preserve">LiCl treatment of </w:t>
      </w:r>
      <w:r w:rsidR="0099332C" w:rsidRPr="00A10083">
        <w:rPr>
          <w:rFonts w:ascii="Times New Roman" w:hAnsi="Times New Roman" w:cs="Times New Roman"/>
          <w:i/>
        </w:rPr>
        <w:t>Tbr1</w:t>
      </w:r>
      <w:r w:rsidR="0099332C" w:rsidRPr="00A10083">
        <w:rPr>
          <w:rFonts w:ascii="Times New Roman" w:hAnsi="Times New Roman" w:cs="Times New Roman"/>
          <w:i/>
          <w:vertAlign w:val="superscript"/>
        </w:rPr>
        <w:t>layer5</w:t>
      </w:r>
      <w:r w:rsidR="0099332C" w:rsidRPr="00A10083">
        <w:rPr>
          <w:rFonts w:ascii="Times New Roman" w:hAnsi="Times New Roman" w:cs="Times New Roman"/>
        </w:rPr>
        <w:t xml:space="preserve"> </w:t>
      </w:r>
      <w:r>
        <w:rPr>
          <w:rFonts w:ascii="Times New Roman" w:hAnsi="Times New Roman" w:cs="Times New Roman"/>
        </w:rPr>
        <w:t xml:space="preserve">homozygous </w:t>
      </w:r>
      <w:r w:rsidR="0099332C">
        <w:rPr>
          <w:rFonts w:ascii="Times New Roman" w:hAnsi="Times New Roman" w:cs="Times New Roman"/>
        </w:rPr>
        <w:t>CKOs</w:t>
      </w:r>
      <w:r w:rsidR="0099332C" w:rsidRPr="00A10083">
        <w:rPr>
          <w:rFonts w:ascii="Times New Roman" w:hAnsi="Times New Roman" w:cs="Times New Roman"/>
        </w:rPr>
        <w:t xml:space="preserve"> improved </w:t>
      </w:r>
      <w:r w:rsidR="0099332C">
        <w:rPr>
          <w:rFonts w:ascii="Times New Roman" w:hAnsi="Times New Roman" w:cs="Times New Roman"/>
        </w:rPr>
        <w:t xml:space="preserve">their </w:t>
      </w:r>
      <w:r w:rsidR="0099332C" w:rsidRPr="00A10083">
        <w:rPr>
          <w:rFonts w:ascii="Times New Roman" w:hAnsi="Times New Roman" w:cs="Times New Roman"/>
        </w:rPr>
        <w:t xml:space="preserve">social interaction deficit with a juvenile </w:t>
      </w:r>
      <w:r w:rsidR="0099332C">
        <w:rPr>
          <w:rFonts w:ascii="Times New Roman" w:hAnsi="Times New Roman" w:cs="Times New Roman"/>
        </w:rPr>
        <w:t xml:space="preserve">mouse </w:t>
      </w:r>
      <w:r w:rsidR="0099332C" w:rsidRPr="00A10083">
        <w:rPr>
          <w:rFonts w:ascii="Times New Roman" w:hAnsi="Times New Roman" w:cs="Times New Roman"/>
        </w:rPr>
        <w:t>(Fig. 6</w:t>
      </w:r>
      <w:r>
        <w:rPr>
          <w:rFonts w:ascii="Times New Roman" w:hAnsi="Times New Roman" w:cs="Times New Roman"/>
        </w:rPr>
        <w:t>A</w:t>
      </w:r>
      <w:r w:rsidR="0099332C" w:rsidRPr="00A10083">
        <w:rPr>
          <w:rFonts w:ascii="Times New Roman" w:hAnsi="Times New Roman" w:cs="Times New Roman"/>
        </w:rPr>
        <w:t>)</w:t>
      </w:r>
      <w:r w:rsidR="00372F5E">
        <w:rPr>
          <w:rFonts w:ascii="Times New Roman" w:hAnsi="Times New Roman" w:cs="Times New Roman"/>
        </w:rPr>
        <w:t>; w</w:t>
      </w:r>
      <w:r>
        <w:rPr>
          <w:rFonts w:ascii="Times New Roman" w:hAnsi="Times New Roman" w:cs="Times New Roman"/>
        </w:rPr>
        <w:t xml:space="preserve">hile LiCl </w:t>
      </w:r>
      <w:r w:rsidR="008E695A">
        <w:rPr>
          <w:rFonts w:ascii="Times New Roman" w:hAnsi="Times New Roman" w:cs="Times New Roman"/>
        </w:rPr>
        <w:t xml:space="preserve">treatment </w:t>
      </w:r>
      <w:r>
        <w:rPr>
          <w:rFonts w:ascii="Times New Roman" w:hAnsi="Times New Roman" w:cs="Times New Roman"/>
        </w:rPr>
        <w:t xml:space="preserve">did not affect </w:t>
      </w:r>
      <w:r w:rsidRPr="00A10083">
        <w:rPr>
          <w:rFonts w:ascii="Times New Roman" w:hAnsi="Times New Roman" w:cs="Times New Roman"/>
        </w:rPr>
        <w:t>a novel object</w:t>
      </w:r>
      <w:r>
        <w:rPr>
          <w:rFonts w:ascii="Times New Roman" w:hAnsi="Times New Roman" w:cs="Times New Roman"/>
        </w:rPr>
        <w:t xml:space="preserve"> assay</w:t>
      </w:r>
      <w:r w:rsidRPr="00A10083">
        <w:rPr>
          <w:rFonts w:ascii="Times New Roman" w:hAnsi="Times New Roman" w:cs="Times New Roman"/>
        </w:rPr>
        <w:t xml:space="preserve"> (</w:t>
      </w:r>
      <w:r>
        <w:rPr>
          <w:rFonts w:ascii="Times New Roman" w:hAnsi="Times New Roman" w:cs="Times New Roman"/>
        </w:rPr>
        <w:t>Fig. 6B</w:t>
      </w:r>
      <w:r w:rsidRPr="00A10083">
        <w:rPr>
          <w:rFonts w:ascii="Times New Roman" w:hAnsi="Times New Roman" w:cs="Times New Roman"/>
        </w:rPr>
        <w:t>)</w:t>
      </w:r>
      <w:r>
        <w:rPr>
          <w:rFonts w:ascii="Times New Roman" w:hAnsi="Times New Roman" w:cs="Times New Roman"/>
        </w:rPr>
        <w:t>.</w:t>
      </w:r>
      <w:r w:rsidR="0099332C">
        <w:rPr>
          <w:rFonts w:ascii="Times New Roman" w:hAnsi="Times New Roman" w:cs="Times New Roman"/>
        </w:rPr>
        <w:t xml:space="preserve"> </w:t>
      </w:r>
      <w:r>
        <w:rPr>
          <w:rFonts w:ascii="Times New Roman" w:hAnsi="Times New Roman" w:cs="Times New Roman"/>
        </w:rPr>
        <w:t xml:space="preserve">We did not observe a social deficit between </w:t>
      </w:r>
      <w:r>
        <w:rPr>
          <w:rFonts w:ascii="Times New Roman" w:hAnsi="Times New Roman" w:cs="Times New Roman"/>
          <w:i/>
        </w:rPr>
        <w:t>Tbr1</w:t>
      </w:r>
      <w:r w:rsidRPr="00CB7F64">
        <w:rPr>
          <w:rFonts w:ascii="Times New Roman" w:hAnsi="Times New Roman" w:cs="Times New Roman"/>
          <w:i/>
          <w:vertAlign w:val="superscript"/>
        </w:rPr>
        <w:t>layer5</w:t>
      </w:r>
      <w:r>
        <w:rPr>
          <w:rFonts w:ascii="Times New Roman" w:hAnsi="Times New Roman" w:cs="Times New Roman"/>
        </w:rPr>
        <w:t xml:space="preserve"> wildtype and </w:t>
      </w:r>
      <w:r>
        <w:rPr>
          <w:rFonts w:ascii="Times New Roman" w:hAnsi="Times New Roman" w:cs="Times New Roman"/>
          <w:i/>
        </w:rPr>
        <w:t>Tbr1</w:t>
      </w:r>
      <w:r w:rsidRPr="00CB7F64">
        <w:rPr>
          <w:rFonts w:ascii="Times New Roman" w:hAnsi="Times New Roman" w:cs="Times New Roman"/>
          <w:i/>
          <w:vertAlign w:val="superscript"/>
        </w:rPr>
        <w:t>layer5</w:t>
      </w:r>
      <w:r>
        <w:rPr>
          <w:rFonts w:ascii="Times New Roman" w:hAnsi="Times New Roman" w:cs="Times New Roman"/>
        </w:rPr>
        <w:t xml:space="preserve"> heterozygous CKO (data not shown).</w:t>
      </w:r>
      <w:r w:rsidR="008D2B90">
        <w:rPr>
          <w:rFonts w:ascii="Times New Roman" w:hAnsi="Times New Roman" w:cs="Times New Roman"/>
        </w:rPr>
        <w:t xml:space="preserve"> </w:t>
      </w:r>
      <w:r w:rsidR="0099332C">
        <w:rPr>
          <w:rFonts w:ascii="Times New Roman" w:hAnsi="Times New Roman" w:cs="Times New Roman"/>
        </w:rPr>
        <w:t xml:space="preserve">Thus, LiCl rescues defects in dendritic spines, synapse density and the social behavior of </w:t>
      </w:r>
      <w:r w:rsidR="0099332C" w:rsidRPr="00A10083">
        <w:rPr>
          <w:rFonts w:ascii="Times New Roman" w:hAnsi="Times New Roman" w:cs="Times New Roman"/>
          <w:i/>
        </w:rPr>
        <w:t>Tbr1</w:t>
      </w:r>
      <w:r w:rsidR="0099332C" w:rsidRPr="00A10083">
        <w:rPr>
          <w:rFonts w:ascii="Times New Roman" w:hAnsi="Times New Roman" w:cs="Times New Roman"/>
          <w:i/>
          <w:vertAlign w:val="superscript"/>
        </w:rPr>
        <w:t>layer5</w:t>
      </w:r>
      <w:r w:rsidR="0099332C" w:rsidRPr="00A10083">
        <w:rPr>
          <w:rFonts w:ascii="Times New Roman" w:hAnsi="Times New Roman" w:cs="Times New Roman"/>
        </w:rPr>
        <w:t xml:space="preserve"> </w:t>
      </w:r>
      <w:r w:rsidR="0099332C">
        <w:rPr>
          <w:rFonts w:ascii="Times New Roman" w:hAnsi="Times New Roman" w:cs="Times New Roman"/>
        </w:rPr>
        <w:t>CKOs.</w:t>
      </w:r>
    </w:p>
    <w:p w14:paraId="0BCF9503" w14:textId="7BA6F036" w:rsidR="004F2F44" w:rsidRDefault="003C3301" w:rsidP="000C2556">
      <w:pPr>
        <w:spacing w:line="360" w:lineRule="auto"/>
        <w:rPr>
          <w:rFonts w:ascii="Times New Roman" w:hAnsi="Times New Roman" w:cs="Times New Roman"/>
        </w:rPr>
      </w:pPr>
      <w:r>
        <w:rPr>
          <w:rFonts w:ascii="Times New Roman" w:hAnsi="Times New Roman" w:cs="Times New Roman"/>
        </w:rPr>
        <w:tab/>
      </w:r>
    </w:p>
    <w:p w14:paraId="35944000" w14:textId="77777777" w:rsidR="002E3A76" w:rsidRDefault="006D16CE" w:rsidP="000C2556">
      <w:pPr>
        <w:spacing w:line="360" w:lineRule="auto"/>
        <w:rPr>
          <w:rFonts w:ascii="Times New Roman" w:hAnsi="Times New Roman" w:cs="Times New Roman"/>
        </w:rPr>
      </w:pPr>
      <w:r w:rsidRPr="003455FE">
        <w:rPr>
          <w:rFonts w:ascii="Times New Roman" w:hAnsi="Times New Roman" w:cs="Times New Roman"/>
          <w:b/>
        </w:rPr>
        <w:t>DISCUSSION:</w:t>
      </w:r>
      <w:r w:rsidR="00CA0436" w:rsidRPr="0027233A">
        <w:rPr>
          <w:rFonts w:ascii="Times New Roman" w:hAnsi="Times New Roman" w:cs="Times New Roman"/>
        </w:rPr>
        <w:t xml:space="preserve"> </w:t>
      </w:r>
      <w:r w:rsidR="00CA0436">
        <w:rPr>
          <w:rFonts w:ascii="Times New Roman" w:hAnsi="Times New Roman" w:cs="Times New Roman"/>
        </w:rPr>
        <w:t xml:space="preserve"> </w:t>
      </w:r>
    </w:p>
    <w:p w14:paraId="1368046A" w14:textId="5218DC66" w:rsidR="00CE26D1" w:rsidRPr="00D37806" w:rsidRDefault="00746905" w:rsidP="000C2556">
      <w:pPr>
        <w:spacing w:line="360" w:lineRule="auto"/>
        <w:rPr>
          <w:rFonts w:ascii="Times New Roman" w:hAnsi="Times New Roman" w:cs="Times New Roman"/>
          <w:b/>
        </w:rPr>
      </w:pPr>
      <w:r w:rsidRPr="00746905">
        <w:rPr>
          <w:rFonts w:ascii="Times New Roman" w:hAnsi="Times New Roman" w:cs="Times New Roman"/>
          <w:b/>
          <w:i/>
        </w:rPr>
        <w:t>Tbr1</w:t>
      </w:r>
      <w:r w:rsidRPr="00746905">
        <w:rPr>
          <w:rFonts w:ascii="Times New Roman" w:hAnsi="Times New Roman" w:cs="Times New Roman"/>
          <w:b/>
        </w:rPr>
        <w:t xml:space="preserve"> dosage in layers 5 and 6 is essential for </w:t>
      </w:r>
      <w:r w:rsidR="001536AC">
        <w:rPr>
          <w:rFonts w:ascii="Times New Roman" w:hAnsi="Times New Roman" w:cs="Times New Roman"/>
          <w:b/>
        </w:rPr>
        <w:t xml:space="preserve">dendritic spine maturation and </w:t>
      </w:r>
      <w:r w:rsidRPr="00746905">
        <w:rPr>
          <w:rFonts w:ascii="Times New Roman" w:hAnsi="Times New Roman" w:cs="Times New Roman"/>
          <w:b/>
        </w:rPr>
        <w:t>synap</w:t>
      </w:r>
      <w:r w:rsidR="001536AC">
        <w:rPr>
          <w:rFonts w:ascii="Times New Roman" w:hAnsi="Times New Roman" w:cs="Times New Roman"/>
          <w:b/>
        </w:rPr>
        <w:t>togenesis</w:t>
      </w:r>
      <w:r>
        <w:rPr>
          <w:rFonts w:ascii="Times New Roman" w:hAnsi="Times New Roman" w:cs="Times New Roman"/>
          <w:b/>
        </w:rPr>
        <w:t>.</w:t>
      </w:r>
    </w:p>
    <w:p w14:paraId="4C684D31" w14:textId="33821D02" w:rsidR="00832366" w:rsidRDefault="00CE26D1" w:rsidP="000C2556">
      <w:pPr>
        <w:spacing w:line="360" w:lineRule="auto"/>
        <w:ind w:firstLine="720"/>
        <w:rPr>
          <w:rFonts w:ascii="Times New Roman" w:hAnsi="Times New Roman" w:cs="Times New Roman"/>
        </w:rPr>
      </w:pPr>
      <w:r w:rsidRPr="00CE26D1">
        <w:rPr>
          <w:rFonts w:ascii="Times New Roman" w:hAnsi="Times New Roman" w:cs="Times New Roman"/>
          <w:i/>
        </w:rPr>
        <w:t>Tbr1</w:t>
      </w:r>
      <w:r w:rsidRPr="00CE26D1">
        <w:rPr>
          <w:rFonts w:ascii="Times New Roman" w:hAnsi="Times New Roman" w:cs="Times New Roman"/>
        </w:rPr>
        <w:t xml:space="preserve"> is expressed in post-mitotic excitatory neurons in </w:t>
      </w:r>
      <w:r w:rsidR="00832366">
        <w:rPr>
          <w:rFonts w:ascii="Times New Roman" w:hAnsi="Times New Roman" w:cs="Times New Roman"/>
        </w:rPr>
        <w:t xml:space="preserve">the </w:t>
      </w:r>
      <w:r w:rsidRPr="00CE26D1">
        <w:rPr>
          <w:rFonts w:ascii="Times New Roman" w:hAnsi="Times New Roman" w:cs="Times New Roman"/>
        </w:rPr>
        <w:t>neocortex, hippocampus, entorhinal cortex, pallial amygdala, piriform cortex, olfactory bulb</w:t>
      </w:r>
      <w:r w:rsidR="00307844">
        <w:rPr>
          <w:rFonts w:ascii="Times New Roman" w:hAnsi="Times New Roman" w:cs="Times New Roman"/>
        </w:rPr>
        <w:t xml:space="preserve">, </w:t>
      </w:r>
      <w:proofErr w:type="spellStart"/>
      <w:r w:rsidRPr="00CE26D1">
        <w:rPr>
          <w:rFonts w:ascii="Times New Roman" w:hAnsi="Times New Roman" w:cs="Times New Roman"/>
        </w:rPr>
        <w:t>Cajal-Retzius</w:t>
      </w:r>
      <w:proofErr w:type="spellEnd"/>
      <w:r w:rsidRPr="00CE26D1">
        <w:rPr>
          <w:rFonts w:ascii="Times New Roman" w:hAnsi="Times New Roman" w:cs="Times New Roman"/>
        </w:rPr>
        <w:t xml:space="preserve"> </w:t>
      </w:r>
      <w:r w:rsidR="00307844">
        <w:rPr>
          <w:rFonts w:ascii="Times New Roman" w:hAnsi="Times New Roman" w:cs="Times New Roman"/>
        </w:rPr>
        <w:t xml:space="preserve">and </w:t>
      </w:r>
      <w:proofErr w:type="spellStart"/>
      <w:r w:rsidR="00307844">
        <w:rPr>
          <w:rFonts w:ascii="Times New Roman" w:hAnsi="Times New Roman" w:cs="Times New Roman"/>
        </w:rPr>
        <w:t>subplate</w:t>
      </w:r>
      <w:proofErr w:type="spellEnd"/>
      <w:r w:rsidR="00307844">
        <w:rPr>
          <w:rFonts w:ascii="Times New Roman" w:hAnsi="Times New Roman" w:cs="Times New Roman"/>
        </w:rPr>
        <w:t xml:space="preserve"> </w:t>
      </w:r>
      <w:r w:rsidRPr="00CE26D1">
        <w:rPr>
          <w:rFonts w:ascii="Times New Roman" w:hAnsi="Times New Roman" w:cs="Times New Roman"/>
        </w:rPr>
        <w:t xml:space="preserve">neurons </w:t>
      </w:r>
      <w:r w:rsidRPr="00CE26D1">
        <w:rPr>
          <w:rFonts w:ascii="Times New Roman" w:hAnsi="Times New Roman" w:cs="Times New Roman"/>
        </w:rPr>
        <w:fldChar w:fldCharType="begin">
          <w:fldData xml:space="preserve">PEVuZE5vdGU+PENpdGU+PEF1dGhvcj5IZXZuZXI8L0F1dGhvcj48WWVhcj4yMDAxPC9ZZWFyPjxS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PEVuZE5vdGU+PENpdGU+PEF1dGhvcj5IZXZuZXI8L0F1dGhvcj48WWVhcj4yMDAxPC9ZZWFyPjxS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Pr="00CE26D1">
        <w:rPr>
          <w:rFonts w:ascii="Times New Roman" w:hAnsi="Times New Roman" w:cs="Times New Roman"/>
        </w:rPr>
      </w:r>
      <w:r w:rsidRPr="00CE26D1">
        <w:rPr>
          <w:rFonts w:ascii="Times New Roman" w:hAnsi="Times New Roman" w:cs="Times New Roman"/>
        </w:rPr>
        <w:fldChar w:fldCharType="separate"/>
      </w:r>
      <w:r w:rsidR="004B3E6D">
        <w:rPr>
          <w:rFonts w:ascii="Times New Roman" w:hAnsi="Times New Roman" w:cs="Times New Roman"/>
          <w:noProof/>
        </w:rPr>
        <w:t>(Hevner et al., 2003; Hevner et al., 2001)</w:t>
      </w:r>
      <w:r w:rsidRPr="00CE26D1">
        <w:rPr>
          <w:rFonts w:ascii="Times New Roman" w:hAnsi="Times New Roman" w:cs="Times New Roman"/>
        </w:rPr>
        <w:fldChar w:fldCharType="end"/>
      </w:r>
      <w:r w:rsidRPr="00CE26D1">
        <w:rPr>
          <w:rFonts w:ascii="Times New Roman" w:hAnsi="Times New Roman" w:cs="Times New Roman"/>
        </w:rPr>
        <w:t xml:space="preserve">. </w:t>
      </w:r>
      <w:r w:rsidRPr="00CE26D1">
        <w:rPr>
          <w:rFonts w:ascii="Times New Roman" w:hAnsi="Times New Roman" w:cs="Times New Roman"/>
          <w:i/>
        </w:rPr>
        <w:t>Tbr1</w:t>
      </w:r>
      <w:r w:rsidRPr="00CE26D1">
        <w:rPr>
          <w:rFonts w:ascii="Times New Roman" w:hAnsi="Times New Roman" w:cs="Times New Roman"/>
        </w:rPr>
        <w:t xml:space="preserve"> is best known for its expression and function in layer 6, where it is required to </w:t>
      </w:r>
      <w:r w:rsidR="00832366">
        <w:rPr>
          <w:rFonts w:ascii="Times New Roman" w:hAnsi="Times New Roman" w:cs="Times New Roman"/>
        </w:rPr>
        <w:t xml:space="preserve">initiate and then </w:t>
      </w:r>
      <w:r w:rsidRPr="00CE26D1">
        <w:rPr>
          <w:rFonts w:ascii="Times New Roman" w:hAnsi="Times New Roman" w:cs="Times New Roman"/>
        </w:rPr>
        <w:t xml:space="preserve">maintain layer 6 identity by repressing markers of layer 5 identity </w:t>
      </w:r>
      <w:r w:rsidRPr="00CE26D1">
        <w:rPr>
          <w:rFonts w:ascii="Times New Roman" w:hAnsi="Times New Roman" w:cs="Times New Roman"/>
        </w:rPr>
        <w:fldChar w:fldCharType="begin">
          <w:fldData xml:space="preserve">PEVuZE5vdGU+PENpdGU+PEF1dGhvcj5NY0tlbm5hPC9BdXRob3I+PFllYXI+MjAxMTwvWWVhcj48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=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PEVuZE5vdGU+PENpdGU+PEF1dGhvcj5NY0tlbm5hPC9BdXRob3I+PFllYXI+MjAxMTwvWWVhcj48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=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Pr="00CE26D1">
        <w:rPr>
          <w:rFonts w:ascii="Times New Roman" w:hAnsi="Times New Roman" w:cs="Times New Roman"/>
        </w:rPr>
      </w:r>
      <w:r w:rsidRPr="00CE26D1">
        <w:rPr>
          <w:rFonts w:ascii="Times New Roman" w:hAnsi="Times New Roman" w:cs="Times New Roman"/>
        </w:rPr>
        <w:fldChar w:fldCharType="separate"/>
      </w:r>
      <w:r w:rsidR="004B3E6D">
        <w:rPr>
          <w:rFonts w:ascii="Times New Roman" w:hAnsi="Times New Roman" w:cs="Times New Roman"/>
          <w:noProof/>
        </w:rPr>
        <w:t>(Fazel Darbandi et al., 2018; McKenna et al., 2011)</w:t>
      </w:r>
      <w:r w:rsidRPr="00CE26D1">
        <w:rPr>
          <w:rFonts w:ascii="Times New Roman" w:hAnsi="Times New Roman" w:cs="Times New Roman"/>
        </w:rPr>
        <w:fldChar w:fldCharType="end"/>
      </w:r>
      <w:r w:rsidRPr="00CE26D1">
        <w:rPr>
          <w:rFonts w:ascii="Times New Roman" w:hAnsi="Times New Roman" w:cs="Times New Roman"/>
        </w:rPr>
        <w:t xml:space="preserve">. </w:t>
      </w:r>
      <w:r w:rsidR="00832366">
        <w:rPr>
          <w:rFonts w:ascii="Times New Roman" w:hAnsi="Times New Roman" w:cs="Times New Roman"/>
        </w:rPr>
        <w:t>There</w:t>
      </w:r>
      <w:r w:rsidRPr="00CE26D1">
        <w:rPr>
          <w:rFonts w:ascii="Times New Roman" w:hAnsi="Times New Roman" w:cs="Times New Roman"/>
        </w:rPr>
        <w:t xml:space="preserve"> is </w:t>
      </w:r>
      <w:r w:rsidR="00832366">
        <w:rPr>
          <w:rFonts w:ascii="Times New Roman" w:hAnsi="Times New Roman" w:cs="Times New Roman"/>
        </w:rPr>
        <w:t xml:space="preserve">also </w:t>
      </w:r>
      <w:r w:rsidRPr="00CE26D1">
        <w:rPr>
          <w:rFonts w:ascii="Times New Roman" w:hAnsi="Times New Roman" w:cs="Times New Roman"/>
        </w:rPr>
        <w:t xml:space="preserve">prominent </w:t>
      </w:r>
      <w:r w:rsidRPr="00CE26D1">
        <w:rPr>
          <w:rFonts w:ascii="Times New Roman" w:hAnsi="Times New Roman" w:cs="Times New Roman"/>
          <w:i/>
        </w:rPr>
        <w:t>Tbr1</w:t>
      </w:r>
      <w:r w:rsidRPr="00CE26D1">
        <w:rPr>
          <w:rFonts w:ascii="Times New Roman" w:hAnsi="Times New Roman" w:cs="Times New Roman"/>
        </w:rPr>
        <w:t xml:space="preserve"> expression in layer 5 of the rostral cortex, where it is expressed </w:t>
      </w:r>
      <w:r w:rsidRPr="006A0658">
        <w:rPr>
          <w:rFonts w:ascii="Times New Roman" w:hAnsi="Times New Roman" w:cs="Times New Roman"/>
        </w:rPr>
        <w:t>in</w:t>
      </w:r>
      <w:r w:rsidRPr="008B66EB">
        <w:rPr>
          <w:rFonts w:ascii="Times New Roman" w:hAnsi="Times New Roman" w:cs="Times New Roman"/>
        </w:rPr>
        <w:t xml:space="preserve"> </w:t>
      </w:r>
      <w:r w:rsidR="00832366">
        <w:rPr>
          <w:rFonts w:ascii="Times New Roman" w:hAnsi="Times New Roman" w:cs="Times New Roman"/>
        </w:rPr>
        <w:t>~</w:t>
      </w:r>
      <w:r w:rsidR="008B66EB" w:rsidRPr="008B66EB">
        <w:rPr>
          <w:rFonts w:ascii="Times New Roman" w:hAnsi="Times New Roman" w:cs="Times New Roman"/>
        </w:rPr>
        <w:t>85</w:t>
      </w:r>
      <w:r w:rsidRPr="008B66EB">
        <w:rPr>
          <w:rFonts w:ascii="Times New Roman" w:hAnsi="Times New Roman" w:cs="Times New Roman"/>
        </w:rPr>
        <w:t>%</w:t>
      </w:r>
      <w:r w:rsidRPr="006A0658">
        <w:rPr>
          <w:rFonts w:ascii="Times New Roman" w:hAnsi="Times New Roman" w:cs="Times New Roman"/>
        </w:rPr>
        <w:t xml:space="preserve"> of </w:t>
      </w:r>
      <w:r w:rsidR="006759AE">
        <w:rPr>
          <w:rFonts w:ascii="Times New Roman" w:hAnsi="Times New Roman" w:cs="Times New Roman"/>
        </w:rPr>
        <w:t xml:space="preserve">pyramidal </w:t>
      </w:r>
      <w:r w:rsidRPr="00CE26D1">
        <w:rPr>
          <w:rFonts w:ascii="Times New Roman" w:hAnsi="Times New Roman" w:cs="Times New Roman"/>
        </w:rPr>
        <w:t xml:space="preserve">neurons </w:t>
      </w:r>
      <w:r w:rsidRPr="00CE26D1">
        <w:rPr>
          <w:rFonts w:ascii="Times New Roman" w:hAnsi="Times New Roman" w:cs="Times New Roman"/>
        </w:rPr>
        <w:fldChar w:fldCharType="begin"/>
      </w:r>
      <w:r w:rsidR="00D368C8">
        <w:rPr>
          <w:rFonts w:ascii="Times New Roman" w:hAnsi="Times New Roman" w:cs="Times New Roman"/>
        </w:rPr>
        <w:instrText xml:space="preserve"> ADDIN EN.CITE &lt;EndNote&gt;&lt;Cite&gt;&lt;Author&gt;Bulfone&lt;/Author&gt;&lt;Year&gt;1995&lt;/Year&gt;&lt;IDText&gt;T-Brain-1: A homolog of Brachyury whose expression defines molecularly distinct domains within the cerebral cortex&lt;/IDText&gt;&lt;DisplayText&gt;(Bulfone et al., 1995)&lt;/DisplayText&gt;&lt;record&gt;&lt;dates&gt;&lt;pub-dates&gt;&lt;date&gt;7//&lt;/date&gt;&lt;/pub-dates&gt;&lt;year&gt;1995&lt;/year&gt;&lt;/dates&gt;&lt;urls&gt;&lt;related-urls&gt;&lt;url&gt;http://www.sciencedirect.com/science/article/pii/0896627395900659&lt;/url&gt;&lt;/related-urls&gt;&lt;/urls&gt;&lt;isbn&gt;0896-6273&lt;/isbn&gt;&lt;titles&gt;&lt;title&gt;T-Brain-1: A homolog of Brachyury whose expression defines molecularly distinct domains within the cerebral cortex&lt;/title&gt;&lt;secondary-title&gt;Neuron&lt;/secondary-title&gt;&lt;/titles&gt;&lt;pages&gt;63-78&lt;/pages&gt;&lt;number&gt;1&lt;/number&gt;&lt;contributors&gt;&lt;authors&gt;&lt;author&gt;Bulfone, Alessandro&lt;/author&gt;&lt;author&gt;Smiga, Susan M.&lt;/author&gt;&lt;author&gt;Shimamura, Kenji&lt;/author&gt;&lt;author&gt;Peterson, Andrew&lt;/author&gt;&lt;author&gt;Puelles, Luis&lt;/author&gt;&lt;author&gt;Rubenstein, John L. R.&lt;/author&gt;&lt;/authors&gt;&lt;/contributors&gt;&lt;added-date format="utc"&gt;1463200550&lt;/added-date&gt;&lt;ref-type name="Journal Article"&gt;17&lt;/ref-type&gt;&lt;rec-number&gt;249&lt;/rec-number&gt;&lt;last-updated-date format="utc"&gt;1541623014&lt;/last-updated-date&gt;&lt;electronic-resource-num&gt;http://dx.doi.org/10.1016/0896-6273(95)90065-9&lt;/electronic-resource-num&gt;&lt;volume&gt;15&lt;/volume&gt;&lt;/record&gt;&lt;/Cite&gt;&lt;/EndNote&gt;</w:instrText>
      </w:r>
      <w:r w:rsidRPr="00CE26D1">
        <w:rPr>
          <w:rFonts w:ascii="Times New Roman" w:hAnsi="Times New Roman" w:cs="Times New Roman"/>
        </w:rPr>
        <w:fldChar w:fldCharType="separate"/>
      </w:r>
      <w:r w:rsidR="00D368C8">
        <w:rPr>
          <w:rFonts w:ascii="Times New Roman" w:hAnsi="Times New Roman" w:cs="Times New Roman"/>
          <w:noProof/>
        </w:rPr>
        <w:t>(Bulfone et al., 1995)</w:t>
      </w:r>
      <w:r w:rsidRPr="00CE26D1">
        <w:rPr>
          <w:rFonts w:ascii="Times New Roman" w:hAnsi="Times New Roman" w:cs="Times New Roman"/>
        </w:rPr>
        <w:fldChar w:fldCharType="end"/>
      </w:r>
      <w:r w:rsidRPr="00CE26D1">
        <w:rPr>
          <w:rFonts w:ascii="Times New Roman" w:hAnsi="Times New Roman" w:cs="Times New Roman"/>
        </w:rPr>
        <w:t xml:space="preserve">. </w:t>
      </w:r>
    </w:p>
    <w:p w14:paraId="298ABE80" w14:textId="7AA75F93" w:rsidR="00832366" w:rsidRPr="00CE26D1" w:rsidRDefault="00CE26D1" w:rsidP="00832366">
      <w:pPr>
        <w:spacing w:line="360" w:lineRule="auto"/>
        <w:ind w:firstLine="720"/>
        <w:rPr>
          <w:rFonts w:ascii="Times New Roman" w:hAnsi="Times New Roman" w:cs="Times New Roman"/>
        </w:rPr>
      </w:pPr>
      <w:r w:rsidRPr="00CE26D1">
        <w:rPr>
          <w:rFonts w:ascii="Times New Roman" w:hAnsi="Times New Roman" w:cs="Times New Roman"/>
        </w:rPr>
        <w:t xml:space="preserve">Here, by deleting </w:t>
      </w:r>
      <w:r w:rsidRPr="00CE26D1">
        <w:rPr>
          <w:rFonts w:ascii="Times New Roman" w:hAnsi="Times New Roman" w:cs="Times New Roman"/>
          <w:i/>
        </w:rPr>
        <w:t>Tbr1</w:t>
      </w:r>
      <w:r w:rsidRPr="00CE26D1">
        <w:rPr>
          <w:rFonts w:ascii="Times New Roman" w:hAnsi="Times New Roman" w:cs="Times New Roman"/>
        </w:rPr>
        <w:t xml:space="preserve"> late in gestation using a layer 5-specific Cre (</w:t>
      </w:r>
      <w:r w:rsidRPr="00CE26D1">
        <w:rPr>
          <w:rFonts w:ascii="Times New Roman" w:hAnsi="Times New Roman" w:cs="Times New Roman"/>
          <w:i/>
        </w:rPr>
        <w:t>Rbp4-Cre</w:t>
      </w:r>
      <w:r w:rsidRPr="00CE26D1">
        <w:rPr>
          <w:rFonts w:ascii="Times New Roman" w:hAnsi="Times New Roman" w:cs="Times New Roman"/>
        </w:rPr>
        <w:t xml:space="preserve">), we have investigated the role of </w:t>
      </w:r>
      <w:r w:rsidRPr="00CE26D1">
        <w:rPr>
          <w:rFonts w:ascii="Times New Roman" w:hAnsi="Times New Roman" w:cs="Times New Roman"/>
          <w:i/>
        </w:rPr>
        <w:t>Tbr1</w:t>
      </w:r>
      <w:r w:rsidRPr="00CE26D1">
        <w:rPr>
          <w:rFonts w:ascii="Times New Roman" w:hAnsi="Times New Roman" w:cs="Times New Roman"/>
        </w:rPr>
        <w:t xml:space="preserve"> in medial prefrontal cortex (mPFCx)</w:t>
      </w:r>
      <w:r w:rsidR="00832366">
        <w:rPr>
          <w:rFonts w:ascii="Times New Roman" w:hAnsi="Times New Roman" w:cs="Times New Roman"/>
        </w:rPr>
        <w:t xml:space="preserve"> development</w:t>
      </w:r>
      <w:r w:rsidRPr="00CE26D1">
        <w:rPr>
          <w:rFonts w:ascii="Times New Roman" w:hAnsi="Times New Roman" w:cs="Times New Roman"/>
        </w:rPr>
        <w:t xml:space="preserve">. scRNA-seq from FACS purified layer 5 neurons of </w:t>
      </w:r>
      <w:r w:rsidRPr="00CE26D1">
        <w:rPr>
          <w:rFonts w:ascii="Times New Roman" w:hAnsi="Times New Roman" w:cs="Times New Roman"/>
          <w:i/>
        </w:rPr>
        <w:t>Tbr1</w:t>
      </w:r>
      <w:r w:rsidRPr="00CE26D1">
        <w:rPr>
          <w:rFonts w:ascii="Times New Roman" w:hAnsi="Times New Roman" w:cs="Times New Roman"/>
          <w:i/>
          <w:vertAlign w:val="superscript"/>
        </w:rPr>
        <w:t>wildtype</w:t>
      </w:r>
      <w:r w:rsidRPr="00CE26D1">
        <w:rPr>
          <w:rFonts w:ascii="Times New Roman" w:hAnsi="Times New Roman" w:cs="Times New Roman"/>
        </w:rPr>
        <w:t xml:space="preserve"> and</w:t>
      </w:r>
      <w:r w:rsidRPr="00CE26D1">
        <w:rPr>
          <w:rFonts w:ascii="Times New Roman" w:hAnsi="Times New Roman" w:cs="Times New Roman"/>
          <w:i/>
        </w:rPr>
        <w:t xml:space="preserve"> Tbr1</w:t>
      </w:r>
      <w:r w:rsidRPr="00CE26D1">
        <w:rPr>
          <w:rFonts w:ascii="Times New Roman" w:hAnsi="Times New Roman" w:cs="Times New Roman"/>
          <w:i/>
          <w:vertAlign w:val="superscript"/>
        </w:rPr>
        <w:t>layer5</w:t>
      </w:r>
      <w:r w:rsidRPr="00CE26D1">
        <w:rPr>
          <w:rFonts w:ascii="Times New Roman" w:hAnsi="Times New Roman" w:cs="Times New Roman"/>
          <w:i/>
        </w:rPr>
        <w:t xml:space="preserve"> </w:t>
      </w:r>
      <w:r w:rsidR="00F819BE">
        <w:rPr>
          <w:rFonts w:ascii="Times New Roman" w:hAnsi="Times New Roman" w:cs="Times New Roman"/>
        </w:rPr>
        <w:t xml:space="preserve">heterozygous and homozygous </w:t>
      </w:r>
      <w:r w:rsidR="00AD4D64">
        <w:rPr>
          <w:rFonts w:ascii="Times New Roman" w:hAnsi="Times New Roman" w:cs="Times New Roman"/>
        </w:rPr>
        <w:t>CKOs</w:t>
      </w:r>
      <w:r w:rsidRPr="00CE26D1">
        <w:rPr>
          <w:rFonts w:ascii="Times New Roman" w:hAnsi="Times New Roman" w:cs="Times New Roman"/>
          <w:i/>
        </w:rPr>
        <w:t xml:space="preserve"> </w:t>
      </w:r>
      <w:r w:rsidRPr="00CE26D1">
        <w:rPr>
          <w:rFonts w:ascii="Times New Roman" w:hAnsi="Times New Roman" w:cs="Times New Roman"/>
        </w:rPr>
        <w:t xml:space="preserve">demonstrated that </w:t>
      </w:r>
      <w:r w:rsidRPr="00CE26D1">
        <w:rPr>
          <w:rFonts w:ascii="Times New Roman" w:hAnsi="Times New Roman" w:cs="Times New Roman"/>
          <w:i/>
        </w:rPr>
        <w:t>Tbr1</w:t>
      </w:r>
      <w:r w:rsidRPr="00CE26D1">
        <w:rPr>
          <w:rFonts w:ascii="Times New Roman" w:hAnsi="Times New Roman" w:cs="Times New Roman"/>
        </w:rPr>
        <w:t xml:space="preserve"> deletion in</w:t>
      </w:r>
      <w:r w:rsidR="00FC7998">
        <w:rPr>
          <w:rFonts w:ascii="Times New Roman" w:hAnsi="Times New Roman" w:cs="Times New Roman"/>
        </w:rPr>
        <w:t xml:space="preserve"> mPFCx </w:t>
      </w:r>
      <w:r w:rsidRPr="00CE26D1">
        <w:rPr>
          <w:rFonts w:ascii="Times New Roman" w:hAnsi="Times New Roman" w:cs="Times New Roman"/>
        </w:rPr>
        <w:t xml:space="preserve">layer 5 alters </w:t>
      </w:r>
      <w:r w:rsidR="00D200A1">
        <w:rPr>
          <w:rFonts w:ascii="Times New Roman" w:hAnsi="Times New Roman" w:cs="Times New Roman"/>
        </w:rPr>
        <w:t xml:space="preserve">the </w:t>
      </w:r>
      <w:r w:rsidRPr="00CE26D1">
        <w:rPr>
          <w:rFonts w:ascii="Times New Roman" w:hAnsi="Times New Roman" w:cs="Times New Roman"/>
        </w:rPr>
        <w:t xml:space="preserve">expression of a subset of genes that </w:t>
      </w:r>
      <w:r w:rsidR="00832366">
        <w:rPr>
          <w:rFonts w:ascii="Times New Roman" w:hAnsi="Times New Roman" w:cs="Times New Roman"/>
        </w:rPr>
        <w:t>control</w:t>
      </w:r>
      <w:r w:rsidR="00832366" w:rsidRPr="00CE26D1">
        <w:rPr>
          <w:rFonts w:ascii="Times New Roman" w:hAnsi="Times New Roman" w:cs="Times New Roman"/>
        </w:rPr>
        <w:t xml:space="preserve"> </w:t>
      </w:r>
      <w:r w:rsidRPr="00CE26D1">
        <w:rPr>
          <w:rFonts w:ascii="Times New Roman" w:hAnsi="Times New Roman" w:cs="Times New Roman"/>
        </w:rPr>
        <w:t xml:space="preserve">synaptogenesis, synaptic maturation and </w:t>
      </w:r>
      <w:r w:rsidR="0061147C">
        <w:rPr>
          <w:rFonts w:ascii="Times New Roman" w:hAnsi="Times New Roman" w:cs="Times New Roman"/>
        </w:rPr>
        <w:t xml:space="preserve">microtubule </w:t>
      </w:r>
      <w:r w:rsidR="0061147C" w:rsidRPr="00612FD0">
        <w:rPr>
          <w:rFonts w:ascii="Times New Roman" w:hAnsi="Times New Roman" w:cs="Times New Roman"/>
        </w:rPr>
        <w:t>assembly</w:t>
      </w:r>
      <w:r w:rsidRPr="00612FD0">
        <w:rPr>
          <w:rFonts w:ascii="Times New Roman" w:hAnsi="Times New Roman" w:cs="Times New Roman"/>
        </w:rPr>
        <w:t xml:space="preserve"> </w:t>
      </w:r>
      <w:r w:rsidRPr="00812125">
        <w:rPr>
          <w:rFonts w:ascii="Times New Roman" w:hAnsi="Times New Roman" w:cs="Times New Roman"/>
        </w:rPr>
        <w:t>(Table</w:t>
      </w:r>
      <w:r w:rsidR="00900B54" w:rsidRPr="00812125">
        <w:rPr>
          <w:rFonts w:ascii="Times New Roman" w:hAnsi="Times New Roman" w:cs="Times New Roman"/>
        </w:rPr>
        <w:t>s</w:t>
      </w:r>
      <w:r w:rsidRPr="00812125">
        <w:rPr>
          <w:rFonts w:ascii="Times New Roman" w:hAnsi="Times New Roman" w:cs="Times New Roman"/>
        </w:rPr>
        <w:t xml:space="preserve"> </w:t>
      </w:r>
      <w:r w:rsidR="00444F34" w:rsidRPr="00812125">
        <w:rPr>
          <w:rFonts w:ascii="Times New Roman" w:hAnsi="Times New Roman" w:cs="Times New Roman"/>
        </w:rPr>
        <w:t>S</w:t>
      </w:r>
      <w:r w:rsidR="00900B54" w:rsidRPr="00812125">
        <w:rPr>
          <w:rFonts w:ascii="Times New Roman" w:hAnsi="Times New Roman" w:cs="Times New Roman"/>
        </w:rPr>
        <w:t>1 and S2</w:t>
      </w:r>
      <w:r w:rsidRPr="00812125">
        <w:rPr>
          <w:rFonts w:ascii="Times New Roman" w:hAnsi="Times New Roman" w:cs="Times New Roman"/>
        </w:rPr>
        <w:t>)</w:t>
      </w:r>
      <w:r w:rsidR="003B297A" w:rsidRPr="00612FD0">
        <w:rPr>
          <w:rFonts w:ascii="Times New Roman" w:hAnsi="Times New Roman" w:cs="Times New Roman"/>
        </w:rPr>
        <w:t>.</w:t>
      </w:r>
    </w:p>
    <w:p w14:paraId="1E024330" w14:textId="6E8C5D4E" w:rsidR="00D034F4" w:rsidRDefault="00E409A6" w:rsidP="00C042C3">
      <w:pPr>
        <w:spacing w:line="360" w:lineRule="auto"/>
        <w:ind w:firstLine="720"/>
        <w:rPr>
          <w:rFonts w:ascii="Times New Roman" w:hAnsi="Times New Roman" w:cs="Times New Roman"/>
        </w:rPr>
      </w:pPr>
      <w:r>
        <w:rPr>
          <w:rFonts w:ascii="Times New Roman" w:hAnsi="Times New Roman" w:cs="Times New Roman"/>
        </w:rPr>
        <w:t>The</w:t>
      </w:r>
      <w:r w:rsidR="00CE26D1" w:rsidRPr="00CE26D1">
        <w:rPr>
          <w:rFonts w:ascii="Times New Roman" w:hAnsi="Times New Roman" w:cs="Times New Roman"/>
        </w:rPr>
        <w:t xml:space="preserve"> core phenotype of the </w:t>
      </w:r>
      <w:r w:rsidR="00CE26D1" w:rsidRPr="00CE26D1">
        <w:rPr>
          <w:rFonts w:ascii="Times New Roman" w:hAnsi="Times New Roman" w:cs="Times New Roman"/>
          <w:i/>
        </w:rPr>
        <w:t>Tbr1</w:t>
      </w:r>
      <w:r w:rsidR="00CE26D1" w:rsidRPr="00CE26D1">
        <w:rPr>
          <w:rFonts w:ascii="Times New Roman" w:hAnsi="Times New Roman" w:cs="Times New Roman"/>
          <w:i/>
          <w:vertAlign w:val="superscript"/>
        </w:rPr>
        <w:t>layer5</w:t>
      </w:r>
      <w:r w:rsidR="00CE26D1" w:rsidRPr="00CE26D1">
        <w:rPr>
          <w:rFonts w:ascii="Times New Roman" w:hAnsi="Times New Roman" w:cs="Times New Roman"/>
        </w:rPr>
        <w:t xml:space="preserve"> </w:t>
      </w:r>
      <w:r w:rsidR="006677EE">
        <w:rPr>
          <w:rFonts w:ascii="Times New Roman" w:hAnsi="Times New Roman" w:cs="Times New Roman"/>
        </w:rPr>
        <w:t xml:space="preserve">CKOs </w:t>
      </w:r>
      <w:r w:rsidR="00CE26D1" w:rsidRPr="00CE26D1">
        <w:rPr>
          <w:rFonts w:ascii="Times New Roman" w:hAnsi="Times New Roman" w:cs="Times New Roman"/>
        </w:rPr>
        <w:t xml:space="preserve">is </w:t>
      </w:r>
      <w:r w:rsidR="007469A9">
        <w:rPr>
          <w:rFonts w:ascii="Times New Roman" w:hAnsi="Times New Roman" w:cs="Times New Roman"/>
        </w:rPr>
        <w:t xml:space="preserve">a reduction in the density </w:t>
      </w:r>
      <w:r w:rsidR="003663EE">
        <w:rPr>
          <w:rFonts w:ascii="Times New Roman" w:hAnsi="Times New Roman" w:cs="Times New Roman"/>
        </w:rPr>
        <w:t xml:space="preserve">of </w:t>
      </w:r>
      <w:r w:rsidR="007469A9">
        <w:rPr>
          <w:rFonts w:ascii="Times New Roman" w:hAnsi="Times New Roman" w:cs="Times New Roman"/>
        </w:rPr>
        <w:t xml:space="preserve">mature dendritic spines and </w:t>
      </w:r>
      <w:r w:rsidR="00CE26D1" w:rsidRPr="00CE26D1">
        <w:rPr>
          <w:rFonts w:ascii="Times New Roman" w:hAnsi="Times New Roman" w:cs="Times New Roman"/>
        </w:rPr>
        <w:t>excitatory and inhibitory synap</w:t>
      </w:r>
      <w:r w:rsidR="007469A9">
        <w:rPr>
          <w:rFonts w:ascii="Times New Roman" w:hAnsi="Times New Roman" w:cs="Times New Roman"/>
        </w:rPr>
        <w:t>ses</w:t>
      </w:r>
      <w:r w:rsidR="00CE26D1" w:rsidRPr="00CE26D1">
        <w:rPr>
          <w:rFonts w:ascii="Times New Roman" w:hAnsi="Times New Roman" w:cs="Times New Roman"/>
        </w:rPr>
        <w:t xml:space="preserve">. </w:t>
      </w:r>
      <w:r>
        <w:rPr>
          <w:rFonts w:ascii="Times New Roman" w:hAnsi="Times New Roman" w:cs="Times New Roman"/>
        </w:rPr>
        <w:t xml:space="preserve">The dendritic spine defect is apparent at the beginning of synaptogenesis (P5) and is maintained through adolescence and into adulthood (Fig. </w:t>
      </w:r>
      <w:r w:rsidR="00270EC3">
        <w:rPr>
          <w:rFonts w:ascii="Times New Roman" w:hAnsi="Times New Roman" w:cs="Times New Roman"/>
        </w:rPr>
        <w:t>4</w:t>
      </w:r>
      <w:r>
        <w:rPr>
          <w:rFonts w:ascii="Times New Roman" w:hAnsi="Times New Roman" w:cs="Times New Roman"/>
        </w:rPr>
        <w:t xml:space="preserve">). We hypothesize that the spine maturational defect is central to the reduction of </w:t>
      </w:r>
      <w:r w:rsidR="006677EE">
        <w:rPr>
          <w:rFonts w:ascii="Times New Roman" w:hAnsi="Times New Roman" w:cs="Times New Roman"/>
        </w:rPr>
        <w:t xml:space="preserve">excitatory </w:t>
      </w:r>
      <w:r>
        <w:rPr>
          <w:rFonts w:ascii="Times New Roman" w:hAnsi="Times New Roman" w:cs="Times New Roman"/>
        </w:rPr>
        <w:t>synapses and synaptic activity observed in</w:t>
      </w:r>
      <w:r w:rsidRPr="00CE26D1">
        <w:rPr>
          <w:rFonts w:ascii="Times New Roman" w:hAnsi="Times New Roman" w:cs="Times New Roman"/>
        </w:rPr>
        <w:t xml:space="preserve"> adolescent (P21) and adult (P56) </w:t>
      </w:r>
      <w:r>
        <w:rPr>
          <w:rFonts w:ascii="Times New Roman" w:hAnsi="Times New Roman" w:cs="Times New Roman"/>
        </w:rPr>
        <w:t>mutants.</w:t>
      </w:r>
      <w:r w:rsidR="006677EE">
        <w:rPr>
          <w:rFonts w:ascii="Times New Roman" w:hAnsi="Times New Roman" w:cs="Times New Roman"/>
        </w:rPr>
        <w:t xml:space="preserve"> </w:t>
      </w:r>
      <w:r w:rsidR="006677EE" w:rsidRPr="00CE26D1">
        <w:rPr>
          <w:rFonts w:ascii="Times New Roman" w:hAnsi="Times New Roman" w:cs="Times New Roman"/>
          <w:i/>
        </w:rPr>
        <w:lastRenderedPageBreak/>
        <w:t>Tbr1</w:t>
      </w:r>
      <w:r w:rsidR="006677EE" w:rsidRPr="00CE26D1">
        <w:rPr>
          <w:rFonts w:ascii="Times New Roman" w:hAnsi="Times New Roman" w:cs="Times New Roman"/>
          <w:i/>
          <w:vertAlign w:val="superscript"/>
        </w:rPr>
        <w:t>layer</w:t>
      </w:r>
      <w:r w:rsidR="006677EE">
        <w:rPr>
          <w:rFonts w:ascii="Times New Roman" w:hAnsi="Times New Roman" w:cs="Times New Roman"/>
          <w:i/>
          <w:vertAlign w:val="superscript"/>
        </w:rPr>
        <w:t>6</w:t>
      </w:r>
      <w:r w:rsidR="006677EE" w:rsidRPr="00CE26D1">
        <w:rPr>
          <w:rFonts w:ascii="Times New Roman" w:hAnsi="Times New Roman" w:cs="Times New Roman"/>
        </w:rPr>
        <w:t xml:space="preserve"> </w:t>
      </w:r>
      <w:r w:rsidR="006677EE">
        <w:rPr>
          <w:rFonts w:ascii="Times New Roman" w:hAnsi="Times New Roman" w:cs="Times New Roman"/>
        </w:rPr>
        <w:t xml:space="preserve">CKOs and </w:t>
      </w:r>
      <w:r w:rsidR="006677EE" w:rsidRPr="00CE26D1">
        <w:rPr>
          <w:rFonts w:ascii="Times New Roman" w:hAnsi="Times New Roman" w:cs="Times New Roman"/>
          <w:i/>
        </w:rPr>
        <w:t>Tbr1</w:t>
      </w:r>
      <w:r w:rsidR="006677EE">
        <w:rPr>
          <w:rFonts w:ascii="Times New Roman" w:hAnsi="Times New Roman" w:cs="Times New Roman"/>
          <w:i/>
          <w:vertAlign w:val="superscript"/>
        </w:rPr>
        <w:t>+/-</w:t>
      </w:r>
      <w:r w:rsidR="006677EE" w:rsidRPr="00CE26D1">
        <w:rPr>
          <w:rFonts w:ascii="Times New Roman" w:hAnsi="Times New Roman" w:cs="Times New Roman"/>
        </w:rPr>
        <w:t xml:space="preserve"> </w:t>
      </w:r>
      <w:r w:rsidR="006677EE">
        <w:rPr>
          <w:rFonts w:ascii="Times New Roman" w:hAnsi="Times New Roman" w:cs="Times New Roman"/>
        </w:rPr>
        <w:t xml:space="preserve">constitutive </w:t>
      </w:r>
      <w:r w:rsidR="006677EE" w:rsidRPr="00CE26D1">
        <w:rPr>
          <w:rFonts w:ascii="Times New Roman" w:hAnsi="Times New Roman" w:cs="Times New Roman"/>
        </w:rPr>
        <w:t>mutants</w:t>
      </w:r>
      <w:r w:rsidR="006677EE">
        <w:rPr>
          <w:rFonts w:ascii="Times New Roman" w:hAnsi="Times New Roman" w:cs="Times New Roman"/>
        </w:rPr>
        <w:t xml:space="preserve"> show very similar defects in dendritic spines and synapses </w:t>
      </w:r>
      <w:r w:rsidR="00270EC3">
        <w:rPr>
          <w:rFonts w:ascii="Times New Roman" w:hAnsi="Times New Roman" w:cs="Times New Roman"/>
        </w:rPr>
        <w:fldChar w:fldCharType="begin"/>
      </w:r>
      <w:r w:rsidR="00270EC3">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270EC3">
        <w:rPr>
          <w:rFonts w:ascii="Times New Roman" w:hAnsi="Times New Roman" w:cs="Times New Roman"/>
        </w:rPr>
        <w:fldChar w:fldCharType="separate"/>
      </w:r>
      <w:r w:rsidR="00270EC3">
        <w:rPr>
          <w:rFonts w:ascii="Times New Roman" w:hAnsi="Times New Roman" w:cs="Times New Roman"/>
          <w:noProof/>
        </w:rPr>
        <w:t>(Fazel Darbandi et al., 2018)</w:t>
      </w:r>
      <w:r w:rsidR="00270EC3">
        <w:rPr>
          <w:rFonts w:ascii="Times New Roman" w:hAnsi="Times New Roman" w:cs="Times New Roman"/>
        </w:rPr>
        <w:fldChar w:fldCharType="end"/>
      </w:r>
      <w:r w:rsidR="006677EE">
        <w:rPr>
          <w:rFonts w:ascii="Times New Roman" w:hAnsi="Times New Roman" w:cs="Times New Roman"/>
        </w:rPr>
        <w:t xml:space="preserve">. </w:t>
      </w:r>
      <w:r w:rsidR="00D034F4">
        <w:rPr>
          <w:rFonts w:ascii="Times New Roman" w:hAnsi="Times New Roman" w:cs="Times New Roman"/>
        </w:rPr>
        <w:t xml:space="preserve">The fact that we observed defects in dendritic spines and synapses in </w:t>
      </w:r>
      <w:r w:rsidR="00D034F4" w:rsidRPr="006E7218">
        <w:rPr>
          <w:rFonts w:ascii="Times New Roman" w:hAnsi="Times New Roman" w:cs="Times New Roman"/>
          <w:i/>
        </w:rPr>
        <w:t>Tbr1</w:t>
      </w:r>
      <w:r w:rsidR="00D034F4">
        <w:rPr>
          <w:rFonts w:ascii="Times New Roman" w:hAnsi="Times New Roman" w:cs="Times New Roman"/>
        </w:rPr>
        <w:t xml:space="preserve"> heterozygous CKOs and constitutive mutants implies that this phenotype could underlie </w:t>
      </w:r>
      <w:r w:rsidR="00307844">
        <w:rPr>
          <w:rFonts w:ascii="Times New Roman" w:hAnsi="Times New Roman" w:cs="Times New Roman"/>
        </w:rPr>
        <w:t xml:space="preserve">behavioral </w:t>
      </w:r>
      <w:r w:rsidR="00D034F4">
        <w:rPr>
          <w:rFonts w:ascii="Times New Roman" w:hAnsi="Times New Roman" w:cs="Times New Roman"/>
        </w:rPr>
        <w:t xml:space="preserve">phenotypes in neuropsychiatric disorders such as ASD. This </w:t>
      </w:r>
      <w:r w:rsidR="00244817">
        <w:rPr>
          <w:rFonts w:ascii="Times New Roman" w:hAnsi="Times New Roman" w:cs="Times New Roman"/>
        </w:rPr>
        <w:t xml:space="preserve">hypothesis </w:t>
      </w:r>
      <w:r w:rsidR="00D034F4">
        <w:rPr>
          <w:rFonts w:ascii="Times New Roman" w:hAnsi="Times New Roman" w:cs="Times New Roman"/>
        </w:rPr>
        <w:t>is further strengthen</w:t>
      </w:r>
      <w:r w:rsidR="00270EC3">
        <w:rPr>
          <w:rFonts w:ascii="Times New Roman" w:hAnsi="Times New Roman" w:cs="Times New Roman"/>
        </w:rPr>
        <w:t>ed</w:t>
      </w:r>
      <w:r w:rsidR="00D034F4">
        <w:rPr>
          <w:rFonts w:ascii="Times New Roman" w:hAnsi="Times New Roman" w:cs="Times New Roman"/>
        </w:rPr>
        <w:t xml:space="preserve"> by </w:t>
      </w:r>
      <w:r w:rsidR="00244817">
        <w:rPr>
          <w:rFonts w:ascii="Times New Roman" w:hAnsi="Times New Roman" w:cs="Times New Roman"/>
        </w:rPr>
        <w:t>investigating</w:t>
      </w:r>
      <w:r w:rsidR="00D034F4">
        <w:rPr>
          <w:rFonts w:ascii="Times New Roman" w:hAnsi="Times New Roman" w:cs="Times New Roman"/>
        </w:rPr>
        <w:t xml:space="preserve"> the phenotype</w:t>
      </w:r>
      <w:r w:rsidR="00244817">
        <w:rPr>
          <w:rFonts w:ascii="Times New Roman" w:hAnsi="Times New Roman" w:cs="Times New Roman"/>
        </w:rPr>
        <w:t>s associated with</w:t>
      </w:r>
      <w:r w:rsidR="00D034F4">
        <w:rPr>
          <w:rFonts w:ascii="Times New Roman" w:hAnsi="Times New Roman" w:cs="Times New Roman"/>
        </w:rPr>
        <w:t xml:space="preserve"> mPFCx, a cortical region with critical functions in cognitive and affective processing.</w:t>
      </w:r>
    </w:p>
    <w:p w14:paraId="41664CB1" w14:textId="77777777" w:rsidR="004F2F44" w:rsidRPr="0008132B" w:rsidRDefault="004F2F44" w:rsidP="000C2556">
      <w:pPr>
        <w:spacing w:line="360" w:lineRule="auto"/>
        <w:ind w:firstLine="720"/>
        <w:rPr>
          <w:rFonts w:ascii="Times New Roman" w:hAnsi="Times New Roman" w:cs="Times New Roman"/>
        </w:rPr>
      </w:pPr>
    </w:p>
    <w:p w14:paraId="713C0B0E" w14:textId="1DAF869E" w:rsidR="001536AC" w:rsidRDefault="0008132B" w:rsidP="006E7218">
      <w:pPr>
        <w:spacing w:line="360" w:lineRule="auto"/>
        <w:rPr>
          <w:rFonts w:ascii="Times New Roman" w:hAnsi="Times New Roman" w:cs="Times New Roman"/>
        </w:rPr>
      </w:pPr>
      <w:r w:rsidRPr="006E7218">
        <w:rPr>
          <w:rFonts w:ascii="Times New Roman" w:hAnsi="Times New Roman" w:cs="Times New Roman"/>
          <w:b/>
        </w:rPr>
        <w:t>Molecular mechanisms downstream of</w:t>
      </w:r>
      <w:r>
        <w:rPr>
          <w:rFonts w:ascii="Times New Roman" w:hAnsi="Times New Roman" w:cs="Times New Roman"/>
          <w:b/>
          <w:i/>
        </w:rPr>
        <w:t xml:space="preserve"> </w:t>
      </w:r>
      <w:r w:rsidR="00264BC7" w:rsidRPr="00264BC7">
        <w:rPr>
          <w:rFonts w:ascii="Times New Roman" w:hAnsi="Times New Roman" w:cs="Times New Roman"/>
          <w:b/>
          <w:i/>
        </w:rPr>
        <w:t>Tbr1</w:t>
      </w:r>
      <w:r w:rsidR="00264BC7" w:rsidRPr="00264BC7">
        <w:rPr>
          <w:rFonts w:ascii="Times New Roman" w:hAnsi="Times New Roman" w:cs="Times New Roman"/>
          <w:b/>
        </w:rPr>
        <w:t xml:space="preserve"> </w:t>
      </w:r>
      <w:r>
        <w:rPr>
          <w:rFonts w:ascii="Times New Roman" w:hAnsi="Times New Roman" w:cs="Times New Roman"/>
          <w:b/>
        </w:rPr>
        <w:t>that promote synapse development.</w:t>
      </w:r>
    </w:p>
    <w:p w14:paraId="5EF706E2" w14:textId="0DFB560D" w:rsidR="00D034F4" w:rsidRPr="00371EFD" w:rsidRDefault="00D034F4" w:rsidP="00362A26">
      <w:pPr>
        <w:spacing w:line="360" w:lineRule="auto"/>
        <w:ind w:firstLine="720"/>
        <w:rPr>
          <w:rFonts w:ascii="Times New Roman" w:hAnsi="Times New Roman" w:cs="Times New Roman"/>
        </w:rPr>
      </w:pPr>
      <w:r>
        <w:rPr>
          <w:rFonts w:ascii="Times New Roman" w:hAnsi="Times New Roman" w:cs="Times New Roman"/>
        </w:rPr>
        <w:t xml:space="preserve">We </w:t>
      </w:r>
      <w:r w:rsidR="00061204" w:rsidRPr="00061204">
        <w:rPr>
          <w:rFonts w:ascii="Times New Roman" w:hAnsi="Times New Roman" w:cs="Times New Roman"/>
        </w:rPr>
        <w:t>have evidence that TBR1 control</w:t>
      </w:r>
      <w:r>
        <w:rPr>
          <w:rFonts w:ascii="Times New Roman" w:hAnsi="Times New Roman" w:cs="Times New Roman"/>
        </w:rPr>
        <w:t>s</w:t>
      </w:r>
      <w:r w:rsidR="00061204" w:rsidRPr="00061204">
        <w:rPr>
          <w:rFonts w:ascii="Times New Roman" w:hAnsi="Times New Roman" w:cs="Times New Roman"/>
        </w:rPr>
        <w:t xml:space="preserve"> synaptic </w:t>
      </w:r>
      <w:r>
        <w:rPr>
          <w:rFonts w:ascii="Times New Roman" w:hAnsi="Times New Roman" w:cs="Times New Roman"/>
        </w:rPr>
        <w:t>development</w:t>
      </w:r>
      <w:r w:rsidRPr="00061204">
        <w:rPr>
          <w:rFonts w:ascii="Times New Roman" w:hAnsi="Times New Roman" w:cs="Times New Roman"/>
        </w:rPr>
        <w:t xml:space="preserve"> </w:t>
      </w:r>
      <w:r w:rsidR="00061204" w:rsidRPr="00061204">
        <w:rPr>
          <w:rFonts w:ascii="Times New Roman" w:hAnsi="Times New Roman" w:cs="Times New Roman"/>
        </w:rPr>
        <w:t>by promoting spine maturation</w:t>
      </w:r>
      <w:r>
        <w:rPr>
          <w:rFonts w:ascii="Times New Roman" w:hAnsi="Times New Roman" w:cs="Times New Roman"/>
        </w:rPr>
        <w:t xml:space="preserve"> and synaptogenesis</w:t>
      </w:r>
      <w:r w:rsidR="00362A26">
        <w:rPr>
          <w:rFonts w:ascii="Times New Roman" w:hAnsi="Times New Roman" w:cs="Times New Roman"/>
        </w:rPr>
        <w:t xml:space="preserve"> through </w:t>
      </w:r>
      <w:r w:rsidR="00452919">
        <w:rPr>
          <w:rFonts w:ascii="Times New Roman" w:hAnsi="Times New Roman" w:cs="Times New Roman"/>
        </w:rPr>
        <w:t>several mechanism</w:t>
      </w:r>
      <w:r w:rsidR="00362A26">
        <w:rPr>
          <w:rFonts w:ascii="Times New Roman" w:hAnsi="Times New Roman" w:cs="Times New Roman"/>
        </w:rPr>
        <w:t xml:space="preserve">s, </w:t>
      </w:r>
      <w:r w:rsidR="00452919">
        <w:rPr>
          <w:rFonts w:ascii="Times New Roman" w:hAnsi="Times New Roman" w:cs="Times New Roman"/>
        </w:rPr>
        <w:t xml:space="preserve">including </w:t>
      </w:r>
      <w:r w:rsidR="00362A26">
        <w:rPr>
          <w:rFonts w:ascii="Times New Roman" w:hAnsi="Times New Roman" w:cs="Times New Roman"/>
        </w:rPr>
        <w:t xml:space="preserve">promoting </w:t>
      </w:r>
      <w:r w:rsidR="00452919">
        <w:rPr>
          <w:rFonts w:ascii="Times New Roman" w:hAnsi="Times New Roman" w:cs="Times New Roman"/>
        </w:rPr>
        <w:t xml:space="preserve">WNT-signaling (discussed </w:t>
      </w:r>
      <w:r w:rsidR="00DD2188">
        <w:rPr>
          <w:rFonts w:ascii="Times New Roman" w:hAnsi="Times New Roman" w:cs="Times New Roman"/>
        </w:rPr>
        <w:t xml:space="preserve">more extensively </w:t>
      </w:r>
      <w:r w:rsidR="00452919">
        <w:rPr>
          <w:rFonts w:ascii="Times New Roman" w:hAnsi="Times New Roman" w:cs="Times New Roman"/>
        </w:rPr>
        <w:t xml:space="preserve">below), and through </w:t>
      </w:r>
      <w:r w:rsidR="00362A26" w:rsidRPr="00013958">
        <w:rPr>
          <w:rFonts w:ascii="Times New Roman" w:hAnsi="Times New Roman" w:cs="Times New Roman"/>
        </w:rPr>
        <w:t>directly</w:t>
      </w:r>
      <w:r w:rsidR="00362A26">
        <w:rPr>
          <w:rFonts w:ascii="Times New Roman" w:hAnsi="Times New Roman" w:cs="Times New Roman"/>
        </w:rPr>
        <w:t xml:space="preserve"> </w:t>
      </w:r>
      <w:r w:rsidR="00452919">
        <w:rPr>
          <w:rFonts w:ascii="Times New Roman" w:hAnsi="Times New Roman" w:cs="Times New Roman"/>
        </w:rPr>
        <w:t xml:space="preserve">driving </w:t>
      </w:r>
      <w:r w:rsidR="00455556">
        <w:rPr>
          <w:rFonts w:ascii="Times New Roman" w:hAnsi="Times New Roman" w:cs="Times New Roman"/>
        </w:rPr>
        <w:t>the</w:t>
      </w:r>
      <w:r w:rsidR="00362A26">
        <w:rPr>
          <w:rFonts w:ascii="Times New Roman" w:hAnsi="Times New Roman" w:cs="Times New Roman"/>
        </w:rPr>
        <w:t xml:space="preserve"> </w:t>
      </w:r>
      <w:r w:rsidR="00452919">
        <w:rPr>
          <w:rFonts w:ascii="Times New Roman" w:hAnsi="Times New Roman" w:cs="Times New Roman"/>
        </w:rPr>
        <w:t xml:space="preserve">expression of </w:t>
      </w:r>
      <w:r w:rsidR="00DD2188" w:rsidRPr="00061204">
        <w:rPr>
          <w:rFonts w:ascii="Times New Roman" w:hAnsi="Times New Roman" w:cs="Times New Roman"/>
          <w:i/>
        </w:rPr>
        <w:t>Cyp26b1</w:t>
      </w:r>
      <w:r w:rsidR="00DD2188">
        <w:rPr>
          <w:rFonts w:ascii="Times New Roman" w:hAnsi="Times New Roman" w:cs="Times New Roman"/>
        </w:rPr>
        <w:t xml:space="preserve">, </w:t>
      </w:r>
      <w:r w:rsidR="00452919" w:rsidRPr="00061204">
        <w:rPr>
          <w:rFonts w:ascii="Times New Roman" w:hAnsi="Times New Roman" w:cs="Times New Roman"/>
          <w:i/>
        </w:rPr>
        <w:t>Foxp2</w:t>
      </w:r>
      <w:r w:rsidR="00DD2188">
        <w:rPr>
          <w:rFonts w:ascii="Times New Roman" w:hAnsi="Times New Roman" w:cs="Times New Roman"/>
          <w:i/>
        </w:rPr>
        <w:t>,</w:t>
      </w:r>
      <w:r w:rsidR="00371EFD">
        <w:rPr>
          <w:rFonts w:ascii="Times New Roman" w:hAnsi="Times New Roman" w:cs="Times New Roman"/>
          <w:i/>
        </w:rPr>
        <w:t xml:space="preserve"> Mef2c,</w:t>
      </w:r>
      <w:r w:rsidR="00DD2188">
        <w:rPr>
          <w:rFonts w:ascii="Times New Roman" w:hAnsi="Times New Roman" w:cs="Times New Roman"/>
          <w:i/>
        </w:rPr>
        <w:t xml:space="preserve"> Wnt7b </w:t>
      </w:r>
      <w:r w:rsidR="00DD2188" w:rsidRPr="006E7218">
        <w:rPr>
          <w:rFonts w:ascii="Times New Roman" w:hAnsi="Times New Roman" w:cs="Times New Roman"/>
        </w:rPr>
        <w:t>in</w:t>
      </w:r>
      <w:r w:rsidR="00452919" w:rsidRPr="00DD2188">
        <w:rPr>
          <w:rFonts w:ascii="Times New Roman" w:hAnsi="Times New Roman" w:cs="Times New Roman"/>
        </w:rPr>
        <w:t xml:space="preserve"> </w:t>
      </w:r>
      <w:r w:rsidR="00DD2188">
        <w:rPr>
          <w:rFonts w:ascii="Times New Roman" w:hAnsi="Times New Roman" w:cs="Times New Roman"/>
        </w:rPr>
        <w:t xml:space="preserve">layer 6 </w:t>
      </w:r>
      <w:r w:rsidR="00455556">
        <w:rPr>
          <w:rFonts w:ascii="Times New Roman" w:hAnsi="Times New Roman" w:cs="Times New Roman"/>
        </w:rPr>
        <w:fldChar w:fldCharType="begin"/>
      </w:r>
      <w:r w:rsidR="00455556">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455556">
        <w:rPr>
          <w:rFonts w:ascii="Times New Roman" w:hAnsi="Times New Roman" w:cs="Times New Roman"/>
        </w:rPr>
        <w:fldChar w:fldCharType="separate"/>
      </w:r>
      <w:r w:rsidR="00455556">
        <w:rPr>
          <w:rFonts w:ascii="Times New Roman" w:hAnsi="Times New Roman" w:cs="Times New Roman"/>
          <w:noProof/>
        </w:rPr>
        <w:t>(Fazel Darbandi et al., 2018)</w:t>
      </w:r>
      <w:r w:rsidR="00455556">
        <w:rPr>
          <w:rFonts w:ascii="Times New Roman" w:hAnsi="Times New Roman" w:cs="Times New Roman"/>
        </w:rPr>
        <w:fldChar w:fldCharType="end"/>
      </w:r>
      <w:r w:rsidR="00DD2188">
        <w:rPr>
          <w:rFonts w:ascii="Times New Roman" w:hAnsi="Times New Roman" w:cs="Times New Roman"/>
        </w:rPr>
        <w:t xml:space="preserve">, and </w:t>
      </w:r>
      <w:r w:rsidR="00452919" w:rsidRPr="00061204">
        <w:rPr>
          <w:rFonts w:ascii="Times New Roman" w:hAnsi="Times New Roman" w:cs="Times New Roman"/>
          <w:i/>
        </w:rPr>
        <w:t>Kif1a</w:t>
      </w:r>
      <w:r w:rsidR="00DD2188">
        <w:rPr>
          <w:rFonts w:ascii="Times New Roman" w:hAnsi="Times New Roman" w:cs="Times New Roman"/>
        </w:rPr>
        <w:t xml:space="preserve">, </w:t>
      </w:r>
      <w:r w:rsidR="00452919" w:rsidRPr="00061204">
        <w:rPr>
          <w:rFonts w:ascii="Times New Roman" w:hAnsi="Times New Roman" w:cs="Times New Roman"/>
          <w:i/>
        </w:rPr>
        <w:t>Mef2c</w:t>
      </w:r>
      <w:r w:rsidR="00DD2188">
        <w:rPr>
          <w:rFonts w:ascii="Times New Roman" w:hAnsi="Times New Roman" w:cs="Times New Roman"/>
          <w:i/>
        </w:rPr>
        <w:t xml:space="preserve"> and Wnt7b </w:t>
      </w:r>
      <w:r w:rsidR="00DD2188" w:rsidRPr="006E7218">
        <w:rPr>
          <w:rFonts w:ascii="Times New Roman" w:hAnsi="Times New Roman" w:cs="Times New Roman"/>
        </w:rPr>
        <w:t>in layer 5</w:t>
      </w:r>
      <w:r w:rsidR="00DD2188">
        <w:rPr>
          <w:rFonts w:ascii="Times New Roman" w:hAnsi="Times New Roman" w:cs="Times New Roman"/>
          <w:i/>
        </w:rPr>
        <w:t>.</w:t>
      </w:r>
      <w:r w:rsidR="00371EFD">
        <w:rPr>
          <w:rFonts w:ascii="Times New Roman" w:hAnsi="Times New Roman" w:cs="Times New Roman"/>
        </w:rPr>
        <w:t xml:space="preserve"> We integrate</w:t>
      </w:r>
      <w:r w:rsidR="00455556">
        <w:rPr>
          <w:rFonts w:ascii="Times New Roman" w:hAnsi="Times New Roman" w:cs="Times New Roman"/>
        </w:rPr>
        <w:t>d</w:t>
      </w:r>
      <w:r w:rsidR="00371EFD">
        <w:rPr>
          <w:rFonts w:ascii="Times New Roman" w:hAnsi="Times New Roman" w:cs="Times New Roman"/>
        </w:rPr>
        <w:t xml:space="preserve"> these findings in a model (Fig. 7).</w:t>
      </w:r>
    </w:p>
    <w:p w14:paraId="4546B276" w14:textId="36E1E424" w:rsidR="00061204" w:rsidRPr="00061204" w:rsidRDefault="00DD2188" w:rsidP="00371EFD">
      <w:pPr>
        <w:spacing w:line="360" w:lineRule="auto"/>
        <w:ind w:firstLine="720"/>
        <w:rPr>
          <w:rFonts w:ascii="Times New Roman" w:hAnsi="Times New Roman" w:cs="Times New Roman"/>
        </w:rPr>
      </w:pPr>
      <w:r>
        <w:rPr>
          <w:rFonts w:ascii="Times New Roman" w:hAnsi="Times New Roman" w:cs="Times New Roman"/>
        </w:rPr>
        <w:t xml:space="preserve">Restoring </w:t>
      </w:r>
      <w:r w:rsidR="00061204" w:rsidRPr="00061204">
        <w:rPr>
          <w:rFonts w:ascii="Times New Roman" w:hAnsi="Times New Roman" w:cs="Times New Roman"/>
          <w:i/>
        </w:rPr>
        <w:t>Kif1a</w:t>
      </w:r>
      <w:r>
        <w:rPr>
          <w:rFonts w:ascii="Times New Roman" w:hAnsi="Times New Roman" w:cs="Times New Roman"/>
          <w:i/>
        </w:rPr>
        <w:t xml:space="preserve"> </w:t>
      </w:r>
      <w:r w:rsidRPr="006E7218">
        <w:rPr>
          <w:rFonts w:ascii="Times New Roman" w:hAnsi="Times New Roman" w:cs="Times New Roman"/>
        </w:rPr>
        <w:t>rescued</w:t>
      </w:r>
      <w:r>
        <w:rPr>
          <w:rFonts w:ascii="Times New Roman" w:hAnsi="Times New Roman" w:cs="Times New Roman"/>
        </w:rPr>
        <w:t xml:space="preserve"> synapses in the</w:t>
      </w:r>
      <w:r>
        <w:rPr>
          <w:rFonts w:ascii="Times New Roman" w:hAnsi="Times New Roman" w:cs="Times New Roman"/>
          <w:i/>
        </w:rPr>
        <w:t xml:space="preserve"> </w:t>
      </w:r>
      <w:r w:rsidRPr="00CE26D1">
        <w:rPr>
          <w:rFonts w:ascii="Times New Roman" w:hAnsi="Times New Roman" w:cs="Times New Roman"/>
          <w:i/>
        </w:rPr>
        <w:t>Tbr1</w:t>
      </w:r>
      <w:r w:rsidRPr="00CE26D1">
        <w:rPr>
          <w:rFonts w:ascii="Times New Roman" w:hAnsi="Times New Roman" w:cs="Times New Roman"/>
          <w:i/>
          <w:vertAlign w:val="superscript"/>
        </w:rPr>
        <w:t>layer5</w:t>
      </w:r>
      <w:r w:rsidRPr="00CE26D1">
        <w:rPr>
          <w:rFonts w:ascii="Times New Roman" w:hAnsi="Times New Roman" w:cs="Times New Roman"/>
        </w:rPr>
        <w:t xml:space="preserve"> </w:t>
      </w:r>
      <w:r>
        <w:rPr>
          <w:rFonts w:ascii="Times New Roman" w:hAnsi="Times New Roman" w:cs="Times New Roman"/>
        </w:rPr>
        <w:t>CKOs</w:t>
      </w:r>
      <w:r w:rsidR="00181F4B">
        <w:rPr>
          <w:rFonts w:ascii="Times New Roman" w:hAnsi="Times New Roman" w:cs="Times New Roman"/>
        </w:rPr>
        <w:t xml:space="preserve"> </w:t>
      </w:r>
      <w:r w:rsidR="00181F4B">
        <w:rPr>
          <w:rFonts w:ascii="Times New Roman" w:hAnsi="Times New Roman" w:cs="Times New Roman"/>
          <w:i/>
        </w:rPr>
        <w:t>in vitro</w:t>
      </w:r>
      <w:r>
        <w:rPr>
          <w:rFonts w:ascii="Times New Roman" w:hAnsi="Times New Roman" w:cs="Times New Roman"/>
        </w:rPr>
        <w:t>.</w:t>
      </w:r>
      <w:r>
        <w:rPr>
          <w:rFonts w:ascii="Times New Roman" w:hAnsi="Times New Roman" w:cs="Times New Roman"/>
          <w:i/>
        </w:rPr>
        <w:t xml:space="preserve"> </w:t>
      </w:r>
      <w:r w:rsidRPr="00061204">
        <w:rPr>
          <w:rFonts w:ascii="Times New Roman" w:hAnsi="Times New Roman" w:cs="Times New Roman"/>
          <w:i/>
        </w:rPr>
        <w:t>Kif1a</w:t>
      </w:r>
      <w:r>
        <w:rPr>
          <w:rFonts w:ascii="Times New Roman" w:hAnsi="Times New Roman" w:cs="Times New Roman"/>
          <w:i/>
        </w:rPr>
        <w:t xml:space="preserve"> </w:t>
      </w:r>
      <w:r>
        <w:rPr>
          <w:rFonts w:ascii="Times New Roman" w:hAnsi="Times New Roman" w:cs="Times New Roman"/>
        </w:rPr>
        <w:t>encodes</w:t>
      </w:r>
      <w:r w:rsidR="00061204" w:rsidRPr="00061204">
        <w:rPr>
          <w:rFonts w:ascii="Times New Roman" w:hAnsi="Times New Roman" w:cs="Times New Roman"/>
        </w:rPr>
        <w:t xml:space="preserve"> </w:t>
      </w:r>
      <w:r>
        <w:rPr>
          <w:rFonts w:ascii="Times New Roman" w:hAnsi="Times New Roman" w:cs="Times New Roman"/>
        </w:rPr>
        <w:t>a</w:t>
      </w:r>
      <w:r w:rsidR="00061204" w:rsidRPr="00061204">
        <w:rPr>
          <w:rFonts w:ascii="Times New Roman" w:hAnsi="Times New Roman" w:cs="Times New Roman"/>
        </w:rPr>
        <w:t xml:space="preserve"> kinesin motor</w:t>
      </w:r>
      <w:r w:rsidR="00702597">
        <w:rPr>
          <w:rFonts w:ascii="Times New Roman" w:hAnsi="Times New Roman" w:cs="Times New Roman"/>
        </w:rPr>
        <w:t xml:space="preserve"> protein</w:t>
      </w:r>
      <w:r w:rsidR="00061204" w:rsidRPr="00061204">
        <w:rPr>
          <w:rFonts w:ascii="Times New Roman" w:hAnsi="Times New Roman" w:cs="Times New Roman"/>
        </w:rPr>
        <w:t xml:space="preserve">, </w:t>
      </w:r>
      <w:r>
        <w:rPr>
          <w:rFonts w:ascii="Times New Roman" w:hAnsi="Times New Roman" w:cs="Times New Roman"/>
        </w:rPr>
        <w:t xml:space="preserve">that controls </w:t>
      </w:r>
      <w:r w:rsidR="00061204" w:rsidRPr="00061204">
        <w:rPr>
          <w:rFonts w:ascii="Times New Roman" w:hAnsi="Times New Roman" w:cs="Times New Roman"/>
        </w:rPr>
        <w:t>vesicle delivery</w:t>
      </w:r>
      <w:r>
        <w:rPr>
          <w:rFonts w:ascii="Times New Roman" w:hAnsi="Times New Roman" w:cs="Times New Roman"/>
        </w:rPr>
        <w:t xml:space="preserve"> in the assembly and function of synapses</w:t>
      </w:r>
      <w:r w:rsidR="00061204" w:rsidRPr="00061204">
        <w:rPr>
          <w:rFonts w:ascii="Times New Roman" w:hAnsi="Times New Roman" w:cs="Times New Roman"/>
        </w:rPr>
        <w:t xml:space="preserve"> </w:t>
      </w:r>
      <w:r w:rsidR="00061204" w:rsidRPr="00061204">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&lt;EndNote&gt;&lt;Cite&gt;&lt;Author&gt;Guedes-Dias&lt;/Author&gt;&lt;Year&gt;2019&lt;/Year&gt;&lt;IDText&gt;Kinesin-3 Responds to Local Microtubule Dynamics to Target Synaptic Cargo Delivery to the Presynapse&lt;/IDText&gt;&lt;DisplayText&gt;(Guedes-Dias et al., 2019)&lt;/DisplayText&gt;&lt;record&gt;&lt;dates&gt;&lt;pub-dates&gt;&lt;date&gt;2019/01/21/&lt;/date&gt;&lt;/pub-dates&gt;&lt;year&gt;2019&lt;/year&gt;&lt;/dates&gt;&lt;keywords&gt;&lt;keyword&gt;synaptic vesicles&lt;/keyword&gt;&lt;keyword&gt;axonal transport&lt;/keyword&gt;&lt;keyword&gt;microtubule dynamics&lt;/keyword&gt;&lt;keyword&gt;synaptic strength&lt;/keyword&gt;&lt;keyword&gt;kinesin&lt;/keyword&gt;&lt;keyword&gt;dynein&lt;/keyword&gt;&lt;keyword&gt;KIF1A&lt;/keyword&gt;&lt;/keywords&gt;&lt;urls&gt;&lt;related-urls&gt;&lt;url&gt;http://www.sciencedirect.com/science/article/pii/S0960982218315951&lt;/url&gt;&lt;/related-urls&gt;&lt;/urls&gt;&lt;isbn&gt;0960-9822&lt;/isbn&gt;&lt;titles&gt;&lt;title&gt;Kinesin-3 Responds to Local Microtubule Dynamics to Target Synaptic Cargo Delivery to the Presynapse&lt;/title&gt;&lt;secondary-title&gt;Current Biology&lt;/secondary-title&gt;&lt;/titles&gt;&lt;pages&gt;268-282.e8&lt;/pages&gt;&lt;number&gt;2&lt;/number&gt;&lt;contributors&gt;&lt;authors&gt;&lt;author&gt;Guedes-Dias, Pedro&lt;/author&gt;&lt;author&gt;Nirschl, Jeffrey J.&lt;/author&gt;&lt;author&gt;Abreu, Nohely&lt;/author&gt;&lt;author&gt;Tokito, Mariko K.&lt;/author&gt;&lt;author&gt;Janke, Carsten&lt;/author&gt;&lt;author&gt;Magiera, Maria M.&lt;/author&gt;&lt;author&gt;Holzbaur, Erika L. F.&lt;/author&gt;&lt;/authors&gt;&lt;/contributors&gt;&lt;added-date format="utc"&gt;1551479922&lt;/added-date&gt;&lt;ref-type name="Journal Article"&gt;17&lt;/ref-type&gt;&lt;rec-number&gt;1131&lt;/rec-number&gt;&lt;last-updated-date format="utc"&gt;1551479922&lt;/last-updated-date&gt;&lt;electronic-resource-num&gt;https://doi.org/10.1016/j.cub.2018.11.065&lt;/electronic-resource-num&gt;&lt;volume&gt;29&lt;/volume&gt;&lt;/record&gt;&lt;/Cite&gt;&lt;/EndNote&gt;</w:instrText>
      </w:r>
      <w:r w:rsidR="00061204" w:rsidRPr="00061204">
        <w:rPr>
          <w:rFonts w:ascii="Times New Roman" w:hAnsi="Times New Roman" w:cs="Times New Roman"/>
        </w:rPr>
        <w:fldChar w:fldCharType="separate"/>
      </w:r>
      <w:r w:rsidR="004B3E6D">
        <w:rPr>
          <w:rFonts w:ascii="Times New Roman" w:hAnsi="Times New Roman" w:cs="Times New Roman"/>
          <w:noProof/>
        </w:rPr>
        <w:t>(Guedes-Dias et al., 2019)</w:t>
      </w:r>
      <w:r w:rsidR="00061204" w:rsidRPr="00061204">
        <w:rPr>
          <w:rFonts w:ascii="Times New Roman" w:hAnsi="Times New Roman" w:cs="Times New Roman"/>
        </w:rPr>
        <w:fldChar w:fldCharType="end"/>
      </w:r>
      <w:r w:rsidR="00061204" w:rsidRPr="00061204">
        <w:rPr>
          <w:rFonts w:ascii="Times New Roman" w:hAnsi="Times New Roman" w:cs="Times New Roman"/>
        </w:rPr>
        <w:t xml:space="preserve">. </w:t>
      </w:r>
      <w:r>
        <w:rPr>
          <w:rFonts w:ascii="Times New Roman" w:hAnsi="Times New Roman" w:cs="Times New Roman"/>
        </w:rPr>
        <w:t>Currently, its function in the maturation of dendritic spines is unknown</w:t>
      </w:r>
      <w:r w:rsidR="00371EFD">
        <w:rPr>
          <w:rFonts w:ascii="Times New Roman" w:hAnsi="Times New Roman" w:cs="Times New Roman"/>
        </w:rPr>
        <w:t>.</w:t>
      </w:r>
      <w:r w:rsidR="00061204" w:rsidRPr="00061204">
        <w:rPr>
          <w:rFonts w:ascii="Times New Roman" w:hAnsi="Times New Roman" w:cs="Times New Roman"/>
        </w:rPr>
        <w:t xml:space="preserve">  </w:t>
      </w:r>
    </w:p>
    <w:p w14:paraId="44392AB0" w14:textId="0E9C7F06" w:rsidR="00061204" w:rsidRPr="006E7218" w:rsidRDefault="00061204" w:rsidP="00F30261">
      <w:pPr>
        <w:spacing w:line="360" w:lineRule="auto"/>
        <w:ind w:firstLine="720"/>
        <w:rPr>
          <w:rFonts w:ascii="Times New Roman" w:hAnsi="Times New Roman" w:cs="Times New Roman"/>
          <w:highlight w:val="yellow"/>
        </w:rPr>
      </w:pPr>
      <w:r w:rsidRPr="00061204">
        <w:rPr>
          <w:rFonts w:ascii="Times New Roman" w:hAnsi="Times New Roman" w:cs="Times New Roman"/>
        </w:rPr>
        <w:t xml:space="preserve">Moreover, </w:t>
      </w:r>
      <w:r w:rsidRPr="00061204">
        <w:rPr>
          <w:rFonts w:ascii="Times New Roman" w:hAnsi="Times New Roman" w:cs="Times New Roman"/>
          <w:i/>
        </w:rPr>
        <w:t>Tbr1</w:t>
      </w:r>
      <w:r w:rsidRPr="00061204">
        <w:rPr>
          <w:rFonts w:ascii="Times New Roman" w:hAnsi="Times New Roman" w:cs="Times New Roman"/>
        </w:rPr>
        <w:t xml:space="preserve"> promotes the expression of </w:t>
      </w:r>
      <w:r w:rsidR="00362A26">
        <w:rPr>
          <w:rFonts w:ascii="Times New Roman" w:hAnsi="Times New Roman" w:cs="Times New Roman"/>
        </w:rPr>
        <w:t xml:space="preserve">the </w:t>
      </w:r>
      <w:r w:rsidRPr="00061204">
        <w:rPr>
          <w:rFonts w:ascii="Times New Roman" w:hAnsi="Times New Roman" w:cs="Times New Roman"/>
          <w:i/>
        </w:rPr>
        <w:t>Foxp2</w:t>
      </w:r>
      <w:r w:rsidR="008E2EB3">
        <w:rPr>
          <w:rFonts w:ascii="Times New Roman" w:hAnsi="Times New Roman" w:cs="Times New Roman"/>
          <w:i/>
        </w:rPr>
        <w:t xml:space="preserve"> </w:t>
      </w:r>
      <w:r w:rsidR="008E2EB3" w:rsidRPr="00013958">
        <w:rPr>
          <w:rFonts w:ascii="Times New Roman" w:hAnsi="Times New Roman" w:cs="Times New Roman"/>
        </w:rPr>
        <w:t>(a hcASD gene)</w:t>
      </w:r>
      <w:r w:rsidRPr="00061204">
        <w:rPr>
          <w:rFonts w:ascii="Times New Roman" w:hAnsi="Times New Roman" w:cs="Times New Roman"/>
        </w:rPr>
        <w:t xml:space="preserve"> and </w:t>
      </w:r>
      <w:r w:rsidRPr="00061204">
        <w:rPr>
          <w:rFonts w:ascii="Times New Roman" w:hAnsi="Times New Roman" w:cs="Times New Roman"/>
          <w:i/>
        </w:rPr>
        <w:t>Mef2c</w:t>
      </w:r>
      <w:r w:rsidRPr="00061204">
        <w:rPr>
          <w:rFonts w:ascii="Times New Roman" w:hAnsi="Times New Roman" w:cs="Times New Roman"/>
        </w:rPr>
        <w:t xml:space="preserve"> </w:t>
      </w:r>
      <w:r w:rsidR="00362A26">
        <w:rPr>
          <w:rFonts w:ascii="Times New Roman" w:hAnsi="Times New Roman" w:cs="Times New Roman"/>
        </w:rPr>
        <w:t>TF</w:t>
      </w:r>
      <w:r w:rsidR="00F30261">
        <w:rPr>
          <w:rFonts w:ascii="Times New Roman" w:hAnsi="Times New Roman" w:cs="Times New Roman"/>
        </w:rPr>
        <w:t>s</w:t>
      </w:r>
      <w:r w:rsidR="00362A26">
        <w:rPr>
          <w:rFonts w:ascii="Times New Roman" w:hAnsi="Times New Roman" w:cs="Times New Roman"/>
        </w:rPr>
        <w:t xml:space="preserve"> </w:t>
      </w:r>
      <w:r w:rsidR="00BB4E33" w:rsidRPr="004D181B">
        <w:rPr>
          <w:rFonts w:ascii="Times New Roman" w:hAnsi="Times New Roman" w:cs="Times New Roman"/>
        </w:rPr>
        <w:fldChar w:fldCharType="begin"/>
      </w:r>
      <w:r w:rsidR="00EE649B" w:rsidRPr="004D181B">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BB4E33" w:rsidRPr="004D181B">
        <w:rPr>
          <w:rFonts w:ascii="Times New Roman" w:hAnsi="Times New Roman" w:cs="Times New Roman"/>
        </w:rPr>
        <w:fldChar w:fldCharType="separate"/>
      </w:r>
      <w:r w:rsidR="00EE649B" w:rsidRPr="004D181B">
        <w:rPr>
          <w:rFonts w:ascii="Times New Roman" w:hAnsi="Times New Roman" w:cs="Times New Roman"/>
          <w:noProof/>
        </w:rPr>
        <w:t>(Fazel Darbandi et al., 2018)</w:t>
      </w:r>
      <w:r w:rsidR="00BB4E33" w:rsidRPr="004D181B">
        <w:rPr>
          <w:rFonts w:ascii="Times New Roman" w:hAnsi="Times New Roman" w:cs="Times New Roman"/>
        </w:rPr>
        <w:fldChar w:fldCharType="end"/>
      </w:r>
      <w:r w:rsidRPr="004D181B">
        <w:rPr>
          <w:rFonts w:ascii="Times New Roman" w:hAnsi="Times New Roman" w:cs="Times New Roman"/>
        </w:rPr>
        <w:t xml:space="preserve">. </w:t>
      </w:r>
      <w:r w:rsidRPr="004D181B">
        <w:rPr>
          <w:rFonts w:ascii="Times New Roman" w:hAnsi="Times New Roman" w:cs="Times New Roman"/>
          <w:i/>
        </w:rPr>
        <w:t>Mef2c</w:t>
      </w:r>
      <w:r w:rsidRPr="004D181B">
        <w:rPr>
          <w:rFonts w:ascii="Times New Roman" w:hAnsi="Times New Roman" w:cs="Times New Roman"/>
        </w:rPr>
        <w:t xml:space="preserve"> </w:t>
      </w:r>
      <w:r w:rsidR="00371EFD" w:rsidRPr="004D181B">
        <w:rPr>
          <w:rFonts w:ascii="Times New Roman" w:hAnsi="Times New Roman" w:cs="Times New Roman"/>
        </w:rPr>
        <w:t>promotes the development of excitatory synapses</w:t>
      </w:r>
      <w:r w:rsidR="004D181B">
        <w:rPr>
          <w:rFonts w:ascii="Times New Roman" w:hAnsi="Times New Roman" w:cs="Times New Roman"/>
        </w:rPr>
        <w:t xml:space="preserve"> </w:t>
      </w:r>
      <w:r w:rsidR="006A41B7">
        <w:rPr>
          <w:rFonts w:ascii="Times New Roman" w:hAnsi="Times New Roman" w:cs="Times New Roman"/>
        </w:rPr>
        <w:fldChar w:fldCharType="begin"/>
      </w:r>
      <w:r w:rsidR="006A41B7">
        <w:rPr>
          <w:rFonts w:ascii="Times New Roman" w:hAnsi="Times New Roman" w:cs="Times New Roman"/>
        </w:rPr>
        <w:instrText xml:space="preserve"> ADDIN EN.CITE &lt;EndNote&gt;&lt;Cite&gt;&lt;Author&gt;Harrington&lt;/Author&gt;&lt;Year&gt;2016&lt;/Year&gt;&lt;IDText&gt;MEF2C regulates cortical inhibitory and excitatory synapses and behaviors relevant to neurodevelopmental disorders&lt;/IDText&gt;&lt;DisplayText&gt;(Harrington et al., 2016)&lt;/DisplayText&gt;&lt;record&gt;&lt;dates&gt;&lt;pub-dates&gt;&lt;date&gt;2016/10/25&lt;/date&gt;&lt;/pub-dates&gt;&lt;year&gt;2016&lt;/year&gt;&lt;/dates&gt;&lt;keywords&gt;&lt;keyword&gt;neurodevelopmental disorder&lt;/keyword&gt;&lt;keyword&gt;synapse&lt;/keyword&gt;&lt;keyword&gt;transcription factors&lt;/keyword&gt;&lt;keyword&gt;neuron&lt;/keyword&gt;&lt;/keywords&gt;&lt;urls&gt;&lt;related-urls&gt;&lt;url&gt;https://doi.org/10.7554/eLife.20059&lt;/url&gt;&lt;/related-urls&gt;&lt;/urls&gt;&lt;isbn&gt;2050-084X&lt;/isbn&gt;&lt;custom1&gt;eLife 2016;5:e20059&lt;/custom1&gt;&lt;titles&gt;&lt;title&gt;MEF2C regulates cortical inhibitory and excitatory synapses and behaviors relevant to neurodevelopmental disorders&lt;/title&gt;&lt;secondary-title&gt;eLife&lt;/secondary-title&gt;&lt;/titles&gt;&lt;pages&gt;e20059&lt;/pages&gt;&lt;contributors&gt;&lt;authors&gt;&lt;author&gt;Harrington, Adam J.&lt;/author&gt;&lt;author&gt;Raissi, Aram&lt;/author&gt;&lt;author&gt;Rajkovich, Kacey&lt;/author&gt;&lt;author&gt;Berto, Stefano&lt;/author&gt;&lt;author&gt;Kumar, Jaswinder&lt;/author&gt;&lt;author&gt;Molinaro, Gemma&lt;/author&gt;&lt;author&gt;Raduazzo, Jonathan&lt;/author&gt;&lt;author&gt;Guo, Yuhong&lt;/author&gt;&lt;author&gt;Loerwald, Kris&lt;/author&gt;&lt;author&gt;Konopka, Genevieve&lt;/author&gt;&lt;author&gt;Huber, Kimberly M.&lt;/author&gt;&lt;author&gt;Cowan, Christopher W.&lt;/author&gt;&lt;/authors&gt;&lt;/contributors&gt;&lt;added-date format="utc"&gt;1555371241&lt;/added-date&gt;&lt;ref-type name="Journal Article"&gt;17&lt;/ref-type&gt;&lt;rec-number&gt;1177&lt;/rec-number&gt;&lt;publisher&gt;eLife Sciences Publications, Ltd&lt;/publisher&gt;&lt;last-updated-date format="utc"&gt;1555371245&lt;/last-updated-date&gt;&lt;contributors&gt;&lt;secondary-authors&gt;&lt;author&gt;Rosenmund, Christian&lt;/author&gt;&lt;/secondary-authors&gt;&lt;/contributors&gt;&lt;electronic-resource-num&gt;10.7554/eLife.20059&lt;/electronic-resource-num&gt;&lt;volume&gt;5&lt;/volume&gt;&lt;/record&gt;&lt;/Cite&gt;&lt;/EndNote&gt;</w:instrText>
      </w:r>
      <w:r w:rsidR="006A41B7">
        <w:rPr>
          <w:rFonts w:ascii="Times New Roman" w:hAnsi="Times New Roman" w:cs="Times New Roman"/>
        </w:rPr>
        <w:fldChar w:fldCharType="separate"/>
      </w:r>
      <w:r w:rsidR="006A41B7">
        <w:rPr>
          <w:rFonts w:ascii="Times New Roman" w:hAnsi="Times New Roman" w:cs="Times New Roman"/>
          <w:noProof/>
        </w:rPr>
        <w:t>(Harrington et al., 2016)</w:t>
      </w:r>
      <w:r w:rsidR="006A41B7">
        <w:rPr>
          <w:rFonts w:ascii="Times New Roman" w:hAnsi="Times New Roman" w:cs="Times New Roman"/>
        </w:rPr>
        <w:fldChar w:fldCharType="end"/>
      </w:r>
      <w:r w:rsidR="00371EFD" w:rsidRPr="004D181B">
        <w:rPr>
          <w:rFonts w:ascii="Times New Roman" w:hAnsi="Times New Roman" w:cs="Times New Roman"/>
        </w:rPr>
        <w:t xml:space="preserve">. </w:t>
      </w:r>
      <w:r w:rsidRPr="004D181B">
        <w:rPr>
          <w:rFonts w:ascii="Times New Roman" w:hAnsi="Times New Roman" w:cs="Times New Roman"/>
        </w:rPr>
        <w:t xml:space="preserve"> </w:t>
      </w:r>
      <w:r w:rsidR="00371EFD" w:rsidRPr="004D181B">
        <w:rPr>
          <w:rFonts w:ascii="Times New Roman" w:hAnsi="Times New Roman" w:cs="Times New Roman"/>
        </w:rPr>
        <w:t>However</w:t>
      </w:r>
      <w:r w:rsidR="00371EFD">
        <w:rPr>
          <w:rFonts w:ascii="Times New Roman" w:hAnsi="Times New Roman" w:cs="Times New Roman"/>
        </w:rPr>
        <w:t>, restoring</w:t>
      </w:r>
      <w:r w:rsidR="004A07FF">
        <w:rPr>
          <w:rFonts w:ascii="Times New Roman" w:hAnsi="Times New Roman" w:cs="Times New Roman"/>
        </w:rPr>
        <w:t xml:space="preserve"> </w:t>
      </w:r>
      <w:r w:rsidR="00371EFD" w:rsidRPr="00061204">
        <w:rPr>
          <w:rFonts w:ascii="Times New Roman" w:hAnsi="Times New Roman" w:cs="Times New Roman"/>
          <w:i/>
        </w:rPr>
        <w:t>Mef2c</w:t>
      </w:r>
      <w:r w:rsidR="00371EFD" w:rsidRPr="00061204">
        <w:rPr>
          <w:rFonts w:ascii="Times New Roman" w:hAnsi="Times New Roman" w:cs="Times New Roman"/>
        </w:rPr>
        <w:t xml:space="preserve"> </w:t>
      </w:r>
      <w:r w:rsidR="00371EFD">
        <w:rPr>
          <w:rFonts w:ascii="Times New Roman" w:hAnsi="Times New Roman" w:cs="Times New Roman"/>
        </w:rPr>
        <w:t xml:space="preserve">expression in </w:t>
      </w:r>
      <w:r w:rsidR="00371EFD" w:rsidRPr="006E7218">
        <w:rPr>
          <w:rFonts w:ascii="Times New Roman" w:hAnsi="Times New Roman" w:cs="Times New Roman"/>
          <w:i/>
        </w:rPr>
        <w:t>Tbr1</w:t>
      </w:r>
      <w:r w:rsidR="00371EFD">
        <w:rPr>
          <w:rFonts w:ascii="Times New Roman" w:hAnsi="Times New Roman" w:cs="Times New Roman"/>
        </w:rPr>
        <w:t xml:space="preserve"> mutant neurons failed to rescue their synaptic deficit</w:t>
      </w:r>
      <w:r w:rsidR="00371EFD" w:rsidRPr="00973006">
        <w:rPr>
          <w:rFonts w:ascii="Times New Roman" w:hAnsi="Times New Roman" w:cs="Times New Roman"/>
        </w:rPr>
        <w:t xml:space="preserve">; </w:t>
      </w:r>
      <w:r w:rsidR="00362A26" w:rsidRPr="00973006">
        <w:rPr>
          <w:rFonts w:ascii="Times New Roman" w:hAnsi="Times New Roman" w:cs="Times New Roman"/>
        </w:rPr>
        <w:t>suggesting that decreased expression of th</w:t>
      </w:r>
      <w:r w:rsidR="00E91912">
        <w:rPr>
          <w:rFonts w:ascii="Times New Roman" w:hAnsi="Times New Roman" w:cs="Times New Roman"/>
        </w:rPr>
        <w:t>is</w:t>
      </w:r>
      <w:r w:rsidR="00362A26" w:rsidRPr="00973006">
        <w:rPr>
          <w:rFonts w:ascii="Times New Roman" w:hAnsi="Times New Roman" w:cs="Times New Roman"/>
        </w:rPr>
        <w:t xml:space="preserve"> TF alone doesn’t underlie </w:t>
      </w:r>
      <w:r w:rsidR="00362A26" w:rsidRPr="00973006">
        <w:rPr>
          <w:rFonts w:ascii="Times New Roman" w:hAnsi="Times New Roman" w:cs="Times New Roman"/>
          <w:i/>
        </w:rPr>
        <w:t>Tbr1</w:t>
      </w:r>
      <w:r w:rsidR="00362A26" w:rsidRPr="00973006">
        <w:rPr>
          <w:rFonts w:ascii="Times New Roman" w:hAnsi="Times New Roman" w:cs="Times New Roman"/>
        </w:rPr>
        <w:t xml:space="preserve"> mutants</w:t>
      </w:r>
      <w:r w:rsidR="00F30261" w:rsidRPr="00973006">
        <w:rPr>
          <w:rFonts w:ascii="Times New Roman" w:hAnsi="Times New Roman" w:cs="Times New Roman"/>
        </w:rPr>
        <w:t>’</w:t>
      </w:r>
      <w:r w:rsidR="00362A26" w:rsidRPr="00973006">
        <w:rPr>
          <w:rFonts w:ascii="Times New Roman" w:hAnsi="Times New Roman" w:cs="Times New Roman"/>
        </w:rPr>
        <w:t xml:space="preserve"> synaptic deficits.</w:t>
      </w:r>
    </w:p>
    <w:p w14:paraId="60278943" w14:textId="43D87125" w:rsidR="00061204" w:rsidRDefault="00061204" w:rsidP="000C2556">
      <w:pPr>
        <w:spacing w:line="360" w:lineRule="auto"/>
        <w:ind w:firstLine="720"/>
        <w:rPr>
          <w:rFonts w:ascii="Times New Roman" w:hAnsi="Times New Roman" w:cs="Times New Roman"/>
        </w:rPr>
      </w:pPr>
      <w:r w:rsidRPr="00061204">
        <w:rPr>
          <w:rFonts w:ascii="Times New Roman" w:hAnsi="Times New Roman" w:cs="Times New Roman"/>
          <w:i/>
        </w:rPr>
        <w:t xml:space="preserve">Tbr1 </w:t>
      </w:r>
      <w:r w:rsidR="00371EFD">
        <w:rPr>
          <w:rFonts w:ascii="Times New Roman" w:hAnsi="Times New Roman" w:cs="Times New Roman"/>
        </w:rPr>
        <w:t>also p</w:t>
      </w:r>
      <w:r w:rsidR="0041354C">
        <w:rPr>
          <w:rFonts w:ascii="Times New Roman" w:hAnsi="Times New Roman" w:cs="Times New Roman"/>
        </w:rPr>
        <w:t xml:space="preserve">romotes </w:t>
      </w:r>
      <w:r w:rsidRPr="00061204">
        <w:rPr>
          <w:rFonts w:ascii="Times New Roman" w:hAnsi="Times New Roman" w:cs="Times New Roman"/>
          <w:i/>
        </w:rPr>
        <w:t>Cyp26b</w:t>
      </w:r>
      <w:r w:rsidR="00371EFD">
        <w:rPr>
          <w:rFonts w:ascii="Times New Roman" w:hAnsi="Times New Roman" w:cs="Times New Roman"/>
          <w:i/>
        </w:rPr>
        <w:t xml:space="preserve">1 </w:t>
      </w:r>
      <w:r w:rsidR="00371EFD">
        <w:rPr>
          <w:rFonts w:ascii="Times New Roman" w:hAnsi="Times New Roman" w:cs="Times New Roman"/>
        </w:rPr>
        <w:t>expression,</w:t>
      </w:r>
      <w:r w:rsidRPr="00061204">
        <w:rPr>
          <w:rFonts w:ascii="Times New Roman" w:hAnsi="Times New Roman" w:cs="Times New Roman"/>
        </w:rPr>
        <w:t xml:space="preserve"> a gene encoding a retinoic acid-degrading enzyme, in layer 6 pyramidal neurons. Restoring </w:t>
      </w:r>
      <w:r w:rsidRPr="00061204">
        <w:rPr>
          <w:rFonts w:ascii="Times New Roman" w:hAnsi="Times New Roman" w:cs="Times New Roman"/>
          <w:i/>
        </w:rPr>
        <w:t>Cyp26b1</w:t>
      </w:r>
      <w:r w:rsidRPr="00061204">
        <w:rPr>
          <w:rFonts w:ascii="Times New Roman" w:hAnsi="Times New Roman" w:cs="Times New Roman"/>
        </w:rPr>
        <w:t xml:space="preserve"> expression in primary cortical cultures from </w:t>
      </w:r>
      <w:r w:rsidRPr="00061204">
        <w:rPr>
          <w:rFonts w:ascii="Times New Roman" w:hAnsi="Times New Roman" w:cs="Times New Roman"/>
          <w:i/>
        </w:rPr>
        <w:t>Tbr1</w:t>
      </w:r>
      <w:r w:rsidRPr="00061204">
        <w:rPr>
          <w:rFonts w:ascii="Times New Roman" w:hAnsi="Times New Roman" w:cs="Times New Roman"/>
          <w:i/>
          <w:vertAlign w:val="superscript"/>
        </w:rPr>
        <w:t>layer6</w:t>
      </w:r>
      <w:r w:rsidR="00E257C7">
        <w:rPr>
          <w:rFonts w:ascii="Times New Roman" w:hAnsi="Times New Roman" w:cs="Times New Roman"/>
          <w:vertAlign w:val="superscript"/>
        </w:rPr>
        <w:t xml:space="preserve"> </w:t>
      </w:r>
      <w:r w:rsidR="00E257C7">
        <w:rPr>
          <w:rFonts w:ascii="Times New Roman" w:hAnsi="Times New Roman" w:cs="Times New Roman"/>
        </w:rPr>
        <w:t>CKO</w:t>
      </w:r>
      <w:r w:rsidRPr="00061204">
        <w:rPr>
          <w:rFonts w:ascii="Times New Roman" w:hAnsi="Times New Roman" w:cs="Times New Roman"/>
        </w:rPr>
        <w:t xml:space="preserve">s rescued synaptic deficit </w:t>
      </w:r>
      <w:r w:rsidRPr="00061204">
        <w:rPr>
          <w:rFonts w:ascii="Times New Roman" w:hAnsi="Times New Roman" w:cs="Times New Roman"/>
          <w:i/>
        </w:rPr>
        <w:t xml:space="preserve">in </w:t>
      </w:r>
      <w:r w:rsidRPr="002669B6">
        <w:rPr>
          <w:rFonts w:ascii="Times New Roman" w:hAnsi="Times New Roman" w:cs="Times New Roman"/>
          <w:i/>
        </w:rPr>
        <w:t>vitro</w:t>
      </w:r>
      <w:r w:rsidR="00BB4E33" w:rsidRPr="00867BC5">
        <w:rPr>
          <w:rFonts w:ascii="Times New Roman" w:hAnsi="Times New Roman" w:cs="Times New Roman"/>
        </w:rPr>
        <w:t xml:space="preserve"> </w:t>
      </w:r>
      <w:r w:rsidR="007C58DB" w:rsidRPr="00867BC5">
        <w:rPr>
          <w:rFonts w:ascii="Times New Roman" w:hAnsi="Times New Roman" w:cs="Times New Roman"/>
        </w:rPr>
        <w:t>(</w:t>
      </w:r>
      <w:r w:rsidR="007C58DB" w:rsidRPr="00013958">
        <w:rPr>
          <w:rFonts w:ascii="Times New Roman" w:hAnsi="Times New Roman" w:cs="Times New Roman"/>
        </w:rPr>
        <w:t>Fig. S</w:t>
      </w:r>
      <w:r w:rsidR="00F86D99">
        <w:rPr>
          <w:rFonts w:ascii="Times New Roman" w:hAnsi="Times New Roman" w:cs="Times New Roman"/>
        </w:rPr>
        <w:t>3E, S3F</w:t>
      </w:r>
      <w:r w:rsidR="007C58DB" w:rsidRPr="002669B6">
        <w:rPr>
          <w:rFonts w:ascii="Times New Roman" w:hAnsi="Times New Roman" w:cs="Times New Roman"/>
        </w:rPr>
        <w:t>)</w:t>
      </w:r>
      <w:r w:rsidRPr="00867BC5">
        <w:rPr>
          <w:rFonts w:ascii="Times New Roman" w:hAnsi="Times New Roman" w:cs="Times New Roman"/>
        </w:rPr>
        <w:t>.</w:t>
      </w:r>
      <w:r w:rsidRPr="00061204">
        <w:rPr>
          <w:rFonts w:ascii="Times New Roman" w:hAnsi="Times New Roman" w:cs="Times New Roman"/>
        </w:rPr>
        <w:t xml:space="preserve"> </w:t>
      </w:r>
      <w:r w:rsidR="00F30261">
        <w:rPr>
          <w:rFonts w:ascii="Times New Roman" w:hAnsi="Times New Roman" w:cs="Times New Roman"/>
        </w:rPr>
        <w:t>R</w:t>
      </w:r>
      <w:r w:rsidRPr="00061204">
        <w:rPr>
          <w:rFonts w:ascii="Times New Roman" w:hAnsi="Times New Roman" w:cs="Times New Roman"/>
        </w:rPr>
        <w:t xml:space="preserve">etinoic acid (RA) acts </w:t>
      </w:r>
      <w:r w:rsidR="00C355F5">
        <w:rPr>
          <w:rFonts w:ascii="Times New Roman" w:hAnsi="Times New Roman" w:cs="Times New Roman"/>
        </w:rPr>
        <w:t xml:space="preserve">via </w:t>
      </w:r>
      <w:r w:rsidR="00C355F5" w:rsidRPr="00061204">
        <w:rPr>
          <w:rFonts w:ascii="Times New Roman" w:hAnsi="Times New Roman" w:cs="Times New Roman"/>
        </w:rPr>
        <w:t>RAR</w:t>
      </w:r>
      <w:r w:rsidR="00C355F5" w:rsidRPr="00061204">
        <w:rPr>
          <w:rFonts w:ascii="Times New Roman" w:hAnsi="Times New Roman" w:cs="Times New Roman"/>
        </w:rPr>
        <w:sym w:font="Symbol" w:char="F061"/>
      </w:r>
      <w:r w:rsidR="00C355F5">
        <w:rPr>
          <w:rFonts w:ascii="Times New Roman" w:hAnsi="Times New Roman" w:cs="Times New Roman"/>
        </w:rPr>
        <w:t xml:space="preserve"> in</w:t>
      </w:r>
      <w:r w:rsidRPr="00061204">
        <w:rPr>
          <w:rFonts w:ascii="Times New Roman" w:hAnsi="Times New Roman" w:cs="Times New Roman"/>
        </w:rPr>
        <w:t xml:space="preserve"> synapses </w:t>
      </w:r>
      <w:r w:rsidR="00F30261">
        <w:rPr>
          <w:rFonts w:ascii="Times New Roman" w:hAnsi="Times New Roman" w:cs="Times New Roman"/>
        </w:rPr>
        <w:t>to promote</w:t>
      </w:r>
      <w:r w:rsidR="00F30261" w:rsidRPr="00061204">
        <w:rPr>
          <w:rFonts w:ascii="Times New Roman" w:hAnsi="Times New Roman" w:cs="Times New Roman"/>
        </w:rPr>
        <w:t xml:space="preserve"> </w:t>
      </w:r>
      <w:r w:rsidR="00B53CD8">
        <w:rPr>
          <w:rFonts w:ascii="Times New Roman" w:hAnsi="Times New Roman" w:cs="Times New Roman"/>
        </w:rPr>
        <w:t>protein synthesis</w:t>
      </w:r>
      <w:r w:rsidRPr="00061204">
        <w:rPr>
          <w:rFonts w:ascii="Times New Roman" w:hAnsi="Times New Roman" w:cs="Times New Roman"/>
        </w:rPr>
        <w:t xml:space="preserve"> </w:t>
      </w:r>
      <w:r w:rsidR="00EA739D">
        <w:rPr>
          <w:rFonts w:ascii="Times New Roman" w:hAnsi="Times New Roman" w:cs="Times New Roman"/>
        </w:rPr>
        <w:fldChar w:fldCharType="begin">
          <w:fldData xml:space="preserve">PEVuZE5vdGU+PENpdGU+PEF1dGhvcj5DaGVuPC9BdXRob3I+PFllYXI+MjAwNzwvWWVhcj48SURU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PEVuZE5vdGU+PENpdGU+PEF1dGhvcj5DaGVuPC9BdXRob3I+PFllYXI+MjAwNzwvWWVhcj48SURU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EA739D">
        <w:rPr>
          <w:rFonts w:ascii="Times New Roman" w:hAnsi="Times New Roman" w:cs="Times New Roman"/>
        </w:rPr>
      </w:r>
      <w:r w:rsidR="00EA739D">
        <w:rPr>
          <w:rFonts w:ascii="Times New Roman" w:hAnsi="Times New Roman" w:cs="Times New Roman"/>
        </w:rPr>
        <w:fldChar w:fldCharType="separate"/>
      </w:r>
      <w:r w:rsidR="004B3E6D">
        <w:rPr>
          <w:rFonts w:ascii="Times New Roman" w:hAnsi="Times New Roman" w:cs="Times New Roman"/>
          <w:noProof/>
        </w:rPr>
        <w:t>(Chen et al., 2014; Chen and Napoli, 2007)</w:t>
      </w:r>
      <w:r w:rsidR="00EA739D">
        <w:rPr>
          <w:rFonts w:ascii="Times New Roman" w:hAnsi="Times New Roman" w:cs="Times New Roman"/>
        </w:rPr>
        <w:fldChar w:fldCharType="end"/>
      </w:r>
      <w:r w:rsidRPr="00061204">
        <w:rPr>
          <w:rFonts w:ascii="Times New Roman" w:hAnsi="Times New Roman" w:cs="Times New Roman"/>
        </w:rPr>
        <w:t xml:space="preserve">. This suggests that </w:t>
      </w:r>
      <w:r w:rsidRPr="00061204">
        <w:rPr>
          <w:rFonts w:ascii="Times New Roman" w:hAnsi="Times New Roman" w:cs="Times New Roman"/>
          <w:i/>
        </w:rPr>
        <w:t>Tbr1</w:t>
      </w:r>
      <w:r w:rsidR="00B53CD8">
        <w:rPr>
          <w:rFonts w:ascii="Times New Roman" w:hAnsi="Times New Roman" w:cs="Times New Roman"/>
          <w:i/>
        </w:rPr>
        <w:t>’s</w:t>
      </w:r>
      <w:r w:rsidRPr="00061204">
        <w:rPr>
          <w:rFonts w:ascii="Times New Roman" w:hAnsi="Times New Roman" w:cs="Times New Roman"/>
        </w:rPr>
        <w:t xml:space="preserve"> control</w:t>
      </w:r>
      <w:r w:rsidR="00C355F5">
        <w:rPr>
          <w:rFonts w:ascii="Times New Roman" w:hAnsi="Times New Roman" w:cs="Times New Roman"/>
        </w:rPr>
        <w:t xml:space="preserve"> of RA levels, via </w:t>
      </w:r>
      <w:r w:rsidR="00C355F5" w:rsidRPr="006E7218">
        <w:rPr>
          <w:rFonts w:ascii="Times New Roman" w:hAnsi="Times New Roman" w:cs="Times New Roman"/>
          <w:i/>
        </w:rPr>
        <w:t>Cyp26b1</w:t>
      </w:r>
      <w:r w:rsidR="00C355F5">
        <w:rPr>
          <w:rFonts w:ascii="Times New Roman" w:hAnsi="Times New Roman" w:cs="Times New Roman"/>
        </w:rPr>
        <w:t>, can impact</w:t>
      </w:r>
      <w:r w:rsidRPr="00061204">
        <w:rPr>
          <w:rFonts w:ascii="Times New Roman" w:hAnsi="Times New Roman" w:cs="Times New Roman"/>
        </w:rPr>
        <w:t xml:space="preserve"> </w:t>
      </w:r>
      <w:r w:rsidR="00C355F5">
        <w:rPr>
          <w:rFonts w:ascii="Times New Roman" w:hAnsi="Times New Roman" w:cs="Times New Roman"/>
        </w:rPr>
        <w:t xml:space="preserve">synaptic development </w:t>
      </w:r>
      <w:r w:rsidRPr="00061204">
        <w:rPr>
          <w:rFonts w:ascii="Times New Roman" w:hAnsi="Times New Roman" w:cs="Times New Roman"/>
        </w:rPr>
        <w:t>(Fig. 7).</w:t>
      </w:r>
    </w:p>
    <w:p w14:paraId="35A0F8D2" w14:textId="2D63ACA2" w:rsidR="00A84B50" w:rsidRPr="00061204" w:rsidRDefault="00A84B50" w:rsidP="00F93D74">
      <w:pPr>
        <w:spacing w:line="360" w:lineRule="auto"/>
        <w:ind w:firstLine="720"/>
        <w:rPr>
          <w:rFonts w:ascii="Times New Roman" w:hAnsi="Times New Roman" w:cs="Times New Roman"/>
        </w:rPr>
      </w:pPr>
      <w:r>
        <w:rPr>
          <w:rFonts w:ascii="Times New Roman" w:hAnsi="Times New Roman" w:cs="Times New Roman"/>
        </w:rPr>
        <w:t xml:space="preserve">While these three mechanisms appear to contribute to </w:t>
      </w:r>
      <w:r w:rsidRPr="006E7218">
        <w:rPr>
          <w:rFonts w:ascii="Times New Roman" w:hAnsi="Times New Roman" w:cs="Times New Roman"/>
          <w:i/>
        </w:rPr>
        <w:t>Tbr</w:t>
      </w:r>
      <w:r>
        <w:rPr>
          <w:rFonts w:ascii="Times New Roman" w:hAnsi="Times New Roman" w:cs="Times New Roman"/>
          <w:i/>
        </w:rPr>
        <w:t>1’s</w:t>
      </w:r>
      <w:r>
        <w:rPr>
          <w:rFonts w:ascii="Times New Roman" w:hAnsi="Times New Roman" w:cs="Times New Roman"/>
        </w:rPr>
        <w:t xml:space="preserve"> orchestration of synapse development, we believe that </w:t>
      </w:r>
      <w:r w:rsidRPr="006E7218">
        <w:rPr>
          <w:rFonts w:ascii="Times New Roman" w:hAnsi="Times New Roman" w:cs="Times New Roman"/>
          <w:i/>
        </w:rPr>
        <w:t>Tbr1’s</w:t>
      </w:r>
      <w:r>
        <w:rPr>
          <w:rFonts w:ascii="Times New Roman" w:hAnsi="Times New Roman" w:cs="Times New Roman"/>
        </w:rPr>
        <w:t xml:space="preserve"> control of WNT signaling may be the over-riding </w:t>
      </w:r>
      <w:r>
        <w:rPr>
          <w:rFonts w:ascii="Times New Roman" w:hAnsi="Times New Roman" w:cs="Times New Roman"/>
        </w:rPr>
        <w:br/>
      </w:r>
      <w:r w:rsidRPr="006E7218">
        <w:rPr>
          <w:rFonts w:ascii="Times New Roman" w:hAnsi="Times New Roman" w:cs="Times New Roman"/>
          <w:i/>
        </w:rPr>
        <w:t>Tbr1</w:t>
      </w:r>
      <w:r>
        <w:rPr>
          <w:rFonts w:ascii="Times New Roman" w:hAnsi="Times New Roman" w:cs="Times New Roman"/>
        </w:rPr>
        <w:t>-dependent mechanism</w:t>
      </w:r>
      <w:r w:rsidR="00046D5A">
        <w:rPr>
          <w:rFonts w:ascii="Times New Roman" w:hAnsi="Times New Roman" w:cs="Times New Roman"/>
        </w:rPr>
        <w:t xml:space="preserve"> (Fig. 7)</w:t>
      </w:r>
      <w:r>
        <w:rPr>
          <w:rFonts w:ascii="Times New Roman" w:hAnsi="Times New Roman" w:cs="Times New Roman"/>
        </w:rPr>
        <w:t>.</w:t>
      </w:r>
    </w:p>
    <w:p w14:paraId="3B420606" w14:textId="5AF1D68D" w:rsidR="00D034F4" w:rsidRDefault="00D034F4" w:rsidP="000C2556">
      <w:pPr>
        <w:spacing w:line="360" w:lineRule="auto"/>
        <w:ind w:firstLine="720"/>
        <w:rPr>
          <w:rFonts w:ascii="Times New Roman" w:hAnsi="Times New Roman" w:cs="Times New Roman"/>
        </w:rPr>
      </w:pPr>
    </w:p>
    <w:p w14:paraId="45DCB4ED" w14:textId="3FC4121E" w:rsidR="00046D5A" w:rsidRDefault="00D034F4" w:rsidP="00D034F4">
      <w:pPr>
        <w:spacing w:line="360" w:lineRule="auto"/>
        <w:rPr>
          <w:rFonts w:ascii="Times New Roman" w:hAnsi="Times New Roman" w:cs="Times New Roman"/>
          <w:b/>
        </w:rPr>
      </w:pPr>
      <w:r w:rsidRPr="00E05C4F">
        <w:rPr>
          <w:rFonts w:ascii="Times New Roman" w:hAnsi="Times New Roman" w:cs="Times New Roman"/>
          <w:b/>
          <w:i/>
        </w:rPr>
        <w:lastRenderedPageBreak/>
        <w:t>Tbr1</w:t>
      </w:r>
      <w:r>
        <w:rPr>
          <w:rFonts w:ascii="Times New Roman" w:hAnsi="Times New Roman" w:cs="Times New Roman"/>
          <w:b/>
        </w:rPr>
        <w:t xml:space="preserve"> promotion of WNT-signaling drives dendritic </w:t>
      </w:r>
      <w:r w:rsidRPr="00264BC7">
        <w:rPr>
          <w:rFonts w:ascii="Times New Roman" w:hAnsi="Times New Roman" w:cs="Times New Roman"/>
          <w:b/>
        </w:rPr>
        <w:t>spine maturation</w:t>
      </w:r>
      <w:r>
        <w:rPr>
          <w:rFonts w:ascii="Times New Roman" w:hAnsi="Times New Roman" w:cs="Times New Roman"/>
          <w:b/>
        </w:rPr>
        <w:t xml:space="preserve"> and </w:t>
      </w:r>
      <w:r w:rsidRPr="00264BC7">
        <w:rPr>
          <w:rFonts w:ascii="Times New Roman" w:hAnsi="Times New Roman" w:cs="Times New Roman"/>
          <w:b/>
        </w:rPr>
        <w:t>synaptogenesis</w:t>
      </w:r>
      <w:r>
        <w:rPr>
          <w:rFonts w:ascii="Times New Roman" w:hAnsi="Times New Roman" w:cs="Times New Roman"/>
          <w:b/>
        </w:rPr>
        <w:t xml:space="preserve"> </w:t>
      </w:r>
      <w:r w:rsidR="00BE7A4C">
        <w:rPr>
          <w:rFonts w:ascii="Times New Roman" w:hAnsi="Times New Roman" w:cs="Times New Roman"/>
          <w:b/>
        </w:rPr>
        <w:t>onto</w:t>
      </w:r>
      <w:r w:rsidR="00046D5A">
        <w:rPr>
          <w:rFonts w:ascii="Times New Roman" w:hAnsi="Times New Roman" w:cs="Times New Roman"/>
          <w:b/>
        </w:rPr>
        <w:t xml:space="preserve"> </w:t>
      </w:r>
      <w:r>
        <w:rPr>
          <w:rFonts w:ascii="Times New Roman" w:hAnsi="Times New Roman" w:cs="Times New Roman"/>
          <w:b/>
        </w:rPr>
        <w:t xml:space="preserve">layer 5 and </w:t>
      </w:r>
      <w:r w:rsidR="00046D5A">
        <w:rPr>
          <w:rFonts w:ascii="Times New Roman" w:hAnsi="Times New Roman" w:cs="Times New Roman"/>
          <w:b/>
        </w:rPr>
        <w:t xml:space="preserve">layer </w:t>
      </w:r>
      <w:r>
        <w:rPr>
          <w:rFonts w:ascii="Times New Roman" w:hAnsi="Times New Roman" w:cs="Times New Roman"/>
          <w:b/>
        </w:rPr>
        <w:t>6 pyramidal neurons.</w:t>
      </w:r>
      <w:r w:rsidRPr="00264BC7">
        <w:rPr>
          <w:rFonts w:ascii="Times New Roman" w:hAnsi="Times New Roman" w:cs="Times New Roman"/>
          <w:b/>
        </w:rPr>
        <w:t xml:space="preserve"> </w:t>
      </w:r>
    </w:p>
    <w:p w14:paraId="7B472AFB" w14:textId="5ECF376C" w:rsidR="00046D5A" w:rsidRPr="00061204" w:rsidRDefault="00046D5A" w:rsidP="006E7218">
      <w:pPr>
        <w:spacing w:line="360" w:lineRule="auto"/>
        <w:ind w:firstLine="720"/>
        <w:rPr>
          <w:rFonts w:ascii="Times New Roman" w:hAnsi="Times New Roman" w:cs="Times New Roman"/>
          <w:b/>
        </w:rPr>
      </w:pPr>
      <w:r>
        <w:rPr>
          <w:rFonts w:ascii="Times New Roman" w:eastAsia="Times New Roman" w:hAnsi="Times New Roman" w:cs="Times New Roman"/>
          <w:color w:val="000000"/>
          <w:shd w:val="clear" w:color="auto" w:fill="FFFFFF"/>
        </w:rPr>
        <w:t xml:space="preserve">WNT signaling is essential in postsynaptic differentiation of excitatory synapses by recruiting NMDA receptors via promoting PSD95 clustering and local activation of CaMKII within dendritic spines </w:t>
      </w:r>
      <w:r>
        <w:rPr>
          <w:rFonts w:ascii="Times New Roman" w:eastAsia="Times New Roman" w:hAnsi="Times New Roman" w:cs="Times New Roman"/>
          <w:color w:val="000000"/>
          <w:shd w:val="clear" w:color="auto" w:fill="FFFFFF"/>
        </w:rPr>
        <w:fldChar w:fldCharType="begin"/>
      </w:r>
      <w:r>
        <w:rPr>
          <w:rFonts w:ascii="Times New Roman" w:eastAsia="Times New Roman" w:hAnsi="Times New Roman" w:cs="Times New Roman"/>
          <w:color w:val="000000"/>
          <w:shd w:val="clear" w:color="auto" w:fill="FFFFFF"/>
        </w:rPr>
        <w:instrText xml:space="preserve"> ADDIN EN.CITE &lt;EndNote&gt;&lt;Cite&gt;&lt;Author&gt;Ciani&lt;/Author&gt;&lt;Year&gt;2011&lt;/Year&gt;&lt;IDText&gt;Wnt7a signaling promotes dendritic spine growth and synaptic strength through Ca²⁺/Calmodulin-dependent protein kinase II&lt;/IDText&gt;&lt;DisplayText&gt;(Ciani et al., 2011)&lt;/DisplayText&gt;&lt;record&gt;&lt;urls&gt;&lt;related-urls&gt;&lt;url&gt;https://www.ncbi.nlm.nih.gov/pubmed/21670302&lt;/url&gt;&lt;url&gt;https://www.ncbi.nlm.nih.gov/pmc/PMC3127879/&lt;/url&gt;&lt;/related-urls&gt;&lt;/urls&gt;&lt;isbn&gt;1091-6490&amp;#xD;0027-8424&lt;/isbn&gt;&lt;titles&gt;&lt;title&gt;Wnt7a signaling promotes dendritic spine growth and synaptic strength through Ca²⁺/Calmodulin-dependent protein kinase II&lt;/title&gt;&lt;secondary-title&gt;Proceedings of the National Academy of Sciences of the United States of America&lt;/secondary-title&gt;&lt;/titles&gt;&lt;pages&gt;10732-10737&lt;/pages&gt;&lt;number&gt;26&lt;/number&gt;&lt;contributors&gt;&lt;authors&gt;&lt;author&gt;Ciani, Lorenza&lt;/author&gt;&lt;author&gt;Boyle, Kieran A.&lt;/author&gt;&lt;author&gt;Dickins, Ellen&lt;/author&gt;&lt;author&gt;Sahores, Macarena&lt;/author&gt;&lt;author&gt;Anane, Derek&lt;/author&gt;&lt;author&gt;Lopes, Douglas M.&lt;/author&gt;&lt;author&gt;Gibb, Alasdair J.&lt;/author&gt;&lt;author&gt;Salinas, Patricia C.&lt;/author&gt;&lt;/authors&gt;&lt;/contributors&gt;&lt;edition&gt;2011/06/13&lt;/edition&gt;&lt;added-date format="utc"&gt;1553623494&lt;/added-date&gt;&lt;ref-type name="Journal Article"&gt;17&lt;/ref-type&gt;&lt;dates&gt;&lt;year&gt;2011&lt;/year&gt;&lt;/dates&gt;&lt;rec-number&gt;1165&lt;/rec-number&gt;&lt;publisher&gt;National Academy of Sciences&lt;/publisher&gt;&lt;last-updated-date format="utc"&gt;1553623495&lt;/last-updated-date&gt;&lt;accession-num&gt;21670302&lt;/accession-num&gt;&lt;electronic-resource-num&gt;10.1073/pnas.1018132108&lt;/electronic-resource-num&gt;&lt;volume&gt;108&lt;/volume&gt;&lt;remote-database-name&gt;PubMed&lt;/remote-database-name&gt;&lt;/record&gt;&lt;/Cite&gt;&lt;/EndNote&gt;</w:instrText>
      </w:r>
      <w:r>
        <w:rPr>
          <w:rFonts w:ascii="Times New Roman" w:eastAsia="Times New Roman" w:hAnsi="Times New Roman" w:cs="Times New Roman"/>
          <w:color w:val="000000"/>
          <w:shd w:val="clear" w:color="auto" w:fill="FFFFFF"/>
        </w:rPr>
        <w:fldChar w:fldCharType="separate"/>
      </w:r>
      <w:r>
        <w:rPr>
          <w:rFonts w:ascii="Times New Roman" w:eastAsia="Times New Roman" w:hAnsi="Times New Roman" w:cs="Times New Roman"/>
          <w:noProof/>
          <w:color w:val="000000"/>
          <w:shd w:val="clear" w:color="auto" w:fill="FFFFFF"/>
        </w:rPr>
        <w:t>(Ciani et al., 2011)</w:t>
      </w:r>
      <w:r>
        <w:rPr>
          <w:rFonts w:ascii="Times New Roman" w:eastAsia="Times New Roman" w:hAnsi="Times New Roman" w:cs="Times New Roman"/>
          <w:color w:val="000000"/>
          <w:shd w:val="clear" w:color="auto" w:fill="FFFFFF"/>
        </w:rPr>
        <w:fldChar w:fldCharType="end"/>
      </w:r>
      <w:r>
        <w:rPr>
          <w:rFonts w:ascii="Times New Roman" w:eastAsia="Times New Roman" w:hAnsi="Times New Roman" w:cs="Times New Roman"/>
          <w:color w:val="000000"/>
          <w:shd w:val="clear" w:color="auto" w:fill="FFFFFF"/>
        </w:rPr>
        <w:t xml:space="preserve">. Furthermore, CaMKII is required for WNT-mediated spine growth and increased synaptic strength; thus, promoting postsynaptic maturation and differentiation </w:t>
      </w:r>
      <w:r>
        <w:rPr>
          <w:rFonts w:ascii="Times New Roman" w:eastAsia="Times New Roman" w:hAnsi="Times New Roman" w:cs="Times New Roman"/>
          <w:color w:val="000000"/>
          <w:shd w:val="clear" w:color="auto" w:fill="FFFFFF"/>
        </w:rPr>
        <w:fldChar w:fldCharType="begin"/>
      </w:r>
      <w:r>
        <w:rPr>
          <w:rFonts w:ascii="Times New Roman" w:eastAsia="Times New Roman" w:hAnsi="Times New Roman" w:cs="Times New Roman"/>
          <w:color w:val="000000"/>
          <w:shd w:val="clear" w:color="auto" w:fill="FFFFFF"/>
        </w:rPr>
        <w:instrText xml:space="preserve"> ADDIN EN.CITE &lt;EndNote&gt;&lt;Cite&gt;&lt;Author&gt;Ciani&lt;/Author&gt;&lt;Year&gt;2011&lt;/Year&gt;&lt;IDText&gt;Wnt7a signaling promotes dendritic spine growth and synaptic strength through Ca²⁺/Calmodulin-dependent protein kinase II&lt;/IDText&gt;&lt;DisplayText&gt;(Ciani et al., 2011)&lt;/DisplayText&gt;&lt;record&gt;&lt;urls&gt;&lt;related-urls&gt;&lt;url&gt;https://www.ncbi.nlm.nih.gov/pubmed/21670302&lt;/url&gt;&lt;url&gt;https://www.ncbi.nlm.nih.gov/pmc/PMC3127879/&lt;/url&gt;&lt;/related-urls&gt;&lt;/urls&gt;&lt;isbn&gt;1091-6490&amp;#xD;0027-8424&lt;/isbn&gt;&lt;titles&gt;&lt;title&gt;Wnt7a signaling promotes dendritic spine growth and synaptic strength through Ca²⁺/Calmodulin-dependent protein kinase II&lt;/title&gt;&lt;secondary-title&gt;Proceedings of the National Academy of Sciences of the United States of America&lt;/secondary-title&gt;&lt;/titles&gt;&lt;pages&gt;10732-10737&lt;/pages&gt;&lt;number&gt;26&lt;/number&gt;&lt;contributors&gt;&lt;authors&gt;&lt;author&gt;Ciani, Lorenza&lt;/author&gt;&lt;author&gt;Boyle, Kieran A.&lt;/author&gt;&lt;author&gt;Dickins, Ellen&lt;/author&gt;&lt;author&gt;Sahores, Macarena&lt;/author&gt;&lt;author&gt;Anane, Derek&lt;/author&gt;&lt;author&gt;Lopes, Douglas M.&lt;/author&gt;&lt;author&gt;Gibb, Alasdair J.&lt;/author&gt;&lt;author&gt;Salinas, Patricia C.&lt;/author&gt;&lt;/authors&gt;&lt;/contributors&gt;&lt;edition&gt;2011/06/13&lt;/edition&gt;&lt;added-date format="utc"&gt;1553623494&lt;/added-date&gt;&lt;ref-type name="Journal Article"&gt;17&lt;/ref-type&gt;&lt;dates&gt;&lt;year&gt;2011&lt;/year&gt;&lt;/dates&gt;&lt;rec-number&gt;1165&lt;/rec-number&gt;&lt;publisher&gt;National Academy of Sciences&lt;/publisher&gt;&lt;last-updated-date format="utc"&gt;1553623495&lt;/last-updated-date&gt;&lt;accession-num&gt;21670302&lt;/accession-num&gt;&lt;electronic-resource-num&gt;10.1073/pnas.1018132108&lt;/electronic-resource-num&gt;&lt;volume&gt;108&lt;/volume&gt;&lt;remote-database-name&gt;PubMed&lt;/remote-database-name&gt;&lt;/record&gt;&lt;/Cite&gt;&lt;/EndNote&gt;</w:instrText>
      </w:r>
      <w:r>
        <w:rPr>
          <w:rFonts w:ascii="Times New Roman" w:eastAsia="Times New Roman" w:hAnsi="Times New Roman" w:cs="Times New Roman"/>
          <w:color w:val="000000"/>
          <w:shd w:val="clear" w:color="auto" w:fill="FFFFFF"/>
        </w:rPr>
        <w:fldChar w:fldCharType="separate"/>
      </w:r>
      <w:r>
        <w:rPr>
          <w:rFonts w:ascii="Times New Roman" w:eastAsia="Times New Roman" w:hAnsi="Times New Roman" w:cs="Times New Roman"/>
          <w:noProof/>
          <w:color w:val="000000"/>
          <w:shd w:val="clear" w:color="auto" w:fill="FFFFFF"/>
        </w:rPr>
        <w:t>(Ciani et al., 2011)</w:t>
      </w:r>
      <w:r>
        <w:rPr>
          <w:rFonts w:ascii="Times New Roman" w:eastAsia="Times New Roman" w:hAnsi="Times New Roman" w:cs="Times New Roman"/>
          <w:color w:val="000000"/>
          <w:shd w:val="clear" w:color="auto" w:fill="FFFFFF"/>
        </w:rPr>
        <w:fldChar w:fldCharType="end"/>
      </w:r>
      <w:r>
        <w:rPr>
          <w:rFonts w:ascii="Times New Roman" w:eastAsia="Times New Roman" w:hAnsi="Times New Roman" w:cs="Times New Roman"/>
          <w:color w:val="000000"/>
          <w:shd w:val="clear" w:color="auto" w:fill="FFFFFF"/>
        </w:rPr>
        <w:t xml:space="preserve">. Moreover, WNTs expression increases microtubule unbundling and stability by signaling through the canonical pathways downstream of </w:t>
      </w:r>
      <w:r w:rsidRPr="00540242">
        <w:rPr>
          <w:rFonts w:ascii="Times New Roman" w:eastAsia="Times New Roman" w:hAnsi="Times New Roman" w:cs="Times New Roman"/>
          <w:color w:val="000000"/>
          <w:shd w:val="clear" w:color="auto" w:fill="FFFFFF"/>
        </w:rPr>
        <w:t>GSK3β</w:t>
      </w:r>
      <w:r>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fldChar w:fldCharType="begin"/>
      </w:r>
      <w:r>
        <w:rPr>
          <w:rFonts w:ascii="Times New Roman" w:eastAsia="Times New Roman" w:hAnsi="Times New Roman" w:cs="Times New Roman"/>
          <w:color w:val="000000"/>
          <w:shd w:val="clear" w:color="auto" w:fill="FFFFFF"/>
        </w:rPr>
        <w:instrText xml:space="preserve"> ADDIN EN.CITE &lt;EndNote&gt;&lt;Cite&gt;&lt;Author&gt;Ciani&lt;/Author&gt;&lt;Year&gt;2004&lt;/Year&gt;&lt;IDText&gt;A divergent canonical WNT-signaling pathway regulates microtubule dynamics: dishevelled signals locally to stabilize microtubules&lt;/IDText&gt;&lt;DisplayText&gt;(Ciani et al., 2004)&lt;/DisplayText&gt;&lt;record&gt;&lt;urls&gt;&lt;related-urls&gt;&lt;url&gt;https://www.ncbi.nlm.nih.gov/pubmed/14734535&lt;/url&gt;&lt;url&gt;https://www.ncbi.nlm.nih.gov/pmc/PMC2172322/&lt;/url&gt;&lt;/related-urls&gt;&lt;/urls&gt;&lt;isbn&gt;0021-9525&amp;#xD;1540-8140&lt;/isbn&gt;&lt;titles&gt;&lt;title&gt;A divergent canonical WNT-signaling pathway regulates microtubule dynamics: dishevelled signals locally to stabilize microtubules&lt;/title&gt;&lt;secondary-title&gt;The Journal of cell biology&lt;/secondary-title&gt;&lt;/titles&gt;&lt;pages&gt;243-253&lt;/pages&gt;&lt;number&gt;2&lt;/number&gt;&lt;contributors&gt;&lt;authors&gt;&lt;author&gt;Ciani, Lorenza&lt;/author&gt;&lt;author&gt;Krylova, Olga&lt;/author&gt;&lt;author&gt;Smalley, Matthew J.&lt;/author&gt;&lt;author&gt;Dale, Trevor C.&lt;/author&gt;&lt;author&gt;Salinas, Patricia C.&lt;/author&gt;&lt;/authors&gt;&lt;/contributors&gt;&lt;added-date format="utc"&gt;1553619674&lt;/added-date&gt;&lt;ref-type name="Journal Article"&gt;17&lt;/ref-type&gt;&lt;dates&gt;&lt;year&gt;2004&lt;/year&gt;&lt;/dates&gt;&lt;rec-number&gt;1163&lt;/rec-number&gt;&lt;publisher&gt;The Rockefeller University Press&lt;/publisher&gt;&lt;last-updated-date format="utc"&gt;1553619676&lt;/last-updated-date&gt;&lt;accession-num&gt;14734535&lt;/accession-num&gt;&lt;electronic-resource-num&gt;10.1083/jcb.200309096&lt;/electronic-resource-num&gt;&lt;volume&gt;164&lt;/volume&gt;&lt;remote-database-name&gt;PubMed&lt;/remote-database-name&gt;&lt;/record&gt;&lt;/Cite&gt;&lt;/EndNote&gt;</w:instrText>
      </w:r>
      <w:r>
        <w:rPr>
          <w:rFonts w:ascii="Times New Roman" w:eastAsia="Times New Roman" w:hAnsi="Times New Roman" w:cs="Times New Roman"/>
          <w:color w:val="000000"/>
          <w:shd w:val="clear" w:color="auto" w:fill="FFFFFF"/>
        </w:rPr>
        <w:fldChar w:fldCharType="separate"/>
      </w:r>
      <w:r>
        <w:rPr>
          <w:rFonts w:ascii="Times New Roman" w:eastAsia="Times New Roman" w:hAnsi="Times New Roman" w:cs="Times New Roman"/>
          <w:noProof/>
          <w:color w:val="000000"/>
          <w:shd w:val="clear" w:color="auto" w:fill="FFFFFF"/>
        </w:rPr>
        <w:t>(Ciani et al., 2004)</w:t>
      </w:r>
      <w:r>
        <w:rPr>
          <w:rFonts w:ascii="Times New Roman" w:eastAsia="Times New Roman" w:hAnsi="Times New Roman" w:cs="Times New Roman"/>
          <w:color w:val="000000"/>
          <w:shd w:val="clear" w:color="auto" w:fill="FFFFFF"/>
        </w:rPr>
        <w:fldChar w:fldCharType="end"/>
      </w:r>
      <w:r>
        <w:rPr>
          <w:rFonts w:ascii="Times New Roman" w:eastAsia="Times New Roman" w:hAnsi="Times New Roman" w:cs="Times New Roman"/>
          <w:color w:val="000000"/>
          <w:shd w:val="clear" w:color="auto" w:fill="FFFFFF"/>
        </w:rPr>
        <w:t xml:space="preserve">. WNT inhibition of </w:t>
      </w:r>
      <w:r w:rsidRPr="00540242">
        <w:rPr>
          <w:rFonts w:ascii="Times New Roman" w:eastAsia="Times New Roman" w:hAnsi="Times New Roman" w:cs="Times New Roman"/>
          <w:color w:val="000000"/>
          <w:shd w:val="clear" w:color="auto" w:fill="FFFFFF"/>
        </w:rPr>
        <w:t>GSK3β</w:t>
      </w:r>
      <w:r>
        <w:rPr>
          <w:rFonts w:ascii="Times New Roman" w:eastAsia="Times New Roman" w:hAnsi="Times New Roman" w:cs="Times New Roman"/>
          <w:color w:val="000000"/>
          <w:shd w:val="clear" w:color="auto" w:fill="FFFFFF"/>
        </w:rPr>
        <w:t xml:space="preserve"> results in phosphorylation of microtubule-associated proteins such as MAP1B. This interaction is essential for microtubule assembly, axonal arborization and outgrowth </w:t>
      </w:r>
      <w:r>
        <w:rPr>
          <w:rFonts w:ascii="Times New Roman" w:eastAsia="Times New Roman" w:hAnsi="Times New Roman" w:cs="Times New Roman"/>
          <w:color w:val="000000"/>
          <w:shd w:val="clear" w:color="auto" w:fill="FFFFFF"/>
        </w:rPr>
        <w:fldChar w:fldCharType="begin"/>
      </w:r>
      <w:r>
        <w:rPr>
          <w:rFonts w:ascii="Times New Roman" w:eastAsia="Times New Roman" w:hAnsi="Times New Roman" w:cs="Times New Roman"/>
          <w:color w:val="000000"/>
          <w:shd w:val="clear" w:color="auto" w:fill="FFFFFF"/>
        </w:rPr>
        <w:instrText xml:space="preserve"> ADDIN EN.CITE &lt;EndNote&gt;&lt;Cite&gt;&lt;Author&gt;Ciani&lt;/Author&gt;&lt;Year&gt;2004&lt;/Year&gt;&lt;IDText&gt;A divergent canonical WNT-signaling pathway regulates microtubule dynamics: dishevelled signals locally to stabilize microtubules&lt;/IDText&gt;&lt;DisplayText&gt;(Ciani et al., 2004)&lt;/DisplayText&gt;&lt;record&gt;&lt;urls&gt;&lt;related-urls&gt;&lt;url&gt;https://www.ncbi.nlm.nih.gov/pubmed/14734535&lt;/url&gt;&lt;url&gt;https://www.ncbi.nlm.nih.gov/pmc/PMC2172322/&lt;/url&gt;&lt;/related-urls&gt;&lt;/urls&gt;&lt;isbn&gt;0021-9525&amp;#xD;1540-8140&lt;/isbn&gt;&lt;titles&gt;&lt;title&gt;A divergent canonical WNT-signaling pathway regulates microtubule dynamics: dishevelled signals locally to stabilize microtubules&lt;/title&gt;&lt;secondary-title&gt;The Journal of cell biology&lt;/secondary-title&gt;&lt;/titles&gt;&lt;pages&gt;243-253&lt;/pages&gt;&lt;number&gt;2&lt;/number&gt;&lt;contributors&gt;&lt;authors&gt;&lt;author&gt;Ciani, Lorenza&lt;/author&gt;&lt;author&gt;Krylova, Olga&lt;/author&gt;&lt;author&gt;Smalley, Matthew J.&lt;/author&gt;&lt;author&gt;Dale, Trevor C.&lt;/author&gt;&lt;author&gt;Salinas, Patricia C.&lt;/author&gt;&lt;/authors&gt;&lt;/contributors&gt;&lt;added-date format="utc"&gt;1553619674&lt;/added-date&gt;&lt;ref-type name="Journal Article"&gt;17&lt;/ref-type&gt;&lt;dates&gt;&lt;year&gt;2004&lt;/year&gt;&lt;/dates&gt;&lt;rec-number&gt;1163&lt;/rec-number&gt;&lt;publisher&gt;The Rockefeller University Press&lt;/publisher&gt;&lt;last-updated-date format="utc"&gt;1553619676&lt;/last-updated-date&gt;&lt;accession-num&gt;14734535&lt;/accession-num&gt;&lt;electronic-resource-num&gt;10.1083/jcb.200309096&lt;/electronic-resource-num&gt;&lt;volume&gt;164&lt;/volume&gt;&lt;remote-database-name&gt;PubMed&lt;/remote-database-name&gt;&lt;/record&gt;&lt;/Cite&gt;&lt;/EndNote&gt;</w:instrText>
      </w:r>
      <w:r>
        <w:rPr>
          <w:rFonts w:ascii="Times New Roman" w:eastAsia="Times New Roman" w:hAnsi="Times New Roman" w:cs="Times New Roman"/>
          <w:color w:val="000000"/>
          <w:shd w:val="clear" w:color="auto" w:fill="FFFFFF"/>
        </w:rPr>
        <w:fldChar w:fldCharType="separate"/>
      </w:r>
      <w:r>
        <w:rPr>
          <w:rFonts w:ascii="Times New Roman" w:eastAsia="Times New Roman" w:hAnsi="Times New Roman" w:cs="Times New Roman"/>
          <w:noProof/>
          <w:color w:val="000000"/>
          <w:shd w:val="clear" w:color="auto" w:fill="FFFFFF"/>
        </w:rPr>
        <w:t>(Ciani et al., 2004)</w:t>
      </w:r>
      <w:r>
        <w:rPr>
          <w:rFonts w:ascii="Times New Roman" w:eastAsia="Times New Roman" w:hAnsi="Times New Roman" w:cs="Times New Roman"/>
          <w:color w:val="000000"/>
          <w:shd w:val="clear" w:color="auto" w:fill="FFFFFF"/>
        </w:rPr>
        <w:fldChar w:fldCharType="end"/>
      </w:r>
      <w:r>
        <w:rPr>
          <w:rFonts w:ascii="Times New Roman" w:eastAsia="Times New Roman" w:hAnsi="Times New Roman" w:cs="Times New Roman"/>
          <w:color w:val="000000"/>
          <w:shd w:val="clear" w:color="auto" w:fill="FFFFFF"/>
        </w:rPr>
        <w:t>.</w:t>
      </w:r>
    </w:p>
    <w:p w14:paraId="4D7B25AB" w14:textId="21D7EE27" w:rsidR="00046D5A" w:rsidRDefault="00046D5A" w:rsidP="00046D5A">
      <w:pPr>
        <w:spacing w:line="360" w:lineRule="auto"/>
        <w:ind w:firstLine="720"/>
        <w:rPr>
          <w:rFonts w:ascii="Times New Roman" w:hAnsi="Times New Roman" w:cs="Times New Roman"/>
        </w:rPr>
      </w:pPr>
      <w:r>
        <w:rPr>
          <w:rFonts w:ascii="Times New Roman" w:hAnsi="Times New Roman" w:cs="Times New Roman"/>
        </w:rPr>
        <w:t>T</w:t>
      </w:r>
      <w:r w:rsidR="00D034F4" w:rsidRPr="00061204">
        <w:rPr>
          <w:rFonts w:ascii="Times New Roman" w:hAnsi="Times New Roman" w:cs="Times New Roman"/>
        </w:rPr>
        <w:t xml:space="preserve">ranscriptomic </w:t>
      </w:r>
      <w:r>
        <w:rPr>
          <w:rFonts w:ascii="Times New Roman" w:hAnsi="Times New Roman" w:cs="Times New Roman"/>
        </w:rPr>
        <w:t xml:space="preserve">and ISH </w:t>
      </w:r>
      <w:r w:rsidR="00D034F4" w:rsidRPr="00061204">
        <w:rPr>
          <w:rFonts w:ascii="Times New Roman" w:hAnsi="Times New Roman" w:cs="Times New Roman"/>
        </w:rPr>
        <w:t>analys</w:t>
      </w:r>
      <w:r>
        <w:rPr>
          <w:rFonts w:ascii="Times New Roman" w:hAnsi="Times New Roman" w:cs="Times New Roman"/>
        </w:rPr>
        <w:t>e</w:t>
      </w:r>
      <w:r w:rsidR="00D034F4" w:rsidRPr="00061204">
        <w:rPr>
          <w:rFonts w:ascii="Times New Roman" w:hAnsi="Times New Roman" w:cs="Times New Roman"/>
        </w:rPr>
        <w:t xml:space="preserve">s demonstrate that </w:t>
      </w:r>
      <w:r w:rsidR="00D034F4" w:rsidRPr="00061204">
        <w:rPr>
          <w:rFonts w:ascii="Times New Roman" w:hAnsi="Times New Roman" w:cs="Times New Roman"/>
          <w:i/>
        </w:rPr>
        <w:t>Tbr1</w:t>
      </w:r>
      <w:r w:rsidR="00D034F4" w:rsidRPr="00061204">
        <w:rPr>
          <w:rFonts w:ascii="Times New Roman" w:hAnsi="Times New Roman" w:cs="Times New Roman"/>
        </w:rPr>
        <w:t xml:space="preserve"> promotes expression of </w:t>
      </w:r>
      <w:r w:rsidR="00D034F4" w:rsidRPr="00F14A96">
        <w:rPr>
          <w:rFonts w:ascii="Times New Roman" w:hAnsi="Times New Roman" w:cs="Times New Roman"/>
          <w:i/>
        </w:rPr>
        <w:t>Wnt7b</w:t>
      </w:r>
      <w:r w:rsidR="00D034F4">
        <w:rPr>
          <w:rFonts w:ascii="Times New Roman" w:hAnsi="Times New Roman" w:cs="Times New Roman"/>
        </w:rPr>
        <w:t xml:space="preserve">, </w:t>
      </w:r>
      <w:r w:rsidR="00D034F4" w:rsidRPr="00F14A96">
        <w:rPr>
          <w:rFonts w:ascii="Times New Roman" w:hAnsi="Times New Roman" w:cs="Times New Roman"/>
          <w:i/>
        </w:rPr>
        <w:t>Ctnnb1</w:t>
      </w:r>
      <w:r w:rsidR="00D034F4" w:rsidRPr="00061204">
        <w:rPr>
          <w:rFonts w:ascii="Times New Roman" w:hAnsi="Times New Roman" w:cs="Times New Roman"/>
        </w:rPr>
        <w:t xml:space="preserve"> </w:t>
      </w:r>
      <w:r w:rsidR="00A84B50">
        <w:rPr>
          <w:rFonts w:ascii="Times New Roman" w:hAnsi="Times New Roman" w:cs="Times New Roman"/>
        </w:rPr>
        <w:t>(</w:t>
      </w:r>
      <w:r w:rsidR="00A84B50" w:rsidRPr="006E7218">
        <w:rPr>
          <w:rFonts w:ascii="Symbol" w:hAnsi="Symbol" w:cs="Times New Roman"/>
        </w:rPr>
        <w:t></w:t>
      </w:r>
      <w:r w:rsidR="00A84B50">
        <w:rPr>
          <w:rFonts w:ascii="Times New Roman" w:hAnsi="Times New Roman" w:cs="Times New Roman"/>
        </w:rPr>
        <w:t xml:space="preserve">-catenin) </w:t>
      </w:r>
      <w:r w:rsidR="00D034F4" w:rsidRPr="00061204">
        <w:rPr>
          <w:rFonts w:ascii="Times New Roman" w:hAnsi="Times New Roman" w:cs="Times New Roman"/>
        </w:rPr>
        <w:t xml:space="preserve">and represses expression of </w:t>
      </w:r>
      <w:r w:rsidR="00D034F4">
        <w:rPr>
          <w:rFonts w:ascii="Times New Roman" w:hAnsi="Times New Roman" w:cs="Times New Roman"/>
          <w:i/>
        </w:rPr>
        <w:t>Gsk3</w:t>
      </w:r>
      <w:r w:rsidR="00D034F4">
        <w:rPr>
          <w:rFonts w:ascii="Times New Roman" w:hAnsi="Times New Roman" w:cs="Times New Roman"/>
          <w:i/>
        </w:rPr>
        <w:sym w:font="Symbol" w:char="F062"/>
      </w:r>
      <w:r w:rsidRPr="006E7218">
        <w:rPr>
          <w:rFonts w:ascii="Times New Roman" w:hAnsi="Times New Roman" w:cs="Times New Roman"/>
        </w:rPr>
        <w:t>.</w:t>
      </w:r>
      <w:r w:rsidR="00D034F4" w:rsidRPr="00061204">
        <w:rPr>
          <w:rFonts w:ascii="Times New Roman" w:hAnsi="Times New Roman" w:cs="Times New Roman"/>
        </w:rPr>
        <w:t xml:space="preserve"> </w:t>
      </w:r>
      <w:r w:rsidRPr="006E7218">
        <w:rPr>
          <w:rFonts w:ascii="Times New Roman" w:hAnsi="Times New Roman" w:cs="Times New Roman"/>
          <w:i/>
        </w:rPr>
        <w:t>Wnt7b</w:t>
      </w:r>
      <w:r>
        <w:rPr>
          <w:rFonts w:ascii="Times New Roman" w:hAnsi="Times New Roman" w:cs="Times New Roman"/>
        </w:rPr>
        <w:t xml:space="preserve"> encodes a WNT ligand of the canonical WNT signaling </w:t>
      </w:r>
      <w:r w:rsidRPr="00013958">
        <w:rPr>
          <w:rFonts w:ascii="Times New Roman" w:hAnsi="Times New Roman" w:cs="Times New Roman"/>
        </w:rPr>
        <w:t xml:space="preserve">pathway </w:t>
      </w:r>
      <w:r w:rsidR="00EE649B" w:rsidRPr="00013958">
        <w:rPr>
          <w:rFonts w:ascii="Times New Roman" w:hAnsi="Times New Roman" w:cs="Times New Roman"/>
        </w:rPr>
        <w:fldChar w:fldCharType="begin"/>
      </w:r>
      <w:r w:rsidR="00EE649B" w:rsidRPr="00013958">
        <w:rPr>
          <w:rFonts w:ascii="Times New Roman" w:hAnsi="Times New Roman" w:cs="Times New Roman"/>
        </w:rPr>
        <w:instrText xml:space="preserve"> ADDIN EN.CITE &lt;EndNote&gt;&lt;Cite&gt;&lt;Author&gt;Rosso&lt;/Author&gt;&lt;Year&gt;2004&lt;/Year&gt;&lt;IDText&gt;Wnt signaling through Dishevelled, Rac and JNK regulates dendritic development&lt;/IDText&gt;&lt;DisplayText&gt;(Rosso et al., 2004)&lt;/DisplayText&gt;&lt;record&gt;&lt;dates&gt;&lt;pub-dates&gt;&lt;date&gt;12/19/online&lt;/date&gt;&lt;/pub-dates&gt;&lt;year&gt;2004&lt;/year&gt;&lt;/dates&gt;&lt;urls&gt;&lt;related-urls&gt;&lt;url&gt;http://dx.doi.org/10.1038/nn1374&lt;/url&gt;&lt;/related-urls&gt;&lt;/urls&gt;&lt;work-type&gt;Article&lt;/work-type&gt;&lt;titles&gt;&lt;title&gt;Wnt signaling through Dishevelled, Rac and JNK regulates dendritic development&lt;/title&gt;&lt;secondary-title&gt;Nature Neuroscience&lt;/secondary-title&gt;&lt;/titles&gt;&lt;pages&gt;34&lt;/pages&gt;&lt;contributors&gt;&lt;authors&gt;&lt;author&gt;Rosso, Silvana B.&lt;/author&gt;&lt;author&gt;Sussman, Daniel&lt;/author&gt;&lt;author&gt;Wynshaw-Boris, Anthony&lt;/author&gt;&lt;author&gt;Salinas, Patricia C.&lt;/author&gt;&lt;/authors&gt;&lt;/contributors&gt;&lt;added-date format="utc"&gt;1527212432&lt;/added-date&gt;&lt;ref-type name="Journal Article"&gt;17&lt;/ref-type&gt;&lt;rec-number&gt;965&lt;/rec-number&gt;&lt;publisher&gt;Nature Publishing Group&lt;/publisher&gt;&lt;last-updated-date format="utc"&gt;1527212434&lt;/last-updated-date&gt;&lt;electronic-resource-num&gt;10.1038/nn1374&amp;#xD;https://www.nature.com/articles/nn1374#supplementary-information&lt;/electronic-resource-num&gt;&lt;volume&gt;8&lt;/volume&gt;&lt;/record&gt;&lt;/Cite&gt;&lt;/EndNote&gt;</w:instrText>
      </w:r>
      <w:r w:rsidR="00EE649B" w:rsidRPr="00013958">
        <w:rPr>
          <w:rFonts w:ascii="Times New Roman" w:hAnsi="Times New Roman" w:cs="Times New Roman"/>
        </w:rPr>
        <w:fldChar w:fldCharType="separate"/>
      </w:r>
      <w:r w:rsidR="00EE649B" w:rsidRPr="00013958">
        <w:rPr>
          <w:rFonts w:ascii="Times New Roman" w:hAnsi="Times New Roman" w:cs="Times New Roman"/>
          <w:noProof/>
        </w:rPr>
        <w:t>(Rosso et al., 2004)</w:t>
      </w:r>
      <w:r w:rsidR="00EE649B" w:rsidRPr="00013958">
        <w:rPr>
          <w:rFonts w:ascii="Times New Roman" w:hAnsi="Times New Roman" w:cs="Times New Roman"/>
        </w:rPr>
        <w:fldChar w:fldCharType="end"/>
      </w:r>
      <w:r w:rsidRPr="00013958">
        <w:rPr>
          <w:rFonts w:ascii="Times New Roman" w:hAnsi="Times New Roman" w:cs="Times New Roman"/>
        </w:rPr>
        <w:t xml:space="preserve">. </w:t>
      </w:r>
      <w:r w:rsidRPr="00013958">
        <w:rPr>
          <w:rFonts w:ascii="Times New Roman" w:hAnsi="Times New Roman" w:cs="Times New Roman"/>
          <w:i/>
        </w:rPr>
        <w:t>Ctnnb1</w:t>
      </w:r>
      <w:r w:rsidRPr="00013958">
        <w:rPr>
          <w:rFonts w:ascii="Times New Roman" w:hAnsi="Times New Roman" w:cs="Times New Roman"/>
        </w:rPr>
        <w:t xml:space="preserve"> encodes </w:t>
      </w:r>
      <w:r w:rsidRPr="00013958">
        <w:rPr>
          <w:rFonts w:ascii="Symbol" w:hAnsi="Symbol" w:cs="Times New Roman"/>
        </w:rPr>
        <w:t></w:t>
      </w:r>
      <w:r w:rsidRPr="00013958">
        <w:rPr>
          <w:rFonts w:ascii="Times New Roman" w:hAnsi="Times New Roman" w:cs="Times New Roman"/>
        </w:rPr>
        <w:t xml:space="preserve">-catenin, the central intracellular signaling protein of the canonical WNT signaling pathway </w:t>
      </w:r>
      <w:r w:rsidR="00EE649B" w:rsidRPr="00013958">
        <w:rPr>
          <w:rFonts w:ascii="Times New Roman" w:hAnsi="Times New Roman" w:cs="Times New Roman"/>
        </w:rPr>
        <w:fldChar w:fldCharType="begin"/>
      </w:r>
      <w:r w:rsidR="00EE649B" w:rsidRPr="00013958">
        <w:rPr>
          <w:rFonts w:ascii="Times New Roman" w:hAnsi="Times New Roman" w:cs="Times New Roman"/>
        </w:rPr>
        <w:instrText xml:space="preserve"> ADDIN EN.CITE &lt;EndNote&gt;&lt;Cite&gt;&lt;Author&gt;Ciani&lt;/Author&gt;&lt;Year&gt;2005&lt;/Year&gt;&lt;IDText&gt;WNTS in the vertebrate nervous system: from patterning to neuronal connectivity&lt;/IDText&gt;&lt;DisplayText&gt;(Ciani and Salinas, 2005)&lt;/DisplayText&gt;&lt;record&gt;&lt;dates&gt;&lt;pub-dates&gt;&lt;date&gt;04/15/online&lt;/date&gt;&lt;/pub-dates&gt;&lt;year&gt;2005&lt;/year&gt;&lt;/dates&gt;&lt;urls&gt;&lt;related-urls&gt;&lt;url&gt;https://doi.org/10.1038/nrn1665&lt;/url&gt;&lt;/related-urls&gt;&lt;/urls&gt;&lt;work-type&gt;Review Article&lt;/work-type&gt;&lt;titles&gt;&lt;title&gt;WNTS in the vertebrate nervous system: from patterning to neuronal connectivity&lt;/title&gt;&lt;secondary-title&gt;Nature Reviews Neuroscience&lt;/secondary-title&gt;&lt;/titles&gt;&lt;pages&gt;351&lt;/pages&gt;&lt;contributors&gt;&lt;authors&gt;&lt;author&gt;Ciani, Lorenza&lt;/author&gt;&lt;author&gt;Salinas, Patricia C.&lt;/author&gt;&lt;/authors&gt;&lt;/contributors&gt;&lt;added-date format="utc"&gt;1553306475&lt;/added-date&gt;&lt;ref-type name="Journal Article"&gt;17&lt;/ref-type&gt;&lt;rec-number&gt;1157&lt;/rec-number&gt;&lt;publisher&gt;Nature Publishing Group&lt;/publisher&gt;&lt;last-updated-date format="utc"&gt;1553306500&lt;/last-updated-date&gt;&lt;electronic-resource-num&gt;10.1038/nrn1665&lt;/electronic-resource-num&gt;&lt;volume&gt;6&lt;/volume&gt;&lt;/record&gt;&lt;/Cite&gt;&lt;/EndNote&gt;</w:instrText>
      </w:r>
      <w:r w:rsidR="00EE649B" w:rsidRPr="00013958">
        <w:rPr>
          <w:rFonts w:ascii="Times New Roman" w:hAnsi="Times New Roman" w:cs="Times New Roman"/>
        </w:rPr>
        <w:fldChar w:fldCharType="separate"/>
      </w:r>
      <w:r w:rsidR="00EE649B" w:rsidRPr="00013958">
        <w:rPr>
          <w:rFonts w:ascii="Times New Roman" w:hAnsi="Times New Roman" w:cs="Times New Roman"/>
          <w:noProof/>
        </w:rPr>
        <w:t>(Ciani and Salinas, 2005)</w:t>
      </w:r>
      <w:r w:rsidR="00EE649B" w:rsidRPr="00013958">
        <w:rPr>
          <w:rFonts w:ascii="Times New Roman" w:hAnsi="Times New Roman" w:cs="Times New Roman"/>
        </w:rPr>
        <w:fldChar w:fldCharType="end"/>
      </w:r>
      <w:r w:rsidRPr="00013958">
        <w:rPr>
          <w:rFonts w:ascii="Times New Roman" w:hAnsi="Times New Roman" w:cs="Times New Roman"/>
        </w:rPr>
        <w:t xml:space="preserve">.  </w:t>
      </w:r>
      <w:r w:rsidR="00D034F4" w:rsidRPr="00013958">
        <w:rPr>
          <w:rFonts w:ascii="Times New Roman" w:hAnsi="Times New Roman" w:cs="Times New Roman"/>
        </w:rPr>
        <w:t>GSK3</w:t>
      </w:r>
      <w:r w:rsidR="00D034F4" w:rsidRPr="00013958">
        <w:rPr>
          <w:rFonts w:ascii="Symbol" w:hAnsi="Symbol" w:cs="Times New Roman"/>
        </w:rPr>
        <w:t></w:t>
      </w:r>
      <w:r w:rsidR="00D034F4" w:rsidRPr="00013958">
        <w:rPr>
          <w:rFonts w:ascii="Times New Roman" w:hAnsi="Times New Roman" w:cs="Times New Roman"/>
        </w:rPr>
        <w:t xml:space="preserve"> is a ubiquitously expressed</w:t>
      </w:r>
      <w:r w:rsidR="00A84B50" w:rsidRPr="00013958">
        <w:rPr>
          <w:rFonts w:ascii="Times New Roman" w:hAnsi="Times New Roman" w:cs="Times New Roman"/>
        </w:rPr>
        <w:t xml:space="preserve"> kinase that represses</w:t>
      </w:r>
      <w:r w:rsidR="00D034F4" w:rsidRPr="00013958">
        <w:rPr>
          <w:rFonts w:ascii="Times New Roman" w:hAnsi="Times New Roman" w:cs="Times New Roman"/>
        </w:rPr>
        <w:t xml:space="preserve"> the canonical WNT pathway</w:t>
      </w:r>
      <w:r w:rsidRPr="00013958">
        <w:rPr>
          <w:rFonts w:ascii="Times New Roman" w:hAnsi="Times New Roman" w:cs="Times New Roman"/>
        </w:rPr>
        <w:t xml:space="preserve"> by </w:t>
      </w:r>
      <w:r w:rsidR="00D034F4" w:rsidRPr="00013958">
        <w:rPr>
          <w:rFonts w:ascii="Times New Roman" w:hAnsi="Times New Roman" w:cs="Times New Roman"/>
        </w:rPr>
        <w:t>target</w:t>
      </w:r>
      <w:r w:rsidRPr="00013958">
        <w:rPr>
          <w:rFonts w:ascii="Times New Roman" w:hAnsi="Times New Roman" w:cs="Times New Roman"/>
        </w:rPr>
        <w:t>ing</w:t>
      </w:r>
      <w:r w:rsidR="00D034F4" w:rsidRPr="00013958">
        <w:rPr>
          <w:rFonts w:ascii="Times New Roman" w:hAnsi="Times New Roman" w:cs="Times New Roman"/>
        </w:rPr>
        <w:t xml:space="preserve"> β-catenin for ubiquitin</w:t>
      </w:r>
      <w:r w:rsidR="00D200A1">
        <w:rPr>
          <w:rFonts w:ascii="Times New Roman" w:hAnsi="Times New Roman" w:cs="Times New Roman"/>
        </w:rPr>
        <w:t>-</w:t>
      </w:r>
      <w:r w:rsidR="00D034F4" w:rsidRPr="00013958">
        <w:rPr>
          <w:rFonts w:ascii="Times New Roman" w:hAnsi="Times New Roman" w:cs="Times New Roman"/>
        </w:rPr>
        <w:t xml:space="preserve">mediated proteasomal degradation </w:t>
      </w:r>
      <w:r w:rsidR="00D034F4" w:rsidRPr="00013958">
        <w:rPr>
          <w:rFonts w:ascii="Times New Roman" w:hAnsi="Times New Roman" w:cs="Times New Roman"/>
        </w:rPr>
        <w:fldChar w:fldCharType="begin"/>
      </w:r>
      <w:r w:rsidR="00D034F4" w:rsidRPr="00013958">
        <w:rPr>
          <w:rFonts w:ascii="Times New Roman" w:hAnsi="Times New Roman" w:cs="Times New Roman"/>
        </w:rPr>
        <w:instrText xml:space="preserve"> ADDIN EN.CITE &lt;EndNote&gt;&lt;Cite&gt;&lt;Author&gt;van Noort&lt;/Author&gt;&lt;Year&gt;2002&lt;/Year&gt;&lt;IDText&gt;Wnt Signaling Controls the Phosphorylation Status of β-Catenin&lt;/IDText&gt;&lt;DisplayText&gt;(van Noort et al., 2002)&lt;/DisplayText&gt;&lt;record&gt;&lt;dates&gt;&lt;pub-dates&gt;&lt;date&gt;May 17, 2002&lt;/date&gt;&lt;/pub-dates&gt;&lt;year&gt;2002&lt;/year&gt;&lt;/dates&gt;&lt;urls&gt;&lt;related-urls&gt;&lt;url&gt;http://www.jbc.org/content/277/20/17901.abstract&lt;/url&gt;&lt;/related-urls&gt;&lt;/urls&gt;&lt;titles&gt;&lt;title&gt;Wnt Signaling Controls the Phosphorylation Status of β-Catenin&lt;/title&gt;&lt;secondary-title&gt;Journal of Biological Chemistry&lt;/secondary-title&gt;&lt;/titles&gt;&lt;pages&gt;17901-17905&lt;/pages&gt;&lt;number&gt;20&lt;/number&gt;&lt;contributors&gt;&lt;authors&gt;&lt;author&gt;van Noort, Mascha&lt;/author&gt;&lt;author&gt;Meeldijk, Jan&lt;/author&gt;&lt;author&gt;van der Zee, Ruurd&lt;/author&gt;&lt;author&gt;Destree, Olivier&lt;/author&gt;&lt;author&gt;Clevers, Hans&lt;/author&gt;&lt;/authors&gt;&lt;/contributors&gt;&lt;added-date format="utc"&gt;1550881802&lt;/added-date&gt;&lt;ref-type name="Journal Article"&gt;17&lt;/ref-type&gt;&lt;rec-number&gt;1126&lt;/rec-number&gt;&lt;last-updated-date format="utc"&gt;1550881805&lt;/last-updated-date&gt;&lt;electronic-resource-num&gt;10.1074/jbc.M111635200&lt;/electronic-resource-num&gt;&lt;volume&gt;277&lt;/volume&gt;&lt;/record&gt;&lt;/Cite&gt;&lt;/EndNote&gt;</w:instrText>
      </w:r>
      <w:r w:rsidR="00D034F4" w:rsidRPr="00013958">
        <w:rPr>
          <w:rFonts w:ascii="Times New Roman" w:hAnsi="Times New Roman" w:cs="Times New Roman"/>
        </w:rPr>
        <w:fldChar w:fldCharType="separate"/>
      </w:r>
      <w:r w:rsidR="00D034F4" w:rsidRPr="00013958">
        <w:rPr>
          <w:rFonts w:ascii="Times New Roman" w:hAnsi="Times New Roman" w:cs="Times New Roman"/>
          <w:noProof/>
        </w:rPr>
        <w:t>(van Noort et al., 2002)</w:t>
      </w:r>
      <w:r w:rsidR="00D034F4" w:rsidRPr="00013958">
        <w:rPr>
          <w:rFonts w:ascii="Times New Roman" w:hAnsi="Times New Roman" w:cs="Times New Roman"/>
        </w:rPr>
        <w:fldChar w:fldCharType="end"/>
      </w:r>
      <w:r w:rsidR="00D034F4" w:rsidRPr="00013958">
        <w:rPr>
          <w:rFonts w:ascii="Times New Roman" w:hAnsi="Times New Roman" w:cs="Times New Roman"/>
        </w:rPr>
        <w:t xml:space="preserve">. </w:t>
      </w:r>
      <w:r w:rsidRPr="00013958">
        <w:rPr>
          <w:rFonts w:ascii="Times New Roman" w:hAnsi="Times New Roman" w:cs="Times New Roman"/>
        </w:rPr>
        <w:t xml:space="preserve"> Restoring </w:t>
      </w:r>
      <w:r w:rsidRPr="00013958">
        <w:rPr>
          <w:rFonts w:ascii="Times New Roman" w:hAnsi="Times New Roman" w:cs="Times New Roman"/>
          <w:i/>
        </w:rPr>
        <w:t>Wnt7b</w:t>
      </w:r>
      <w:r w:rsidRPr="00013958">
        <w:rPr>
          <w:rFonts w:ascii="Times New Roman" w:hAnsi="Times New Roman" w:cs="Times New Roman"/>
        </w:rPr>
        <w:t xml:space="preserve"> expression rescued the synaptic deficit in </w:t>
      </w:r>
      <w:r w:rsidRPr="00013958">
        <w:rPr>
          <w:rFonts w:ascii="Times New Roman" w:hAnsi="Times New Roman" w:cs="Times New Roman"/>
          <w:i/>
        </w:rPr>
        <w:t>Tbr1</w:t>
      </w:r>
      <w:r w:rsidRPr="00013958">
        <w:rPr>
          <w:rFonts w:ascii="Times New Roman" w:hAnsi="Times New Roman" w:cs="Times New Roman"/>
          <w:i/>
          <w:vertAlign w:val="superscript"/>
        </w:rPr>
        <w:t>layer6</w:t>
      </w:r>
      <w:r w:rsidRPr="00013958">
        <w:rPr>
          <w:rFonts w:ascii="Times New Roman" w:hAnsi="Times New Roman" w:cs="Times New Roman"/>
        </w:rPr>
        <w:t xml:space="preserve"> mutant neurons </w:t>
      </w:r>
      <w:r w:rsidRPr="00013958">
        <w:rPr>
          <w:rFonts w:ascii="Times New Roman" w:hAnsi="Times New Roman" w:cs="Times New Roman"/>
          <w:i/>
        </w:rPr>
        <w:t>in vitro</w:t>
      </w:r>
      <w:r w:rsidRPr="00013958">
        <w:rPr>
          <w:rFonts w:ascii="Times New Roman" w:hAnsi="Times New Roman" w:cs="Times New Roman"/>
        </w:rPr>
        <w:t xml:space="preserve"> and </w:t>
      </w:r>
      <w:r w:rsidRPr="00013958">
        <w:rPr>
          <w:rFonts w:ascii="Times New Roman" w:hAnsi="Times New Roman" w:cs="Times New Roman"/>
          <w:i/>
        </w:rPr>
        <w:t>in vivo</w:t>
      </w:r>
      <w:r w:rsidRPr="00013958">
        <w:rPr>
          <w:rFonts w:ascii="Times New Roman" w:hAnsi="Times New Roman" w:cs="Times New Roman"/>
        </w:rPr>
        <w:t xml:space="preserve"> </w:t>
      </w:r>
      <w:r w:rsidRPr="00013958">
        <w:rPr>
          <w:rFonts w:ascii="Times New Roman" w:hAnsi="Times New Roman" w:cs="Times New Roman"/>
        </w:rPr>
        <w:fldChar w:fldCharType="begin"/>
      </w:r>
      <w:r w:rsidRPr="00013958">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Pr="00013958">
        <w:rPr>
          <w:rFonts w:ascii="Times New Roman" w:hAnsi="Times New Roman" w:cs="Times New Roman"/>
        </w:rPr>
        <w:fldChar w:fldCharType="separate"/>
      </w:r>
      <w:r w:rsidRPr="00013958">
        <w:rPr>
          <w:rFonts w:ascii="Times New Roman" w:hAnsi="Times New Roman" w:cs="Times New Roman"/>
          <w:noProof/>
        </w:rPr>
        <w:t>(Fazel Darbandi et al., 2018)</w:t>
      </w:r>
      <w:r w:rsidRPr="00013958">
        <w:rPr>
          <w:rFonts w:ascii="Times New Roman" w:hAnsi="Times New Roman" w:cs="Times New Roman"/>
        </w:rPr>
        <w:fldChar w:fldCharType="end"/>
      </w:r>
      <w:r w:rsidRPr="00013958">
        <w:rPr>
          <w:rFonts w:ascii="Times New Roman" w:hAnsi="Times New Roman" w:cs="Times New Roman"/>
        </w:rPr>
        <w:t xml:space="preserve">. </w:t>
      </w:r>
      <w:r w:rsidR="00867BC5" w:rsidRPr="00013958">
        <w:rPr>
          <w:rFonts w:ascii="Times New Roman" w:hAnsi="Times New Roman" w:cs="Times New Roman"/>
        </w:rPr>
        <w:t xml:space="preserve">To test whether </w:t>
      </w:r>
      <w:r w:rsidRPr="00013958">
        <w:rPr>
          <w:rFonts w:ascii="Times New Roman" w:hAnsi="Times New Roman" w:cs="Times New Roman"/>
          <w:i/>
        </w:rPr>
        <w:t>Wnt7b</w:t>
      </w:r>
      <w:r w:rsidRPr="00013958">
        <w:rPr>
          <w:rFonts w:ascii="Times New Roman" w:hAnsi="Times New Roman" w:cs="Times New Roman"/>
        </w:rPr>
        <w:t xml:space="preserve"> is acting through </w:t>
      </w:r>
      <w:r w:rsidR="00867BC5" w:rsidRPr="00013958">
        <w:rPr>
          <w:rFonts w:ascii="Times New Roman" w:hAnsi="Times New Roman" w:cs="Times New Roman"/>
        </w:rPr>
        <w:t xml:space="preserve">an </w:t>
      </w:r>
      <w:r w:rsidRPr="00013958">
        <w:rPr>
          <w:rFonts w:ascii="Times New Roman" w:hAnsi="Times New Roman" w:cs="Times New Roman"/>
        </w:rPr>
        <w:t xml:space="preserve">autocrine </w:t>
      </w:r>
      <w:r w:rsidR="00867BC5" w:rsidRPr="00013958">
        <w:rPr>
          <w:rFonts w:ascii="Times New Roman" w:hAnsi="Times New Roman" w:cs="Times New Roman"/>
        </w:rPr>
        <w:t xml:space="preserve">or paracrine </w:t>
      </w:r>
      <w:r w:rsidRPr="00013958">
        <w:rPr>
          <w:rFonts w:ascii="Times New Roman" w:hAnsi="Times New Roman" w:cs="Times New Roman"/>
        </w:rPr>
        <w:t>mechanism</w:t>
      </w:r>
      <w:r w:rsidR="00867BC5" w:rsidRPr="00013958">
        <w:rPr>
          <w:rFonts w:ascii="Times New Roman" w:hAnsi="Times New Roman" w:cs="Times New Roman"/>
        </w:rPr>
        <w:t>,</w:t>
      </w:r>
      <w:r w:rsidRPr="00013958">
        <w:rPr>
          <w:rFonts w:ascii="Times New Roman" w:hAnsi="Times New Roman" w:cs="Times New Roman"/>
        </w:rPr>
        <w:t xml:space="preserve"> </w:t>
      </w:r>
      <w:r w:rsidR="00867BC5" w:rsidRPr="00013958">
        <w:rPr>
          <w:rFonts w:ascii="Times New Roman" w:hAnsi="Times New Roman" w:cs="Times New Roman"/>
        </w:rPr>
        <w:t xml:space="preserve">we introduced cortical interneurons ectopically expressing </w:t>
      </w:r>
      <w:r w:rsidR="00867BC5" w:rsidRPr="00013958">
        <w:rPr>
          <w:rFonts w:ascii="Times New Roman" w:hAnsi="Times New Roman" w:cs="Times New Roman"/>
          <w:i/>
        </w:rPr>
        <w:t>Wnt7b</w:t>
      </w:r>
      <w:r w:rsidR="00867BC5" w:rsidRPr="00013958">
        <w:rPr>
          <w:rFonts w:ascii="Times New Roman" w:hAnsi="Times New Roman" w:cs="Times New Roman"/>
        </w:rPr>
        <w:t xml:space="preserve"> into the deep layers of </w:t>
      </w:r>
      <w:r w:rsidR="00867BC5" w:rsidRPr="00013958">
        <w:rPr>
          <w:rFonts w:ascii="Times New Roman" w:hAnsi="Times New Roman" w:cs="Times New Roman"/>
          <w:i/>
        </w:rPr>
        <w:t>Tbr1</w:t>
      </w:r>
      <w:r w:rsidR="00867BC5" w:rsidRPr="00013958">
        <w:rPr>
          <w:rFonts w:ascii="Times New Roman" w:hAnsi="Times New Roman" w:cs="Times New Roman"/>
          <w:i/>
          <w:vertAlign w:val="superscript"/>
        </w:rPr>
        <w:t>layer6</w:t>
      </w:r>
      <w:r w:rsidR="00867BC5" w:rsidRPr="00013958">
        <w:rPr>
          <w:rFonts w:ascii="Times New Roman" w:hAnsi="Times New Roman" w:cs="Times New Roman"/>
        </w:rPr>
        <w:t xml:space="preserve"> CKOs. We measured their effect on synapse density onto apical dendrites of wild type and </w:t>
      </w:r>
      <w:r w:rsidR="00867BC5" w:rsidRPr="00013958">
        <w:rPr>
          <w:rFonts w:ascii="Times New Roman" w:hAnsi="Times New Roman" w:cs="Times New Roman"/>
          <w:i/>
        </w:rPr>
        <w:t>Tbr1</w:t>
      </w:r>
      <w:r w:rsidR="00867BC5" w:rsidRPr="00013958">
        <w:rPr>
          <w:rFonts w:ascii="Times New Roman" w:hAnsi="Times New Roman" w:cs="Times New Roman"/>
          <w:i/>
          <w:vertAlign w:val="superscript"/>
        </w:rPr>
        <w:t>layer6</w:t>
      </w:r>
      <w:r w:rsidR="00867BC5" w:rsidRPr="00013958">
        <w:rPr>
          <w:rFonts w:ascii="Times New Roman" w:hAnsi="Times New Roman" w:cs="Times New Roman"/>
        </w:rPr>
        <w:t xml:space="preserve"> CKOs layer 6 </w:t>
      </w:r>
      <w:r w:rsidR="00867BC5" w:rsidRPr="00E14660">
        <w:rPr>
          <w:rFonts w:ascii="Times New Roman" w:hAnsi="Times New Roman" w:cs="Times New Roman"/>
        </w:rPr>
        <w:t>neurons (Fig. S</w:t>
      </w:r>
      <w:r w:rsidR="00EB0205" w:rsidRPr="007C11B0">
        <w:rPr>
          <w:rFonts w:ascii="Times New Roman" w:hAnsi="Times New Roman" w:cs="Times New Roman"/>
        </w:rPr>
        <w:t>3</w:t>
      </w:r>
      <w:r w:rsidR="00867BC5" w:rsidRPr="00E14660">
        <w:rPr>
          <w:rFonts w:ascii="Times New Roman" w:hAnsi="Times New Roman" w:cs="Times New Roman"/>
        </w:rPr>
        <w:t>).</w:t>
      </w:r>
      <w:r w:rsidR="00867BC5" w:rsidRPr="00013958">
        <w:rPr>
          <w:rFonts w:ascii="Times New Roman" w:hAnsi="Times New Roman" w:cs="Times New Roman"/>
        </w:rPr>
        <w:t xml:space="preserve"> Because we did not find a statistically significant increase in synapse density, we surmise that WNT7</w:t>
      </w:r>
      <w:r w:rsidR="00EE649B" w:rsidRPr="00013958">
        <w:rPr>
          <w:rFonts w:ascii="Times New Roman" w:hAnsi="Times New Roman" w:cs="Times New Roman"/>
        </w:rPr>
        <w:t>B</w:t>
      </w:r>
      <w:r w:rsidR="00867BC5" w:rsidRPr="00013958">
        <w:rPr>
          <w:rFonts w:ascii="Times New Roman" w:hAnsi="Times New Roman" w:cs="Times New Roman"/>
        </w:rPr>
        <w:t xml:space="preserve"> primarily promotes synaptogenesis cell autonomously onto pyramidal</w:t>
      </w:r>
      <w:r w:rsidR="00867BC5">
        <w:rPr>
          <w:rFonts w:ascii="Times New Roman" w:hAnsi="Times New Roman" w:cs="Times New Roman"/>
        </w:rPr>
        <w:t xml:space="preserve"> neurons.</w:t>
      </w:r>
    </w:p>
    <w:p w14:paraId="1136F6C1" w14:textId="77777777" w:rsidR="00AE2931" w:rsidRDefault="00AE2931" w:rsidP="00AB63F0">
      <w:pPr>
        <w:spacing w:line="360" w:lineRule="auto"/>
        <w:rPr>
          <w:rFonts w:ascii="Times New Roman" w:hAnsi="Times New Roman" w:cs="Times New Roman"/>
        </w:rPr>
      </w:pPr>
    </w:p>
    <w:p w14:paraId="2D55A949" w14:textId="07B86283" w:rsidR="00742627" w:rsidRPr="00013958" w:rsidRDefault="00742627" w:rsidP="00013958">
      <w:pPr>
        <w:spacing w:line="360" w:lineRule="auto"/>
        <w:rPr>
          <w:rFonts w:ascii="Times New Roman" w:hAnsi="Times New Roman" w:cs="Times New Roman"/>
          <w:b/>
        </w:rPr>
      </w:pPr>
      <w:r w:rsidRPr="00013958">
        <w:rPr>
          <w:rFonts w:ascii="Times New Roman" w:hAnsi="Times New Roman" w:cs="Times New Roman"/>
          <w:b/>
        </w:rPr>
        <w:t xml:space="preserve">LiCl rescues dendritic maturation and synaptogenesis in </w:t>
      </w:r>
      <w:r w:rsidRPr="00013958">
        <w:rPr>
          <w:rFonts w:ascii="Times New Roman" w:hAnsi="Times New Roman" w:cs="Times New Roman"/>
          <w:b/>
          <w:i/>
        </w:rPr>
        <w:t>Tbr1</w:t>
      </w:r>
      <w:r w:rsidRPr="00013958">
        <w:rPr>
          <w:rFonts w:ascii="Times New Roman" w:hAnsi="Times New Roman" w:cs="Times New Roman"/>
          <w:b/>
        </w:rPr>
        <w:t xml:space="preserve"> mutants.</w:t>
      </w:r>
    </w:p>
    <w:p w14:paraId="05F9D863" w14:textId="2C2E8286" w:rsidR="00414C0D" w:rsidRDefault="00046D5A" w:rsidP="007C708B">
      <w:pPr>
        <w:spacing w:line="360" w:lineRule="auto"/>
        <w:ind w:firstLine="720"/>
        <w:rPr>
          <w:rFonts w:ascii="Times New Roman" w:hAnsi="Times New Roman" w:cs="Times New Roman"/>
        </w:rPr>
      </w:pPr>
      <w:r>
        <w:rPr>
          <w:rFonts w:ascii="Times New Roman" w:hAnsi="Times New Roman" w:cs="Times New Roman"/>
        </w:rPr>
        <w:t xml:space="preserve">To further explore the hypothesis that reduced WNT-signaling in </w:t>
      </w:r>
      <w:r w:rsidRPr="006E7218">
        <w:rPr>
          <w:rFonts w:ascii="Times New Roman" w:hAnsi="Times New Roman" w:cs="Times New Roman"/>
          <w:i/>
        </w:rPr>
        <w:t>Tbr1</w:t>
      </w:r>
      <w:r>
        <w:rPr>
          <w:rFonts w:ascii="Times New Roman" w:hAnsi="Times New Roman" w:cs="Times New Roman"/>
        </w:rPr>
        <w:t xml:space="preserve"> mutants underlies the reduction in synapses, we tested whether a can</w:t>
      </w:r>
      <w:r w:rsidR="0007682B">
        <w:rPr>
          <w:rFonts w:ascii="Times New Roman" w:hAnsi="Times New Roman" w:cs="Times New Roman"/>
        </w:rPr>
        <w:t>onical</w:t>
      </w:r>
      <w:r>
        <w:rPr>
          <w:rFonts w:ascii="Times New Roman" w:hAnsi="Times New Roman" w:cs="Times New Roman"/>
        </w:rPr>
        <w:t xml:space="preserve"> WNT-signaling</w:t>
      </w:r>
      <w:r w:rsidR="0007682B">
        <w:rPr>
          <w:rFonts w:ascii="Times New Roman" w:hAnsi="Times New Roman" w:cs="Times New Roman"/>
        </w:rPr>
        <w:t xml:space="preserve"> pathway</w:t>
      </w:r>
      <w:r>
        <w:rPr>
          <w:rFonts w:ascii="Times New Roman" w:hAnsi="Times New Roman" w:cs="Times New Roman"/>
        </w:rPr>
        <w:t xml:space="preserve"> agonist, LiCl, could rescue dendritic spine and synapse defects. </w:t>
      </w:r>
      <w:r w:rsidR="00E70B33">
        <w:rPr>
          <w:rFonts w:ascii="Times New Roman" w:hAnsi="Times New Roman" w:cs="Times New Roman"/>
        </w:rPr>
        <w:t xml:space="preserve">Among </w:t>
      </w:r>
      <w:r w:rsidR="00414C0D">
        <w:rPr>
          <w:rFonts w:ascii="Times New Roman" w:hAnsi="Times New Roman" w:cs="Times New Roman"/>
        </w:rPr>
        <w:t>LiCl</w:t>
      </w:r>
      <w:r w:rsidR="00414C0D" w:rsidRPr="00CD4B82">
        <w:rPr>
          <w:rFonts w:ascii="Times New Roman" w:hAnsi="Times New Roman" w:cs="Times New Roman"/>
        </w:rPr>
        <w:t xml:space="preserve">’s best-validated mechanisms of action </w:t>
      </w:r>
      <w:r w:rsidR="00D200A1">
        <w:rPr>
          <w:rFonts w:ascii="Times New Roman" w:hAnsi="Times New Roman" w:cs="Times New Roman"/>
        </w:rPr>
        <w:t>is</w:t>
      </w:r>
      <w:r w:rsidR="00D200A1" w:rsidRPr="00CD4B82">
        <w:rPr>
          <w:rFonts w:ascii="Times New Roman" w:hAnsi="Times New Roman" w:cs="Times New Roman"/>
        </w:rPr>
        <w:t xml:space="preserve"> </w:t>
      </w:r>
      <w:r w:rsidR="00414C0D">
        <w:rPr>
          <w:rFonts w:ascii="Times New Roman" w:hAnsi="Times New Roman" w:cs="Times New Roman"/>
        </w:rPr>
        <w:t>inhibition of</w:t>
      </w:r>
      <w:r w:rsidR="00414C0D" w:rsidRPr="00CD4B82">
        <w:rPr>
          <w:rFonts w:ascii="Times New Roman" w:hAnsi="Times New Roman" w:cs="Times New Roman"/>
        </w:rPr>
        <w:t xml:space="preserve"> </w:t>
      </w:r>
      <w:r w:rsidR="00414C0D" w:rsidRPr="00540242">
        <w:rPr>
          <w:rFonts w:ascii="Times New Roman" w:eastAsia="Times New Roman" w:hAnsi="Times New Roman" w:cs="Times New Roman"/>
          <w:color w:val="000000"/>
          <w:shd w:val="clear" w:color="auto" w:fill="FFFFFF"/>
        </w:rPr>
        <w:t>GSK3β</w:t>
      </w:r>
      <w:r w:rsidR="00414C0D" w:rsidRPr="00CD4B82">
        <w:rPr>
          <w:rFonts w:ascii="Times New Roman" w:hAnsi="Times New Roman" w:cs="Times New Roman"/>
        </w:rPr>
        <w:t xml:space="preserve">, </w:t>
      </w:r>
      <w:r w:rsidR="00414C0D">
        <w:rPr>
          <w:rFonts w:ascii="Times New Roman" w:hAnsi="Times New Roman" w:cs="Times New Roman"/>
        </w:rPr>
        <w:t>a</w:t>
      </w:r>
      <w:r w:rsidR="00414C0D" w:rsidRPr="00CD4B82">
        <w:rPr>
          <w:rFonts w:ascii="Times New Roman" w:hAnsi="Times New Roman" w:cs="Times New Roman"/>
        </w:rPr>
        <w:t xml:space="preserve"> central kinase in the WNT/β-catenin</w:t>
      </w:r>
      <w:r w:rsidR="00414C0D">
        <w:rPr>
          <w:rFonts w:ascii="Times New Roman" w:hAnsi="Times New Roman" w:cs="Times New Roman"/>
        </w:rPr>
        <w:t xml:space="preserve"> </w:t>
      </w:r>
      <w:r w:rsidR="00414C0D" w:rsidRPr="00CD4B82">
        <w:rPr>
          <w:rFonts w:ascii="Times New Roman" w:hAnsi="Times New Roman" w:cs="Times New Roman"/>
        </w:rPr>
        <w:t>and AKT pathways</w:t>
      </w:r>
      <w:r w:rsidR="00414C0D">
        <w:rPr>
          <w:rFonts w:ascii="Times New Roman" w:hAnsi="Times New Roman" w:cs="Times New Roman"/>
        </w:rPr>
        <w:t xml:space="preserve"> </w:t>
      </w:r>
      <w:r w:rsidR="00414C0D">
        <w:rPr>
          <w:rFonts w:ascii="Times New Roman" w:hAnsi="Times New Roman" w:cs="Times New Roman"/>
        </w:rPr>
        <w:fldChar w:fldCharType="begin"/>
      </w:r>
      <w:r w:rsidR="00414C0D">
        <w:rPr>
          <w:rFonts w:ascii="Times New Roman" w:hAnsi="Times New Roman" w:cs="Times New Roman"/>
        </w:rPr>
        <w:instrText xml:space="preserve"> ADDIN EN.CITE &lt;EndNote&gt;&lt;Cite&gt;&lt;Author&gt;Lenox&lt;/Author&gt;&lt;Year&gt;2003&lt;/Year&gt;&lt;IDText&gt;Molecular basis of lithium action: integration of lithium-responsive signaling and gene expression networks&lt;/IDText&gt;&lt;DisplayText&gt;(Lenox and Wang, 2003)&lt;/DisplayText&gt;&lt;record&gt;&lt;dates&gt;&lt;pub-dates&gt;&lt;date&gt;02/21/online&lt;/date&gt;&lt;/pub-dates&gt;&lt;year&gt;2003&lt;/year&gt;&lt;/dates&gt;&lt;urls&gt;&lt;related-urls&gt;&lt;url&gt;https://doi.org/10.1038/sj.mp.4001306&lt;/url&gt;&lt;/related-urls&gt;&lt;/urls&gt;&lt;work-type&gt;Feature Article&lt;/work-type&gt;&lt;titles&gt;&lt;title&gt;Molecular basis of lithium action: integration of lithium-responsive signaling and gene expression networks&lt;/title&gt;&lt;secondary-title&gt;Molecular Psychiatry&lt;/secondary-title&gt;&lt;/titles&gt;&lt;pages&gt;135&lt;/pages&gt;&lt;contributors&gt;&lt;authors&gt;&lt;author&gt;Lenox, R. H.&lt;/author&gt;&lt;author&gt;Wang, Le&lt;/author&gt;&lt;/authors&gt;&lt;/contributors&gt;&lt;added-date format="utc"&gt;1544748105&lt;/added-date&gt;&lt;ref-type name="Journal Article"&gt;17&lt;/ref-type&gt;&lt;rec-number&gt;1093&lt;/rec-number&gt;&lt;publisher&gt;Nature Publishing Group&lt;/publisher&gt;&lt;last-updated-date format="utc"&gt;1544748106&lt;/last-updated-date&gt;&lt;electronic-resource-num&gt;10.1038/sj.mp.4001306&lt;/electronic-resource-num&gt;&lt;volume&gt;8&lt;/volume&gt;&lt;/record&gt;&lt;/Cite&gt;&lt;/EndNote&gt;</w:instrText>
      </w:r>
      <w:r w:rsidR="00414C0D">
        <w:rPr>
          <w:rFonts w:ascii="Times New Roman" w:hAnsi="Times New Roman" w:cs="Times New Roman"/>
        </w:rPr>
        <w:fldChar w:fldCharType="separate"/>
      </w:r>
      <w:r w:rsidR="00414C0D">
        <w:rPr>
          <w:rFonts w:ascii="Times New Roman" w:hAnsi="Times New Roman" w:cs="Times New Roman"/>
          <w:noProof/>
        </w:rPr>
        <w:t>(Lenox and Wang, 2003)</w:t>
      </w:r>
      <w:r w:rsidR="00414C0D">
        <w:rPr>
          <w:rFonts w:ascii="Times New Roman" w:hAnsi="Times New Roman" w:cs="Times New Roman"/>
        </w:rPr>
        <w:fldChar w:fldCharType="end"/>
      </w:r>
      <w:r w:rsidR="00414C0D">
        <w:rPr>
          <w:rFonts w:ascii="Times New Roman" w:hAnsi="Times New Roman" w:cs="Times New Roman"/>
        </w:rPr>
        <w:t>.</w:t>
      </w:r>
    </w:p>
    <w:p w14:paraId="6BAF21D5" w14:textId="160520F6" w:rsidR="0007682B" w:rsidRDefault="0007682B" w:rsidP="0007682B">
      <w:pPr>
        <w:spacing w:line="360" w:lineRule="auto"/>
        <w:ind w:firstLine="720"/>
        <w:rPr>
          <w:rFonts w:ascii="Times New Roman" w:hAnsi="Times New Roman" w:cs="Times New Roman"/>
        </w:rPr>
      </w:pPr>
      <w:r>
        <w:rPr>
          <w:rFonts w:ascii="Times New Roman" w:hAnsi="Times New Roman" w:cs="Times New Roman"/>
        </w:rPr>
        <w:lastRenderedPageBreak/>
        <w:t xml:space="preserve">LiCl rapidly (within 24 </w:t>
      </w:r>
      <w:proofErr w:type="spellStart"/>
      <w:r>
        <w:rPr>
          <w:rFonts w:ascii="Times New Roman" w:hAnsi="Times New Roman" w:cs="Times New Roman"/>
        </w:rPr>
        <w:t>hrs</w:t>
      </w:r>
      <w:proofErr w:type="spellEnd"/>
      <w:r>
        <w:rPr>
          <w:rFonts w:ascii="Times New Roman" w:hAnsi="Times New Roman" w:cs="Times New Roman"/>
        </w:rPr>
        <w:t>) promoted the</w:t>
      </w:r>
      <w:r w:rsidRPr="00EE6ED7">
        <w:rPr>
          <w:rFonts w:ascii="Times New Roman" w:hAnsi="Times New Roman" w:cs="Times New Roman"/>
        </w:rPr>
        <w:t xml:space="preserve"> </w:t>
      </w:r>
      <w:r>
        <w:rPr>
          <w:rFonts w:ascii="Times New Roman" w:hAnsi="Times New Roman" w:cs="Times New Roman"/>
        </w:rPr>
        <w:t>maturation of dendritic</w:t>
      </w:r>
      <w:r w:rsidRPr="00EE6ED7">
        <w:rPr>
          <w:rFonts w:ascii="Times New Roman" w:hAnsi="Times New Roman" w:cs="Times New Roman"/>
        </w:rPr>
        <w:t xml:space="preserve"> spines in</w:t>
      </w:r>
      <w:r>
        <w:rPr>
          <w:rFonts w:ascii="Times New Roman" w:hAnsi="Times New Roman" w:cs="Times New Roman"/>
        </w:rPr>
        <w:t xml:space="preserve"> </w:t>
      </w:r>
      <w:r w:rsidRPr="009E1BBD">
        <w:rPr>
          <w:rFonts w:ascii="Times New Roman" w:hAnsi="Times New Roman" w:cs="Times New Roman"/>
          <w:i/>
        </w:rPr>
        <w:t>Tbr1</w:t>
      </w:r>
      <w:r w:rsidRPr="009E1BBD">
        <w:rPr>
          <w:rFonts w:ascii="Times New Roman" w:hAnsi="Times New Roman" w:cs="Times New Roman"/>
          <w:i/>
          <w:vertAlign w:val="superscript"/>
        </w:rPr>
        <w:t>layer5</w:t>
      </w:r>
      <w:r>
        <w:rPr>
          <w:rFonts w:ascii="Times New Roman" w:hAnsi="Times New Roman" w:cs="Times New Roman"/>
          <w:i/>
          <w:vertAlign w:val="superscript"/>
        </w:rPr>
        <w:t xml:space="preserve"> </w:t>
      </w:r>
      <w:r>
        <w:rPr>
          <w:rFonts w:ascii="Times New Roman" w:hAnsi="Times New Roman" w:cs="Times New Roman"/>
        </w:rPr>
        <w:t xml:space="preserve">CKO, </w:t>
      </w:r>
      <w:r w:rsidRPr="009E1BBD">
        <w:rPr>
          <w:rFonts w:ascii="Times New Roman" w:hAnsi="Times New Roman" w:cs="Times New Roman"/>
          <w:i/>
        </w:rPr>
        <w:t>Tbr1</w:t>
      </w:r>
      <w:r w:rsidRPr="009E1BBD">
        <w:rPr>
          <w:rFonts w:ascii="Times New Roman" w:hAnsi="Times New Roman" w:cs="Times New Roman"/>
          <w:i/>
          <w:vertAlign w:val="superscript"/>
        </w:rPr>
        <w:t>layer6</w:t>
      </w:r>
      <w:r>
        <w:rPr>
          <w:rFonts w:ascii="Times New Roman" w:hAnsi="Times New Roman" w:cs="Times New Roman"/>
        </w:rPr>
        <w:t xml:space="preserve"> CKO and </w:t>
      </w:r>
      <w:r>
        <w:rPr>
          <w:rFonts w:ascii="Times New Roman" w:hAnsi="Times New Roman" w:cs="Times New Roman"/>
          <w:i/>
        </w:rPr>
        <w:t>Tbr1</w:t>
      </w:r>
      <w:r w:rsidRPr="005044FA">
        <w:rPr>
          <w:rFonts w:ascii="Times New Roman" w:hAnsi="Times New Roman" w:cs="Times New Roman"/>
          <w:i/>
          <w:vertAlign w:val="superscript"/>
        </w:rPr>
        <w:t>+/-</w:t>
      </w:r>
      <w:r>
        <w:rPr>
          <w:rFonts w:ascii="Times New Roman" w:hAnsi="Times New Roman" w:cs="Times New Roman"/>
          <w:i/>
        </w:rPr>
        <w:t xml:space="preserve"> </w:t>
      </w:r>
      <w:r>
        <w:rPr>
          <w:rFonts w:ascii="Times New Roman" w:hAnsi="Times New Roman" w:cs="Times New Roman"/>
        </w:rPr>
        <w:t>mutant neurons in cortical layers 5 and 6. Furthermore,</w:t>
      </w:r>
      <w:r w:rsidR="00075A0C">
        <w:rPr>
          <w:rFonts w:ascii="Times New Roman" w:hAnsi="Times New Roman" w:cs="Times New Roman"/>
        </w:rPr>
        <w:t xml:space="preserve"> LiCl treatment</w:t>
      </w:r>
      <w:r>
        <w:rPr>
          <w:rFonts w:ascii="Times New Roman" w:hAnsi="Times New Roman" w:cs="Times New Roman"/>
        </w:rPr>
        <w:t xml:space="preserve"> rescued excitatory and inhibitory synapse numbers within 24 hours. Remarkably, a single dose of LiCl at P</w:t>
      </w:r>
      <w:r w:rsidR="001561EE">
        <w:rPr>
          <w:rFonts w:ascii="Times New Roman" w:hAnsi="Times New Roman" w:cs="Times New Roman"/>
        </w:rPr>
        <w:t>30</w:t>
      </w:r>
      <w:r>
        <w:rPr>
          <w:rFonts w:ascii="Times New Roman" w:hAnsi="Times New Roman" w:cs="Times New Roman"/>
        </w:rPr>
        <w:t xml:space="preserve"> led to a sustained rescue of syn</w:t>
      </w:r>
      <w:r w:rsidR="00E612DC">
        <w:rPr>
          <w:rFonts w:ascii="Times New Roman" w:hAnsi="Times New Roman" w:cs="Times New Roman"/>
        </w:rPr>
        <w:t>a</w:t>
      </w:r>
      <w:r>
        <w:rPr>
          <w:rFonts w:ascii="Times New Roman" w:hAnsi="Times New Roman" w:cs="Times New Roman"/>
        </w:rPr>
        <w:t>p</w:t>
      </w:r>
      <w:r w:rsidR="00075A0C">
        <w:rPr>
          <w:rFonts w:ascii="Times New Roman" w:hAnsi="Times New Roman" w:cs="Times New Roman"/>
        </w:rPr>
        <w:t>tic density,</w:t>
      </w:r>
      <w:r>
        <w:rPr>
          <w:rFonts w:ascii="Times New Roman" w:hAnsi="Times New Roman" w:cs="Times New Roman"/>
        </w:rPr>
        <w:t xml:space="preserve"> measure</w:t>
      </w:r>
      <w:r w:rsidR="00075A0C">
        <w:rPr>
          <w:rFonts w:ascii="Times New Roman" w:hAnsi="Times New Roman" w:cs="Times New Roman"/>
        </w:rPr>
        <w:t>d</w:t>
      </w:r>
      <w:r>
        <w:rPr>
          <w:rFonts w:ascii="Times New Roman" w:hAnsi="Times New Roman" w:cs="Times New Roman"/>
        </w:rPr>
        <w:t xml:space="preserve"> 4 weeks </w:t>
      </w:r>
      <w:r w:rsidR="001561EE">
        <w:rPr>
          <w:rFonts w:ascii="Times New Roman" w:hAnsi="Times New Roman" w:cs="Times New Roman"/>
        </w:rPr>
        <w:t>after treatment</w:t>
      </w:r>
      <w:r>
        <w:rPr>
          <w:rFonts w:ascii="Times New Roman" w:hAnsi="Times New Roman" w:cs="Times New Roman"/>
        </w:rPr>
        <w:t xml:space="preserve">. These results suggest that the </w:t>
      </w:r>
      <w:r w:rsidRPr="006E7218">
        <w:rPr>
          <w:rFonts w:ascii="Times New Roman" w:hAnsi="Times New Roman" w:cs="Times New Roman"/>
          <w:i/>
        </w:rPr>
        <w:t>Tbr1</w:t>
      </w:r>
      <w:r>
        <w:rPr>
          <w:rFonts w:ascii="Times New Roman" w:hAnsi="Times New Roman" w:cs="Times New Roman"/>
        </w:rPr>
        <w:t xml:space="preserve"> mutant’s dendrites have most of the machinery needed to make synapses but have a deficit of the essential signal(s) to initiate synaptogenesis. Once the LiCl-induced synapses are formed, they appear to be relatively stable.</w:t>
      </w:r>
    </w:p>
    <w:p w14:paraId="4A43F981" w14:textId="2091992C" w:rsidR="00046D5A" w:rsidRDefault="00BE3F69" w:rsidP="00D034F4">
      <w:pPr>
        <w:spacing w:line="360" w:lineRule="auto"/>
        <w:ind w:firstLine="720"/>
        <w:rPr>
          <w:rFonts w:ascii="Times New Roman" w:hAnsi="Times New Roman" w:cs="Times New Roman"/>
        </w:rPr>
      </w:pPr>
      <w:r>
        <w:rPr>
          <w:rFonts w:ascii="Times New Roman" w:hAnsi="Times New Roman" w:cs="Times New Roman"/>
        </w:rPr>
        <w:t xml:space="preserve">Corticothalamic axons in the </w:t>
      </w:r>
      <w:r w:rsidR="0007682B">
        <w:rPr>
          <w:rFonts w:ascii="Times New Roman" w:hAnsi="Times New Roman" w:cs="Times New Roman"/>
          <w:i/>
        </w:rPr>
        <w:t>Tbr1</w:t>
      </w:r>
      <w:r w:rsidR="0007682B" w:rsidRPr="00D75835">
        <w:rPr>
          <w:rFonts w:ascii="Times New Roman" w:hAnsi="Times New Roman" w:cs="Times New Roman"/>
          <w:i/>
          <w:vertAlign w:val="superscript"/>
        </w:rPr>
        <w:t>layer6</w:t>
      </w:r>
      <w:r w:rsidR="0007682B">
        <w:rPr>
          <w:rFonts w:ascii="Times New Roman" w:hAnsi="Times New Roman" w:cs="Times New Roman"/>
          <w:i/>
        </w:rPr>
        <w:t xml:space="preserve"> </w:t>
      </w:r>
      <w:r w:rsidR="0007682B">
        <w:rPr>
          <w:rFonts w:ascii="Times New Roman" w:hAnsi="Times New Roman" w:cs="Times New Roman"/>
        </w:rPr>
        <w:t>mutants</w:t>
      </w:r>
      <w:r>
        <w:rPr>
          <w:rFonts w:ascii="Times New Roman" w:hAnsi="Times New Roman" w:cs="Times New Roman"/>
        </w:rPr>
        <w:t xml:space="preserve"> fail to fully arborize within </w:t>
      </w:r>
      <w:r w:rsidR="007E6D22">
        <w:rPr>
          <w:rFonts w:ascii="Times New Roman" w:hAnsi="Times New Roman" w:cs="Times New Roman"/>
        </w:rPr>
        <w:t xml:space="preserve">anterior and anteromedial regions of </w:t>
      </w:r>
      <w:r>
        <w:rPr>
          <w:rFonts w:ascii="Times New Roman" w:hAnsi="Times New Roman" w:cs="Times New Roman"/>
        </w:rPr>
        <w:t>thalamus</w:t>
      </w:r>
      <w:r w:rsidR="00E612DC">
        <w:rPr>
          <w:rFonts w:ascii="Times New Roman" w:hAnsi="Times New Roman" w:cs="Times New Roman"/>
        </w:rPr>
        <w:t xml:space="preserve"> </w:t>
      </w:r>
      <w:r w:rsidR="00E612DC">
        <w:rPr>
          <w:rFonts w:ascii="Times New Roman" w:hAnsi="Times New Roman" w:cs="Times New Roman"/>
        </w:rPr>
        <w:fldChar w:fldCharType="begin"/>
      </w:r>
      <w:r w:rsidR="00E612DC">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E612DC">
        <w:rPr>
          <w:rFonts w:ascii="Times New Roman" w:hAnsi="Times New Roman" w:cs="Times New Roman"/>
        </w:rPr>
        <w:fldChar w:fldCharType="separate"/>
      </w:r>
      <w:r w:rsidR="00E612DC">
        <w:rPr>
          <w:rFonts w:ascii="Times New Roman" w:hAnsi="Times New Roman" w:cs="Times New Roman"/>
          <w:noProof/>
        </w:rPr>
        <w:t>(Fazel Darbandi et al., 2018)</w:t>
      </w:r>
      <w:r w:rsidR="00E612DC">
        <w:rPr>
          <w:rFonts w:ascii="Times New Roman" w:hAnsi="Times New Roman" w:cs="Times New Roman"/>
        </w:rPr>
        <w:fldChar w:fldCharType="end"/>
      </w:r>
      <w:r w:rsidR="00E612DC">
        <w:rPr>
          <w:rFonts w:ascii="Times New Roman" w:hAnsi="Times New Roman" w:cs="Times New Roman"/>
        </w:rPr>
        <w:t xml:space="preserve">. </w:t>
      </w:r>
      <w:r>
        <w:rPr>
          <w:rFonts w:ascii="Times New Roman" w:hAnsi="Times New Roman" w:cs="Times New Roman"/>
        </w:rPr>
        <w:t>This phenotype was also rescued with</w:t>
      </w:r>
      <w:r w:rsidR="00C630CA">
        <w:rPr>
          <w:rFonts w:ascii="Times New Roman" w:hAnsi="Times New Roman" w:cs="Times New Roman"/>
        </w:rPr>
        <w:t>in</w:t>
      </w:r>
      <w:r>
        <w:rPr>
          <w:rFonts w:ascii="Times New Roman" w:hAnsi="Times New Roman" w:cs="Times New Roman"/>
        </w:rPr>
        <w:t xml:space="preserve"> 24 </w:t>
      </w:r>
      <w:proofErr w:type="spellStart"/>
      <w:r>
        <w:rPr>
          <w:rFonts w:ascii="Times New Roman" w:hAnsi="Times New Roman" w:cs="Times New Roman"/>
        </w:rPr>
        <w:t>hrs</w:t>
      </w:r>
      <w:proofErr w:type="spellEnd"/>
      <w:r>
        <w:rPr>
          <w:rFonts w:ascii="Times New Roman" w:hAnsi="Times New Roman" w:cs="Times New Roman"/>
        </w:rPr>
        <w:t xml:space="preserve"> </w:t>
      </w:r>
      <w:r w:rsidR="00C630CA">
        <w:rPr>
          <w:rFonts w:ascii="Times New Roman" w:hAnsi="Times New Roman" w:cs="Times New Roman"/>
        </w:rPr>
        <w:t xml:space="preserve">of </w:t>
      </w:r>
      <w:r>
        <w:rPr>
          <w:rFonts w:ascii="Times New Roman" w:hAnsi="Times New Roman" w:cs="Times New Roman"/>
        </w:rPr>
        <w:t>LiCl treatment, suggesting the reduced WNT-signaling underlies the defect of axonal elongation</w:t>
      </w:r>
      <w:r w:rsidR="006A5007">
        <w:rPr>
          <w:rFonts w:ascii="Times New Roman" w:hAnsi="Times New Roman" w:cs="Times New Roman"/>
        </w:rPr>
        <w:t xml:space="preserve"> and/or </w:t>
      </w:r>
      <w:r>
        <w:rPr>
          <w:rFonts w:ascii="Times New Roman" w:hAnsi="Times New Roman" w:cs="Times New Roman"/>
        </w:rPr>
        <w:t>arborization</w:t>
      </w:r>
      <w:r w:rsidR="00C630CA">
        <w:rPr>
          <w:rFonts w:ascii="Times New Roman" w:hAnsi="Times New Roman" w:cs="Times New Roman"/>
        </w:rPr>
        <w:t xml:space="preserve"> in </w:t>
      </w:r>
      <w:r w:rsidR="00C630CA">
        <w:rPr>
          <w:rFonts w:ascii="Times New Roman" w:hAnsi="Times New Roman" w:cs="Times New Roman"/>
          <w:i/>
        </w:rPr>
        <w:t>Tbr1</w:t>
      </w:r>
      <w:r w:rsidR="00C630CA" w:rsidRPr="00D75835">
        <w:rPr>
          <w:rFonts w:ascii="Times New Roman" w:hAnsi="Times New Roman" w:cs="Times New Roman"/>
          <w:i/>
          <w:vertAlign w:val="superscript"/>
        </w:rPr>
        <w:t>layer6</w:t>
      </w:r>
      <w:r w:rsidR="00C630CA">
        <w:rPr>
          <w:rFonts w:ascii="Times New Roman" w:hAnsi="Times New Roman" w:cs="Times New Roman"/>
          <w:i/>
        </w:rPr>
        <w:t xml:space="preserve"> </w:t>
      </w:r>
      <w:r w:rsidR="00C630CA">
        <w:rPr>
          <w:rFonts w:ascii="Times New Roman" w:hAnsi="Times New Roman" w:cs="Times New Roman"/>
        </w:rPr>
        <w:t>mutants</w:t>
      </w:r>
      <w:r>
        <w:rPr>
          <w:rFonts w:ascii="Times New Roman" w:hAnsi="Times New Roman" w:cs="Times New Roman"/>
        </w:rPr>
        <w:t>.</w:t>
      </w:r>
    </w:p>
    <w:p w14:paraId="09211BC4" w14:textId="45CDE101" w:rsidR="00BE3F69" w:rsidRDefault="00BE3F69" w:rsidP="00BE3F69">
      <w:pPr>
        <w:spacing w:line="360" w:lineRule="auto"/>
        <w:ind w:firstLine="720"/>
        <w:rPr>
          <w:rFonts w:ascii="Times New Roman" w:eastAsia="Times New Roman" w:hAnsi="Times New Roman" w:cs="Times New Roman"/>
          <w:color w:val="000000"/>
          <w:shd w:val="clear" w:color="auto" w:fill="FFFFFF"/>
        </w:rPr>
      </w:pPr>
      <w:r>
        <w:rPr>
          <w:rFonts w:ascii="Times New Roman" w:hAnsi="Times New Roman" w:cs="Times New Roman"/>
        </w:rPr>
        <w:t xml:space="preserve">In sum, we </w:t>
      </w:r>
      <w:r>
        <w:rPr>
          <w:rFonts w:ascii="Times New Roman" w:eastAsia="Times New Roman" w:hAnsi="Times New Roman" w:cs="Times New Roman"/>
          <w:color w:val="000000"/>
          <w:shd w:val="clear" w:color="auto" w:fill="FFFFFF"/>
        </w:rPr>
        <w:t xml:space="preserve">postulate that </w:t>
      </w:r>
      <w:r w:rsidRPr="006E7218">
        <w:rPr>
          <w:rFonts w:ascii="Times New Roman" w:eastAsia="Times New Roman" w:hAnsi="Times New Roman" w:cs="Times New Roman"/>
          <w:i/>
          <w:color w:val="000000"/>
          <w:shd w:val="clear" w:color="auto" w:fill="FFFFFF"/>
        </w:rPr>
        <w:t>Tbr1</w:t>
      </w:r>
      <w:r>
        <w:rPr>
          <w:rFonts w:ascii="Times New Roman" w:eastAsia="Times New Roman" w:hAnsi="Times New Roman" w:cs="Times New Roman"/>
          <w:color w:val="000000"/>
          <w:shd w:val="clear" w:color="auto" w:fill="FFFFFF"/>
        </w:rPr>
        <w:t xml:space="preserve"> mutant layer 5 and 6 cortical neurons have reduced WNT signaling that underlies their defects in dendritic spines, synapses and axonal arborization. LiCl rescues each of these defects, perhaps through promoting WNT signaling.</w:t>
      </w:r>
    </w:p>
    <w:p w14:paraId="2FD56AC6" w14:textId="77777777" w:rsidR="00353D67" w:rsidRPr="00061204" w:rsidRDefault="00353D67" w:rsidP="006E7218">
      <w:pPr>
        <w:spacing w:line="360" w:lineRule="auto"/>
        <w:rPr>
          <w:rFonts w:ascii="Times New Roman" w:hAnsi="Times New Roman" w:cs="Times New Roman"/>
        </w:rPr>
      </w:pPr>
    </w:p>
    <w:p w14:paraId="3A5382FC" w14:textId="620B22E8" w:rsidR="0021249D" w:rsidRPr="00F36299" w:rsidRDefault="003D6D26" w:rsidP="000C2556">
      <w:pPr>
        <w:spacing w:line="360" w:lineRule="auto"/>
        <w:rPr>
          <w:rFonts w:ascii="Times New Roman" w:hAnsi="Times New Roman" w:cs="Times New Roman"/>
          <w:b/>
        </w:rPr>
      </w:pPr>
      <w:r>
        <w:rPr>
          <w:rFonts w:ascii="Times New Roman" w:hAnsi="Times New Roman" w:cs="Times New Roman"/>
          <w:b/>
        </w:rPr>
        <w:t xml:space="preserve">LiCl treatment rescues </w:t>
      </w:r>
      <w:r w:rsidR="00F36299">
        <w:rPr>
          <w:rFonts w:ascii="Times New Roman" w:hAnsi="Times New Roman" w:cs="Times New Roman"/>
          <w:b/>
        </w:rPr>
        <w:t>social interaction d</w:t>
      </w:r>
      <w:r w:rsidR="00D62DD1">
        <w:rPr>
          <w:rFonts w:ascii="Times New Roman" w:hAnsi="Times New Roman" w:cs="Times New Roman"/>
          <w:b/>
        </w:rPr>
        <w:t>eficit</w:t>
      </w:r>
      <w:r>
        <w:rPr>
          <w:rFonts w:ascii="Times New Roman" w:hAnsi="Times New Roman" w:cs="Times New Roman"/>
          <w:b/>
        </w:rPr>
        <w:t xml:space="preserve"> in</w:t>
      </w:r>
      <w:r w:rsidR="00742627">
        <w:rPr>
          <w:rFonts w:ascii="Times New Roman" w:hAnsi="Times New Roman" w:cs="Times New Roman"/>
          <w:b/>
        </w:rPr>
        <w:t xml:space="preserve"> </w:t>
      </w:r>
      <w:r>
        <w:rPr>
          <w:rFonts w:ascii="Times New Roman" w:hAnsi="Times New Roman" w:cs="Times New Roman"/>
          <w:b/>
          <w:i/>
        </w:rPr>
        <w:t>Tbr1</w:t>
      </w:r>
      <w:r w:rsidRPr="00A144DF">
        <w:rPr>
          <w:rFonts w:ascii="Times New Roman" w:hAnsi="Times New Roman" w:cs="Times New Roman"/>
          <w:b/>
          <w:i/>
          <w:vertAlign w:val="superscript"/>
        </w:rPr>
        <w:t>layer5</w:t>
      </w:r>
      <w:r>
        <w:rPr>
          <w:rFonts w:ascii="Times New Roman" w:hAnsi="Times New Roman" w:cs="Times New Roman"/>
          <w:b/>
        </w:rPr>
        <w:t xml:space="preserve"> CKOs</w:t>
      </w:r>
      <w:r w:rsidR="0052035D">
        <w:rPr>
          <w:rFonts w:ascii="Times New Roman" w:hAnsi="Times New Roman" w:cs="Times New Roman"/>
          <w:b/>
        </w:rPr>
        <w:t>.</w:t>
      </w:r>
    </w:p>
    <w:p w14:paraId="30D4DB95" w14:textId="69777D52" w:rsidR="00E13CFC" w:rsidRDefault="00292F3D" w:rsidP="00C73CDE">
      <w:pPr>
        <w:spacing w:line="360" w:lineRule="auto"/>
        <w:ind w:firstLine="720"/>
        <w:rPr>
          <w:rFonts w:ascii="Times New Roman" w:hAnsi="Times New Roman" w:cs="Times New Roman"/>
        </w:rPr>
      </w:pPr>
      <w:r>
        <w:rPr>
          <w:rFonts w:ascii="Times New Roman" w:hAnsi="Times New Roman" w:cs="Times New Roman"/>
        </w:rPr>
        <w:t xml:space="preserve">We </w:t>
      </w:r>
      <w:r w:rsidR="007D38D7">
        <w:rPr>
          <w:rFonts w:ascii="Times New Roman" w:hAnsi="Times New Roman" w:cs="Times New Roman"/>
        </w:rPr>
        <w:t xml:space="preserve">eliminated </w:t>
      </w:r>
      <w:r>
        <w:rPr>
          <w:rFonts w:ascii="Times New Roman" w:hAnsi="Times New Roman" w:cs="Times New Roman"/>
          <w:i/>
        </w:rPr>
        <w:t xml:space="preserve">Tbr1’s </w:t>
      </w:r>
      <w:r>
        <w:rPr>
          <w:rFonts w:ascii="Times New Roman" w:hAnsi="Times New Roman" w:cs="Times New Roman"/>
        </w:rPr>
        <w:t xml:space="preserve">function in </w:t>
      </w:r>
      <w:r w:rsidR="00AA3B3D">
        <w:rPr>
          <w:rFonts w:ascii="Times New Roman" w:hAnsi="Times New Roman" w:cs="Times New Roman"/>
        </w:rPr>
        <w:t xml:space="preserve">cortical </w:t>
      </w:r>
      <w:r>
        <w:rPr>
          <w:rFonts w:ascii="Times New Roman" w:hAnsi="Times New Roman" w:cs="Times New Roman"/>
        </w:rPr>
        <w:t>layer 5 pyramidal neurons</w:t>
      </w:r>
      <w:r w:rsidR="007D38D7">
        <w:rPr>
          <w:rFonts w:ascii="Times New Roman" w:hAnsi="Times New Roman" w:cs="Times New Roman"/>
        </w:rPr>
        <w:t>. In most cortical areas, a minority of layer 5 neurons express TBR1, whereas in rostral areas,</w:t>
      </w:r>
      <w:r>
        <w:rPr>
          <w:rFonts w:ascii="Times New Roman" w:hAnsi="Times New Roman" w:cs="Times New Roman"/>
        </w:rPr>
        <w:t xml:space="preserve"> </w:t>
      </w:r>
      <w:r w:rsidR="00E759D6">
        <w:rPr>
          <w:rFonts w:ascii="Times New Roman" w:hAnsi="Times New Roman" w:cs="Times New Roman"/>
        </w:rPr>
        <w:t xml:space="preserve">including </w:t>
      </w:r>
      <w:r w:rsidR="007D38D7">
        <w:rPr>
          <w:rFonts w:ascii="Times New Roman" w:hAnsi="Times New Roman" w:cs="Times New Roman"/>
        </w:rPr>
        <w:t xml:space="preserve">the </w:t>
      </w:r>
      <w:r w:rsidR="00E759D6">
        <w:rPr>
          <w:rFonts w:ascii="Times New Roman" w:hAnsi="Times New Roman" w:cs="Times New Roman"/>
        </w:rPr>
        <w:t>PFCx,</w:t>
      </w:r>
      <w:r w:rsidR="007D38D7">
        <w:rPr>
          <w:rFonts w:ascii="Times New Roman" w:hAnsi="Times New Roman" w:cs="Times New Roman"/>
        </w:rPr>
        <w:t xml:space="preserve"> TBR1 is expressed in ~8</w:t>
      </w:r>
      <w:r w:rsidR="006F4228">
        <w:rPr>
          <w:rFonts w:ascii="Times New Roman" w:hAnsi="Times New Roman" w:cs="Times New Roman"/>
        </w:rPr>
        <w:t>5</w:t>
      </w:r>
      <w:r w:rsidR="007D38D7">
        <w:rPr>
          <w:rFonts w:ascii="Times New Roman" w:hAnsi="Times New Roman" w:cs="Times New Roman"/>
        </w:rPr>
        <w:t xml:space="preserve">% of layer </w:t>
      </w:r>
      <w:r w:rsidR="006F4228">
        <w:rPr>
          <w:rFonts w:ascii="Times New Roman" w:hAnsi="Times New Roman" w:cs="Times New Roman"/>
        </w:rPr>
        <w:t xml:space="preserve">5 </w:t>
      </w:r>
      <w:r w:rsidR="007D38D7">
        <w:rPr>
          <w:rFonts w:ascii="Times New Roman" w:hAnsi="Times New Roman" w:cs="Times New Roman"/>
        </w:rPr>
        <w:t xml:space="preserve">excitatory neurons (Fig. </w:t>
      </w:r>
      <w:r w:rsidR="009E1393">
        <w:rPr>
          <w:rFonts w:ascii="Times New Roman" w:hAnsi="Times New Roman" w:cs="Times New Roman"/>
        </w:rPr>
        <w:t>S1</w:t>
      </w:r>
      <w:r w:rsidR="007D38D7">
        <w:rPr>
          <w:rFonts w:ascii="Times New Roman" w:hAnsi="Times New Roman" w:cs="Times New Roman"/>
        </w:rPr>
        <w:t>).</w:t>
      </w:r>
      <w:r w:rsidR="00E759D6">
        <w:rPr>
          <w:rFonts w:ascii="Times New Roman" w:hAnsi="Times New Roman" w:cs="Times New Roman"/>
        </w:rPr>
        <w:t xml:space="preserve"> </w:t>
      </w:r>
      <w:r w:rsidR="007D38D7">
        <w:rPr>
          <w:rFonts w:ascii="Times New Roman" w:hAnsi="Times New Roman" w:cs="Times New Roman"/>
        </w:rPr>
        <w:t>The PFC</w:t>
      </w:r>
      <w:r w:rsidR="00FA65EF">
        <w:rPr>
          <w:rFonts w:ascii="Times New Roman" w:hAnsi="Times New Roman" w:cs="Times New Roman"/>
        </w:rPr>
        <w:t>x</w:t>
      </w:r>
      <w:r w:rsidR="007D38D7">
        <w:rPr>
          <w:rFonts w:ascii="Times New Roman" w:hAnsi="Times New Roman" w:cs="Times New Roman"/>
        </w:rPr>
        <w:t xml:space="preserve"> </w:t>
      </w:r>
      <w:r w:rsidR="00414C0D">
        <w:rPr>
          <w:rFonts w:ascii="Times New Roman" w:hAnsi="Times New Roman" w:cs="Times New Roman"/>
        </w:rPr>
        <w:t>has a central function in distributed circuits that control high</w:t>
      </w:r>
      <w:r w:rsidR="00742627">
        <w:rPr>
          <w:rFonts w:ascii="Times New Roman" w:hAnsi="Times New Roman" w:cs="Times New Roman"/>
        </w:rPr>
        <w:t>er</w:t>
      </w:r>
      <w:r w:rsidR="00414C0D">
        <w:rPr>
          <w:rFonts w:ascii="Times New Roman" w:hAnsi="Times New Roman" w:cs="Times New Roman"/>
        </w:rPr>
        <w:t xml:space="preserve"> cognitive and emotional functions that are disrupted in neuropsychiatric disorders such as </w:t>
      </w:r>
      <w:r w:rsidR="00E759D6">
        <w:rPr>
          <w:rFonts w:ascii="Times New Roman" w:hAnsi="Times New Roman" w:cs="Times New Roman"/>
        </w:rPr>
        <w:t>ASD</w:t>
      </w:r>
      <w:r w:rsidR="00AA3B3D">
        <w:rPr>
          <w:rFonts w:ascii="Times New Roman" w:hAnsi="Times New Roman" w:cs="Times New Roman"/>
        </w:rPr>
        <w:t>.</w:t>
      </w:r>
      <w:r w:rsidR="00E759D6">
        <w:rPr>
          <w:rFonts w:ascii="Times New Roman" w:hAnsi="Times New Roman" w:cs="Times New Roman"/>
        </w:rPr>
        <w:t xml:space="preserve"> </w:t>
      </w:r>
      <w:r w:rsidR="00AA3B3D" w:rsidRPr="00AA3B3D">
        <w:rPr>
          <w:rFonts w:ascii="Times New Roman" w:hAnsi="Times New Roman" w:cs="Times New Roman"/>
          <w:i/>
        </w:rPr>
        <w:t>Tbr1</w:t>
      </w:r>
      <w:r w:rsidR="00AA3B3D" w:rsidRPr="00AA3B3D">
        <w:rPr>
          <w:rFonts w:ascii="Times New Roman" w:hAnsi="Times New Roman" w:cs="Times New Roman"/>
          <w:i/>
          <w:vertAlign w:val="superscript"/>
        </w:rPr>
        <w:t>layer5</w:t>
      </w:r>
      <w:r w:rsidR="00AA3B3D">
        <w:rPr>
          <w:rFonts w:ascii="Times New Roman" w:hAnsi="Times New Roman" w:cs="Times New Roman"/>
        </w:rPr>
        <w:t xml:space="preserve"> </w:t>
      </w:r>
      <w:r w:rsidR="002434FA">
        <w:rPr>
          <w:rFonts w:ascii="Times New Roman" w:hAnsi="Times New Roman" w:cs="Times New Roman"/>
        </w:rPr>
        <w:t>CKO</w:t>
      </w:r>
      <w:r w:rsidR="00AA3B3D">
        <w:rPr>
          <w:rFonts w:ascii="Times New Roman" w:hAnsi="Times New Roman" w:cs="Times New Roman"/>
        </w:rPr>
        <w:t>s are viable and fertile, allow</w:t>
      </w:r>
      <w:r w:rsidR="00414C0D">
        <w:rPr>
          <w:rFonts w:ascii="Times New Roman" w:hAnsi="Times New Roman" w:cs="Times New Roman"/>
        </w:rPr>
        <w:t xml:space="preserve">ing </w:t>
      </w:r>
      <w:r w:rsidR="00AA3B3D">
        <w:rPr>
          <w:rFonts w:ascii="Times New Roman" w:hAnsi="Times New Roman" w:cs="Times New Roman"/>
        </w:rPr>
        <w:t>us to</w:t>
      </w:r>
      <w:r w:rsidR="00E759D6">
        <w:rPr>
          <w:rFonts w:ascii="Times New Roman" w:hAnsi="Times New Roman" w:cs="Times New Roman"/>
        </w:rPr>
        <w:t xml:space="preserve"> </w:t>
      </w:r>
      <w:r w:rsidR="002434FA">
        <w:rPr>
          <w:rFonts w:ascii="Times New Roman" w:hAnsi="Times New Roman" w:cs="Times New Roman"/>
        </w:rPr>
        <w:t>study</w:t>
      </w:r>
      <w:r w:rsidR="00AA3B3D">
        <w:rPr>
          <w:rFonts w:ascii="Times New Roman" w:hAnsi="Times New Roman" w:cs="Times New Roman"/>
        </w:rPr>
        <w:t xml:space="preserve"> </w:t>
      </w:r>
      <w:r w:rsidR="00E759D6">
        <w:rPr>
          <w:rFonts w:ascii="Times New Roman" w:hAnsi="Times New Roman" w:cs="Times New Roman"/>
        </w:rPr>
        <w:t xml:space="preserve">the impact of </w:t>
      </w:r>
      <w:r w:rsidR="00E759D6">
        <w:rPr>
          <w:rFonts w:ascii="Times New Roman" w:hAnsi="Times New Roman" w:cs="Times New Roman"/>
          <w:i/>
        </w:rPr>
        <w:t>Tbr1</w:t>
      </w:r>
      <w:r w:rsidR="00E759D6">
        <w:rPr>
          <w:rFonts w:ascii="Times New Roman" w:hAnsi="Times New Roman" w:cs="Times New Roman"/>
        </w:rPr>
        <w:t xml:space="preserve"> deletion on the behavior of heterozygous and homozygous </w:t>
      </w:r>
      <w:r w:rsidR="002434FA">
        <w:rPr>
          <w:rFonts w:ascii="Times New Roman" w:hAnsi="Times New Roman" w:cs="Times New Roman"/>
        </w:rPr>
        <w:t>CKOs</w:t>
      </w:r>
      <w:r w:rsidR="00E759D6">
        <w:rPr>
          <w:rFonts w:ascii="Times New Roman" w:hAnsi="Times New Roman" w:cs="Times New Roman"/>
        </w:rPr>
        <w:t xml:space="preserve">. The </w:t>
      </w:r>
      <w:r w:rsidR="00E759D6" w:rsidRPr="001D0397">
        <w:rPr>
          <w:rFonts w:ascii="Times New Roman" w:hAnsi="Times New Roman" w:cs="Times New Roman"/>
          <w:i/>
        </w:rPr>
        <w:t>Tbr1</w:t>
      </w:r>
      <w:r w:rsidR="00E759D6" w:rsidRPr="001D0397">
        <w:rPr>
          <w:rFonts w:ascii="Times New Roman" w:hAnsi="Times New Roman" w:cs="Times New Roman"/>
          <w:i/>
          <w:vertAlign w:val="superscript"/>
        </w:rPr>
        <w:t>layer5</w:t>
      </w:r>
      <w:r w:rsidR="00E759D6">
        <w:rPr>
          <w:rFonts w:ascii="Times New Roman" w:hAnsi="Times New Roman" w:cs="Times New Roman"/>
        </w:rPr>
        <w:t xml:space="preserve"> </w:t>
      </w:r>
      <w:r w:rsidR="002434FA">
        <w:rPr>
          <w:rFonts w:ascii="Times New Roman" w:hAnsi="Times New Roman" w:cs="Times New Roman"/>
        </w:rPr>
        <w:t>CKOs</w:t>
      </w:r>
      <w:r w:rsidR="00E759D6">
        <w:rPr>
          <w:rFonts w:ascii="Times New Roman" w:hAnsi="Times New Roman" w:cs="Times New Roman"/>
        </w:rPr>
        <w:t xml:space="preserve"> showed no deficit in their motor functions (rotarod and open field) and interest in novel objects. However, </w:t>
      </w:r>
      <w:r w:rsidR="00E759D6" w:rsidRPr="001D0397">
        <w:rPr>
          <w:rFonts w:ascii="Times New Roman" w:hAnsi="Times New Roman" w:cs="Times New Roman"/>
          <w:i/>
        </w:rPr>
        <w:t>Tbr1</w:t>
      </w:r>
      <w:r w:rsidR="00E759D6" w:rsidRPr="001D0397">
        <w:rPr>
          <w:rFonts w:ascii="Times New Roman" w:hAnsi="Times New Roman" w:cs="Times New Roman"/>
          <w:i/>
          <w:vertAlign w:val="superscript"/>
        </w:rPr>
        <w:t>layer</w:t>
      </w:r>
      <w:r w:rsidR="001D0397" w:rsidRPr="001D0397">
        <w:rPr>
          <w:rFonts w:ascii="Times New Roman" w:hAnsi="Times New Roman" w:cs="Times New Roman"/>
          <w:i/>
          <w:vertAlign w:val="superscript"/>
        </w:rPr>
        <w:t>5</w:t>
      </w:r>
      <w:r w:rsidR="00E759D6">
        <w:rPr>
          <w:rFonts w:ascii="Times New Roman" w:hAnsi="Times New Roman" w:cs="Times New Roman"/>
        </w:rPr>
        <w:t xml:space="preserve"> homozygous </w:t>
      </w:r>
      <w:r w:rsidR="002434FA">
        <w:rPr>
          <w:rFonts w:ascii="Times New Roman" w:hAnsi="Times New Roman" w:cs="Times New Roman"/>
        </w:rPr>
        <w:t>CKO</w:t>
      </w:r>
      <w:r w:rsidR="00E759D6">
        <w:rPr>
          <w:rFonts w:ascii="Times New Roman" w:hAnsi="Times New Roman" w:cs="Times New Roman"/>
        </w:rPr>
        <w:t>s showed</w:t>
      </w:r>
      <w:r w:rsidR="002434FA">
        <w:rPr>
          <w:rFonts w:ascii="Times New Roman" w:hAnsi="Times New Roman" w:cs="Times New Roman"/>
        </w:rPr>
        <w:t xml:space="preserve"> a reduction in</w:t>
      </w:r>
      <w:r w:rsidR="00E759D6">
        <w:rPr>
          <w:rFonts w:ascii="Times New Roman" w:hAnsi="Times New Roman" w:cs="Times New Roman"/>
        </w:rPr>
        <w:t xml:space="preserve"> social interaction with a juvenile mouse</w:t>
      </w:r>
      <w:r w:rsidR="00414C0D">
        <w:rPr>
          <w:rFonts w:ascii="Times New Roman" w:hAnsi="Times New Roman" w:cs="Times New Roman"/>
        </w:rPr>
        <w:t>. This phenotype had previously been uncovered in</w:t>
      </w:r>
      <w:r w:rsidR="00E759D6">
        <w:rPr>
          <w:rFonts w:ascii="Times New Roman" w:hAnsi="Times New Roman" w:cs="Times New Roman"/>
        </w:rPr>
        <w:t xml:space="preserve"> </w:t>
      </w:r>
      <w:r w:rsidR="00E759D6">
        <w:rPr>
          <w:rFonts w:ascii="Times New Roman" w:hAnsi="Times New Roman" w:cs="Times New Roman"/>
          <w:i/>
        </w:rPr>
        <w:t>Tbr1</w:t>
      </w:r>
      <w:r w:rsidR="00E759D6">
        <w:rPr>
          <w:rFonts w:ascii="Times New Roman" w:hAnsi="Times New Roman" w:cs="Times New Roman"/>
        </w:rPr>
        <w:t xml:space="preserve"> haploinsufficiency </w:t>
      </w:r>
      <w:r w:rsidR="00595DB1">
        <w:rPr>
          <w:rFonts w:ascii="Times New Roman" w:hAnsi="Times New Roman" w:cs="Times New Roman"/>
        </w:rPr>
        <w:t>m</w:t>
      </w:r>
      <w:r w:rsidR="00414C0D">
        <w:rPr>
          <w:rFonts w:ascii="Times New Roman" w:hAnsi="Times New Roman" w:cs="Times New Roman"/>
        </w:rPr>
        <w:t xml:space="preserve">ice </w:t>
      </w:r>
      <w:r w:rsidR="001D0397">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&lt;EndNote&gt;&lt;Cite&gt;&lt;Author&gt;Huang&lt;/Author&gt;&lt;Year&gt;2014&lt;/Year&gt;&lt;IDText&gt;Tbr1 haploinsufficiency impairs amygdalar axonal projections and results in cognitive abnormality&lt;/IDText&gt;&lt;DisplayText&gt;(Huang et al., 2014)&lt;/DisplayText&gt;&lt;record&gt;&lt;titles&gt;&lt;title&gt;&lt;style face="italic" font="default" size="100%"&gt;Tbr1 &lt;/style&gt;&lt;style font="default" size="100%"&gt;haploinsufficiency impairs amygdalar axonal projections and results in cognitive abnormality&lt;/style&gt;&lt;/title&gt;&lt;secondary-title&gt;Nat Neurosci&lt;/secondary-title&gt;&lt;/titles&gt;&lt;pages&gt;240-247&lt;/pages&gt;&lt;number&gt;2&lt;/number&gt;&lt;contributors&gt;&lt;authors&gt;&lt;author&gt;Huang, Tzyy-Nan&lt;/author&gt;&lt;author&gt;Chuang, Hsiu-Chun&lt;/author&gt;&lt;author&gt;Chou, Wen-Hsi&lt;/author&gt;&lt;author&gt;Chen, Chiung-Ya&lt;/author&gt;&lt;author&gt;Wang, Hsiao-Fang&lt;/author&gt;&lt;author&gt;Chou, Shen-Ju&lt;/author&gt;&lt;author&gt;Hsueh, Yi-Ping&lt;/author&gt;&lt;/authors&gt;&lt;/contributors&gt;&lt;added-date format="utc"&gt;1463200550&lt;/added-date&gt;&lt;ref-type name="Journal Article"&gt;17&lt;/ref-type&gt;&lt;dates&gt;&lt;year&gt;2014&lt;/year&gt;&lt;/dates&gt;&lt;rec-number&gt;242&lt;/rec-number&gt;&lt;last-updated-date format="utc"&gt;1517560083&lt;/last-updated-date&gt;&lt;volume&gt;17&lt;/volume&gt;&lt;/record&gt;&lt;/Cite&gt;&lt;/EndNote&gt;</w:instrText>
      </w:r>
      <w:r w:rsidR="001D0397">
        <w:rPr>
          <w:rFonts w:ascii="Times New Roman" w:hAnsi="Times New Roman" w:cs="Times New Roman"/>
        </w:rPr>
        <w:fldChar w:fldCharType="separate"/>
      </w:r>
      <w:r w:rsidR="004B3E6D">
        <w:rPr>
          <w:rFonts w:ascii="Times New Roman" w:hAnsi="Times New Roman" w:cs="Times New Roman"/>
          <w:noProof/>
        </w:rPr>
        <w:t>(Huang et al., 2014)</w:t>
      </w:r>
      <w:r w:rsidR="001D0397">
        <w:rPr>
          <w:rFonts w:ascii="Times New Roman" w:hAnsi="Times New Roman" w:cs="Times New Roman"/>
        </w:rPr>
        <w:fldChar w:fldCharType="end"/>
      </w:r>
      <w:r w:rsidR="00E759D6">
        <w:rPr>
          <w:rFonts w:ascii="Times New Roman" w:hAnsi="Times New Roman" w:cs="Times New Roman"/>
        </w:rPr>
        <w:t xml:space="preserve">. </w:t>
      </w:r>
    </w:p>
    <w:p w14:paraId="351FF3B2" w14:textId="467D53EC" w:rsidR="00414C0D" w:rsidRDefault="00414C0D" w:rsidP="000C2556">
      <w:pPr>
        <w:spacing w:line="360" w:lineRule="auto"/>
        <w:ind w:firstLine="720"/>
        <w:rPr>
          <w:rFonts w:ascii="Times New Roman" w:hAnsi="Times New Roman" w:cs="Times New Roman"/>
        </w:rPr>
      </w:pPr>
      <w:r>
        <w:rPr>
          <w:rFonts w:ascii="Times New Roman" w:hAnsi="Times New Roman" w:cs="Times New Roman"/>
        </w:rPr>
        <w:t>Importantly, t</w:t>
      </w:r>
      <w:r w:rsidR="00B83A9C">
        <w:rPr>
          <w:rFonts w:ascii="Times New Roman" w:hAnsi="Times New Roman" w:cs="Times New Roman"/>
        </w:rPr>
        <w:t xml:space="preserve">reating </w:t>
      </w:r>
      <w:r w:rsidR="00B83A9C" w:rsidRPr="001D0397">
        <w:rPr>
          <w:rFonts w:ascii="Times New Roman" w:hAnsi="Times New Roman" w:cs="Times New Roman"/>
          <w:i/>
        </w:rPr>
        <w:t>Tbr1</w:t>
      </w:r>
      <w:r w:rsidR="00B83A9C" w:rsidRPr="001D0397">
        <w:rPr>
          <w:rFonts w:ascii="Times New Roman" w:hAnsi="Times New Roman" w:cs="Times New Roman"/>
          <w:i/>
          <w:vertAlign w:val="superscript"/>
        </w:rPr>
        <w:t>layer5</w:t>
      </w:r>
      <w:r w:rsidR="00B83A9C">
        <w:rPr>
          <w:rFonts w:ascii="Times New Roman" w:hAnsi="Times New Roman" w:cs="Times New Roman"/>
        </w:rPr>
        <w:t xml:space="preserve"> </w:t>
      </w:r>
      <w:r w:rsidR="007325D1">
        <w:rPr>
          <w:rFonts w:ascii="Times New Roman" w:hAnsi="Times New Roman" w:cs="Times New Roman"/>
        </w:rPr>
        <w:t>CKO</w:t>
      </w:r>
      <w:r w:rsidR="00B83A9C">
        <w:rPr>
          <w:rFonts w:ascii="Times New Roman" w:hAnsi="Times New Roman" w:cs="Times New Roman"/>
        </w:rPr>
        <w:t xml:space="preserve">s </w:t>
      </w:r>
      <w:r>
        <w:rPr>
          <w:rFonts w:ascii="Times New Roman" w:hAnsi="Times New Roman" w:cs="Times New Roman"/>
        </w:rPr>
        <w:t>with</w:t>
      </w:r>
      <w:r w:rsidR="00B83A9C">
        <w:rPr>
          <w:rFonts w:ascii="Times New Roman" w:hAnsi="Times New Roman" w:cs="Times New Roman"/>
        </w:rPr>
        <w:t xml:space="preserve"> LiCl</w:t>
      </w:r>
      <w:r>
        <w:rPr>
          <w:rFonts w:ascii="Times New Roman" w:hAnsi="Times New Roman" w:cs="Times New Roman"/>
        </w:rPr>
        <w:t xml:space="preserve"> </w:t>
      </w:r>
      <w:r w:rsidR="00FD10F6">
        <w:rPr>
          <w:rFonts w:ascii="Times New Roman" w:hAnsi="Times New Roman" w:cs="Times New Roman"/>
        </w:rPr>
        <w:t>at P30</w:t>
      </w:r>
      <w:r w:rsidR="00B83A9C">
        <w:rPr>
          <w:rFonts w:ascii="Times New Roman" w:hAnsi="Times New Roman" w:cs="Times New Roman"/>
        </w:rPr>
        <w:t>, rescued the social def</w:t>
      </w:r>
      <w:r w:rsidR="007F4798">
        <w:rPr>
          <w:rFonts w:ascii="Times New Roman" w:hAnsi="Times New Roman" w:cs="Times New Roman"/>
        </w:rPr>
        <w:t>i</w:t>
      </w:r>
      <w:r w:rsidR="00B83A9C">
        <w:rPr>
          <w:rFonts w:ascii="Times New Roman" w:hAnsi="Times New Roman" w:cs="Times New Roman"/>
        </w:rPr>
        <w:t>c</w:t>
      </w:r>
      <w:r w:rsidR="007F4798">
        <w:rPr>
          <w:rFonts w:ascii="Times New Roman" w:hAnsi="Times New Roman" w:cs="Times New Roman"/>
        </w:rPr>
        <w:t>i</w:t>
      </w:r>
      <w:r w:rsidR="00B83A9C">
        <w:rPr>
          <w:rFonts w:ascii="Times New Roman" w:hAnsi="Times New Roman" w:cs="Times New Roman"/>
        </w:rPr>
        <w:t xml:space="preserve">t of </w:t>
      </w:r>
      <w:r w:rsidR="00B83A9C" w:rsidRPr="001D0397">
        <w:rPr>
          <w:rFonts w:ascii="Times New Roman" w:hAnsi="Times New Roman" w:cs="Times New Roman"/>
          <w:i/>
        </w:rPr>
        <w:t>Tbr1</w:t>
      </w:r>
      <w:r w:rsidR="00B83A9C" w:rsidRPr="001D0397">
        <w:rPr>
          <w:rFonts w:ascii="Times New Roman" w:hAnsi="Times New Roman" w:cs="Times New Roman"/>
          <w:i/>
          <w:vertAlign w:val="superscript"/>
        </w:rPr>
        <w:t>layer5</w:t>
      </w:r>
      <w:r w:rsidR="00B83A9C">
        <w:rPr>
          <w:rFonts w:ascii="Times New Roman" w:hAnsi="Times New Roman" w:cs="Times New Roman"/>
        </w:rPr>
        <w:t xml:space="preserve"> </w:t>
      </w:r>
      <w:r w:rsidR="007325D1">
        <w:rPr>
          <w:rFonts w:ascii="Times New Roman" w:hAnsi="Times New Roman" w:cs="Times New Roman"/>
        </w:rPr>
        <w:t>CKOs</w:t>
      </w:r>
      <w:r>
        <w:rPr>
          <w:rFonts w:ascii="Times New Roman" w:hAnsi="Times New Roman" w:cs="Times New Roman"/>
        </w:rPr>
        <w:t xml:space="preserve"> (measure at </w:t>
      </w:r>
      <w:r w:rsidR="00FD10F6">
        <w:rPr>
          <w:rFonts w:ascii="Times New Roman" w:hAnsi="Times New Roman" w:cs="Times New Roman"/>
        </w:rPr>
        <w:t>P56-P80</w:t>
      </w:r>
      <w:r>
        <w:rPr>
          <w:rFonts w:ascii="Times New Roman" w:hAnsi="Times New Roman" w:cs="Times New Roman"/>
        </w:rPr>
        <w:t>). Thus, perhaps the LiCl-mediated rescue of synaptogenesis may underlie the rescue of the social behavior phenotype.</w:t>
      </w:r>
    </w:p>
    <w:p w14:paraId="56D5BFC1" w14:textId="77777777" w:rsidR="00134E42" w:rsidRDefault="00134E42" w:rsidP="000C2556">
      <w:pPr>
        <w:spacing w:line="360" w:lineRule="auto"/>
        <w:rPr>
          <w:rFonts w:ascii="Times New Roman" w:hAnsi="Times New Roman" w:cs="Times New Roman"/>
        </w:rPr>
      </w:pPr>
    </w:p>
    <w:p w14:paraId="2DE838B8" w14:textId="644FD63C" w:rsidR="00D753C1" w:rsidRDefault="005A2157" w:rsidP="006E7218">
      <w:pPr>
        <w:autoSpaceDE w:val="0"/>
        <w:autoSpaceDN w:val="0"/>
        <w:adjustRightInd w:val="0"/>
        <w:spacing w:line="360" w:lineRule="auto"/>
        <w:rPr>
          <w:rFonts w:ascii="Times New Roman" w:hAnsi="Times New Roman" w:cs="Times New Roman"/>
        </w:rPr>
      </w:pPr>
      <w:r>
        <w:rPr>
          <w:rFonts w:ascii="Times New Roman" w:hAnsi="Times New Roman" w:cs="Times New Roman"/>
          <w:b/>
        </w:rPr>
        <w:t xml:space="preserve">Insights into how </w:t>
      </w:r>
      <w:r>
        <w:rPr>
          <w:rFonts w:ascii="Times New Roman" w:hAnsi="Times New Roman" w:cs="Times New Roman"/>
          <w:b/>
          <w:i/>
        </w:rPr>
        <w:t>Tbr1</w:t>
      </w:r>
      <w:r>
        <w:rPr>
          <w:rFonts w:ascii="Times New Roman" w:hAnsi="Times New Roman" w:cs="Times New Roman"/>
          <w:b/>
        </w:rPr>
        <w:t xml:space="preserve"> may contribute to ASD pathogenesis.</w:t>
      </w:r>
    </w:p>
    <w:p w14:paraId="648A9C12" w14:textId="6769A124" w:rsidR="00BE6867" w:rsidRDefault="00D753C1" w:rsidP="00E707BE">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lastRenderedPageBreak/>
        <w:t>Co</w:t>
      </w:r>
      <w:r w:rsidR="005A2157" w:rsidRPr="00DC5F58">
        <w:rPr>
          <w:rFonts w:ascii="Times New Roman" w:hAnsi="Times New Roman" w:cs="Times New Roman"/>
        </w:rPr>
        <w:t xml:space="preserve">-expression network analysis suggests that the </w:t>
      </w:r>
      <w:r w:rsidR="005A2157" w:rsidRPr="001B7093">
        <w:rPr>
          <w:rFonts w:ascii="Times New Roman" w:hAnsi="Times New Roman" w:cs="Times New Roman"/>
          <w:i/>
        </w:rPr>
        <w:t>de novo</w:t>
      </w:r>
      <w:r w:rsidR="005A2157" w:rsidRPr="00DC5F58">
        <w:rPr>
          <w:rFonts w:ascii="Times New Roman" w:hAnsi="Times New Roman" w:cs="Times New Roman"/>
        </w:rPr>
        <w:t xml:space="preserve"> mutations of ASD-risk genes are enriched in excitatory projection neurons of cortical layers 5 and 6 in </w:t>
      </w:r>
      <w:r>
        <w:rPr>
          <w:rFonts w:ascii="Times New Roman" w:hAnsi="Times New Roman" w:cs="Times New Roman"/>
        </w:rPr>
        <w:t xml:space="preserve">the </w:t>
      </w:r>
      <w:r w:rsidR="005A2157" w:rsidRPr="00DC5F58">
        <w:rPr>
          <w:rFonts w:ascii="Times New Roman" w:hAnsi="Times New Roman" w:cs="Times New Roman"/>
        </w:rPr>
        <w:t>PFCx during human mid-fetal development</w:t>
      </w:r>
      <w:r w:rsidR="001B7093">
        <w:rPr>
          <w:rFonts w:ascii="Times New Roman" w:hAnsi="Times New Roman" w:cs="Times New Roman"/>
        </w:rPr>
        <w:t xml:space="preserve"> </w:t>
      </w:r>
      <w:r w:rsidR="001B7093">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cj48L2F1dGhvcnM+PC9jb250cmlidXRvcnM+PGFkZGVkLWRhdGUgZm9ybWF0PSJ1dGMiPjE0NjMy
MDA1NTI8L2FkZGVkLWRhdGU+PHJlZi10eXBlIG5hbWU9IkpvdXJuYWwgQXJ0aWNsZSI+MTc8L3Jl
Zi10eXBlPjxkYXRlcz48eWVhcj4yMDEzPC95ZWFyPjwvZGF0ZXM+PHJlYy1udW1iZXI+Mjg5PC9y
ZWMtbnVtYmVyPjxwdWJsaXNoZXI+RWxzZXZpZXI8L3B1Ymxpc2hlcj48bGFzdC11cGRhdGVkLWRh
dGUgZm9ybWF0PSJ1dGMiPjE1MTg1ODgxOTI8L2xhc3QtdXBkYXRlZC1kYXRlPjxlbGVjdHJvbmlj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PEVuZE5vdGU+PENpdGU+PEF1dGhvcj5XaWxsc2V5PC9BdXRob3I+PFllYXI+MjAxMzwvWWVhcj48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=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1B7093">
        <w:rPr>
          <w:rFonts w:ascii="Times New Roman" w:hAnsi="Times New Roman" w:cs="Times New Roman"/>
        </w:rPr>
      </w:r>
      <w:r w:rsidR="001B7093">
        <w:rPr>
          <w:rFonts w:ascii="Times New Roman" w:hAnsi="Times New Roman" w:cs="Times New Roman"/>
        </w:rPr>
        <w:fldChar w:fldCharType="separate"/>
      </w:r>
      <w:r w:rsidR="004B3E6D">
        <w:rPr>
          <w:rFonts w:ascii="Times New Roman" w:hAnsi="Times New Roman" w:cs="Times New Roman"/>
          <w:noProof/>
        </w:rPr>
        <w:t>(Willsey et al., 2013)</w:t>
      </w:r>
      <w:r w:rsidR="001B7093">
        <w:rPr>
          <w:rFonts w:ascii="Times New Roman" w:hAnsi="Times New Roman" w:cs="Times New Roman"/>
        </w:rPr>
        <w:fldChar w:fldCharType="end"/>
      </w:r>
      <w:r w:rsidR="0026640B">
        <w:rPr>
          <w:rFonts w:ascii="Times New Roman" w:hAnsi="Times New Roman" w:cs="Times New Roman"/>
        </w:rPr>
        <w:t xml:space="preserve">, cell types that also express </w:t>
      </w:r>
      <w:r w:rsidR="0026640B" w:rsidRPr="00013958">
        <w:rPr>
          <w:rFonts w:ascii="Times New Roman" w:hAnsi="Times New Roman" w:cs="Times New Roman"/>
          <w:i/>
        </w:rPr>
        <w:t>Tbr1</w:t>
      </w:r>
      <w:r>
        <w:rPr>
          <w:rFonts w:ascii="Times New Roman" w:hAnsi="Times New Roman" w:cs="Times New Roman"/>
        </w:rPr>
        <w:t xml:space="preserve">. The functions of many </w:t>
      </w:r>
      <w:r w:rsidR="005A2157">
        <w:rPr>
          <w:rFonts w:ascii="Times New Roman" w:hAnsi="Times New Roman" w:cs="Times New Roman"/>
        </w:rPr>
        <w:t>ASD-risk genes converge on pathways that</w:t>
      </w:r>
      <w:r>
        <w:rPr>
          <w:rFonts w:ascii="Times New Roman" w:hAnsi="Times New Roman" w:cs="Times New Roman"/>
        </w:rPr>
        <w:t xml:space="preserve"> control </w:t>
      </w:r>
      <w:r w:rsidR="005A2157">
        <w:rPr>
          <w:rFonts w:ascii="Times New Roman" w:hAnsi="Times New Roman" w:cs="Times New Roman"/>
        </w:rPr>
        <w:t>synaptogenesis, synaptic development and plasticity</w:t>
      </w:r>
      <w:r w:rsidR="002D6490">
        <w:rPr>
          <w:rFonts w:ascii="Times New Roman" w:hAnsi="Times New Roman" w:cs="Times New Roman"/>
        </w:rPr>
        <w:t xml:space="preserve"> </w:t>
      </w:r>
      <w:r w:rsidR="002D6490">
        <w:rPr>
          <w:rFonts w:ascii="Times New Roman" w:hAnsi="Times New Roman" w:cs="Times New Roman"/>
        </w:rPr>
        <w:fldChar w:fldCharType="begin">
          <w:fldData xml:space="preserve">PEVuZE5vdGU+PENpdGU+PEF1dGhvcj5TYW5kZXJzPC9BdXRob3I+PFllYXI+MjAxNTwvWWVhcj48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PEVuZE5vdGU+PENpdGU+PEF1dGhvcj5TYW5kZXJzPC9BdXRob3I+PFllYXI+MjAxNTwvWWVhcj48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2D6490">
        <w:rPr>
          <w:rFonts w:ascii="Times New Roman" w:hAnsi="Times New Roman" w:cs="Times New Roman"/>
        </w:rPr>
      </w:r>
      <w:r w:rsidR="002D6490">
        <w:rPr>
          <w:rFonts w:ascii="Times New Roman" w:hAnsi="Times New Roman" w:cs="Times New Roman"/>
        </w:rPr>
        <w:fldChar w:fldCharType="separate"/>
      </w:r>
      <w:r w:rsidR="004B3E6D">
        <w:rPr>
          <w:rFonts w:ascii="Times New Roman" w:hAnsi="Times New Roman" w:cs="Times New Roman"/>
          <w:noProof/>
        </w:rPr>
        <w:t>(Sanders et al., 2015)</w:t>
      </w:r>
      <w:r w:rsidR="002D6490">
        <w:rPr>
          <w:rFonts w:ascii="Times New Roman" w:hAnsi="Times New Roman" w:cs="Times New Roman"/>
        </w:rPr>
        <w:fldChar w:fldCharType="end"/>
      </w:r>
      <w:r w:rsidR="005A2157">
        <w:rPr>
          <w:rFonts w:ascii="Times New Roman" w:hAnsi="Times New Roman" w:cs="Times New Roman"/>
        </w:rPr>
        <w:t>.</w:t>
      </w:r>
      <w:r>
        <w:rPr>
          <w:rFonts w:ascii="Times New Roman" w:hAnsi="Times New Roman" w:cs="Times New Roman"/>
        </w:rPr>
        <w:t xml:space="preserve"> Thus, in </w:t>
      </w:r>
      <w:r w:rsidR="00DB7078">
        <w:rPr>
          <w:rFonts w:ascii="Times New Roman" w:hAnsi="Times New Roman" w:cs="Times New Roman"/>
        </w:rPr>
        <w:t xml:space="preserve">this </w:t>
      </w:r>
      <w:r w:rsidR="005A2157">
        <w:rPr>
          <w:rFonts w:ascii="Times New Roman" w:hAnsi="Times New Roman" w:cs="Times New Roman"/>
        </w:rPr>
        <w:t xml:space="preserve">study, we deleted </w:t>
      </w:r>
      <w:r w:rsidR="005A2157">
        <w:rPr>
          <w:rFonts w:ascii="Times New Roman" w:hAnsi="Times New Roman" w:cs="Times New Roman"/>
          <w:i/>
        </w:rPr>
        <w:t>Tbr1</w:t>
      </w:r>
      <w:r w:rsidR="005A2157">
        <w:rPr>
          <w:rFonts w:ascii="Times New Roman" w:hAnsi="Times New Roman" w:cs="Times New Roman"/>
        </w:rPr>
        <w:t xml:space="preserve"> in excitatory neurons of </w:t>
      </w:r>
      <w:r>
        <w:rPr>
          <w:rFonts w:ascii="Times New Roman" w:hAnsi="Times New Roman" w:cs="Times New Roman"/>
        </w:rPr>
        <w:t xml:space="preserve">mouse </w:t>
      </w:r>
      <w:r w:rsidR="005A2157">
        <w:rPr>
          <w:rFonts w:ascii="Times New Roman" w:hAnsi="Times New Roman" w:cs="Times New Roman"/>
        </w:rPr>
        <w:t xml:space="preserve">layer 5 mPFCx at a stage similar to human mid-fetal development. </w:t>
      </w:r>
    </w:p>
    <w:p w14:paraId="19E1D9D8" w14:textId="4EF082CB" w:rsidR="005A2157" w:rsidRDefault="005A2157" w:rsidP="00E707BE">
      <w:pPr>
        <w:autoSpaceDE w:val="0"/>
        <w:autoSpaceDN w:val="0"/>
        <w:adjustRightInd w:val="0"/>
        <w:spacing w:line="360" w:lineRule="auto"/>
        <w:ind w:firstLine="720"/>
        <w:rPr>
          <w:rFonts w:ascii="Times New Roman" w:hAnsi="Times New Roman" w:cs="Times New Roman"/>
        </w:rPr>
      </w:pPr>
      <w:commentRangeStart w:id="97"/>
      <w:r>
        <w:rPr>
          <w:rFonts w:ascii="Times New Roman" w:hAnsi="Times New Roman" w:cs="Times New Roman"/>
        </w:rPr>
        <w:t>Our single</w:t>
      </w:r>
      <w:r w:rsidR="00D200A1">
        <w:rPr>
          <w:rFonts w:ascii="Times New Roman" w:hAnsi="Times New Roman" w:cs="Times New Roman"/>
        </w:rPr>
        <w:t>-</w:t>
      </w:r>
      <w:r>
        <w:rPr>
          <w:rFonts w:ascii="Times New Roman" w:hAnsi="Times New Roman" w:cs="Times New Roman"/>
        </w:rPr>
        <w:t xml:space="preserve">cell transcriptomic analysis </w:t>
      </w:r>
      <w:r w:rsidR="00A719C0">
        <w:rPr>
          <w:rFonts w:ascii="Times New Roman" w:hAnsi="Times New Roman" w:cs="Times New Roman"/>
        </w:rPr>
        <w:t xml:space="preserve">of FACS-purified layer 5 neurons from mPFCx </w:t>
      </w:r>
      <w:r>
        <w:rPr>
          <w:rFonts w:ascii="Times New Roman" w:hAnsi="Times New Roman" w:cs="Times New Roman"/>
        </w:rPr>
        <w:t xml:space="preserve">revealed that </w:t>
      </w:r>
      <w:r w:rsidRPr="00EE649B">
        <w:rPr>
          <w:rFonts w:ascii="Times New Roman" w:hAnsi="Times New Roman" w:cs="Times New Roman"/>
          <w:i/>
        </w:rPr>
        <w:t>Tbr1</w:t>
      </w:r>
      <w:r w:rsidRPr="00EE649B">
        <w:rPr>
          <w:rFonts w:ascii="Times New Roman" w:hAnsi="Times New Roman" w:cs="Times New Roman"/>
        </w:rPr>
        <w:t xml:space="preserve"> regulates other ASD genes including </w:t>
      </w:r>
      <w:r w:rsidRPr="00EE649B">
        <w:rPr>
          <w:rFonts w:ascii="Times New Roman" w:hAnsi="Times New Roman" w:cs="Times New Roman"/>
          <w:i/>
        </w:rPr>
        <w:t>Ank2, Ap2s1, Ctnnb1, Dpysl2, Map1a, Ror</w:t>
      </w:r>
      <w:r w:rsidR="000579CC" w:rsidRPr="00EE649B">
        <w:rPr>
          <w:rFonts w:ascii="Times New Roman" w:hAnsi="Times New Roman" w:cs="Times New Roman"/>
          <w:i/>
        </w:rPr>
        <w:t>b,</w:t>
      </w:r>
      <w:r w:rsidRPr="00EE649B">
        <w:rPr>
          <w:rFonts w:ascii="Times New Roman" w:hAnsi="Times New Roman" w:cs="Times New Roman"/>
        </w:rPr>
        <w:t xml:space="preserve"> </w:t>
      </w:r>
      <w:r w:rsidRPr="00EE649B">
        <w:rPr>
          <w:rFonts w:ascii="Times New Roman" w:hAnsi="Times New Roman" w:cs="Times New Roman"/>
          <w:i/>
        </w:rPr>
        <w:t>Smarcc2</w:t>
      </w:r>
      <w:r w:rsidRPr="00EE649B">
        <w:rPr>
          <w:rFonts w:ascii="Times New Roman" w:hAnsi="Times New Roman" w:cs="Times New Roman"/>
        </w:rPr>
        <w:t xml:space="preserve"> </w:t>
      </w:r>
      <w:r w:rsidR="005D380E" w:rsidRPr="00EE649B">
        <w:rPr>
          <w:rFonts w:ascii="Times New Roman" w:hAnsi="Times New Roman" w:cs="Times New Roman"/>
        </w:rPr>
        <w:t>[</w:t>
      </w:r>
      <w:r w:rsidRPr="00EE649B">
        <w:rPr>
          <w:rFonts w:ascii="Times New Roman" w:hAnsi="Times New Roman" w:cs="Times New Roman"/>
        </w:rPr>
        <w:t xml:space="preserve">orthologs of </w:t>
      </w:r>
      <w:r w:rsidR="00455547" w:rsidRPr="00013958">
        <w:rPr>
          <w:rFonts w:ascii="Times New Roman" w:hAnsi="Times New Roman" w:cs="Times New Roman"/>
        </w:rPr>
        <w:t xml:space="preserve">high confidence </w:t>
      </w:r>
      <w:r w:rsidR="005D380E" w:rsidRPr="00013958">
        <w:rPr>
          <w:rFonts w:ascii="Times New Roman" w:hAnsi="Times New Roman" w:cs="Times New Roman"/>
        </w:rPr>
        <w:t>ASD (hc</w:t>
      </w:r>
      <w:r w:rsidRPr="00EE649B">
        <w:rPr>
          <w:rFonts w:ascii="Times New Roman" w:hAnsi="Times New Roman" w:cs="Times New Roman"/>
        </w:rPr>
        <w:t>ASD</w:t>
      </w:r>
      <w:r w:rsidR="005D380E" w:rsidRPr="00EE649B">
        <w:rPr>
          <w:rFonts w:ascii="Times New Roman" w:hAnsi="Times New Roman" w:cs="Times New Roman"/>
        </w:rPr>
        <w:t>)</w:t>
      </w:r>
      <w:r w:rsidRPr="00EE649B">
        <w:rPr>
          <w:rFonts w:ascii="Times New Roman" w:hAnsi="Times New Roman" w:cs="Times New Roman"/>
        </w:rPr>
        <w:t xml:space="preserve"> genes</w:t>
      </w:r>
      <w:r w:rsidR="005D380E" w:rsidRPr="00EE649B">
        <w:rPr>
          <w:rFonts w:ascii="Times New Roman" w:hAnsi="Times New Roman" w:cs="Times New Roman"/>
        </w:rPr>
        <w:t>],</w:t>
      </w:r>
      <w:r w:rsidR="00A53F91" w:rsidRPr="00EE649B">
        <w:rPr>
          <w:rFonts w:ascii="Times New Roman" w:hAnsi="Times New Roman" w:cs="Times New Roman"/>
        </w:rPr>
        <w:t xml:space="preserve"> and </w:t>
      </w:r>
      <w:r w:rsidR="00A62624" w:rsidRPr="00EE649B">
        <w:rPr>
          <w:rFonts w:ascii="Times New Roman" w:hAnsi="Times New Roman" w:cs="Times New Roman"/>
          <w:i/>
        </w:rPr>
        <w:t>Gsk3</w:t>
      </w:r>
      <w:r w:rsidR="00A62624" w:rsidRPr="00EE649B">
        <w:rPr>
          <w:rFonts w:ascii="Times New Roman" w:hAnsi="Times New Roman" w:cs="Times New Roman"/>
          <w:i/>
        </w:rPr>
        <w:sym w:font="Symbol" w:char="F062"/>
      </w:r>
      <w:r w:rsidR="00A53F91" w:rsidRPr="00EE649B">
        <w:rPr>
          <w:rFonts w:ascii="Times New Roman" w:hAnsi="Times New Roman" w:cs="Times New Roman"/>
        </w:rPr>
        <w:t xml:space="preserve"> </w:t>
      </w:r>
      <w:r w:rsidR="00EE649B">
        <w:rPr>
          <w:rFonts w:ascii="Times New Roman" w:hAnsi="Times New Roman" w:cs="Times New Roman"/>
        </w:rPr>
        <w:t>[</w:t>
      </w:r>
      <w:r w:rsidR="00A53F91" w:rsidRPr="00EE649B">
        <w:rPr>
          <w:rFonts w:ascii="Times New Roman" w:hAnsi="Times New Roman" w:cs="Times New Roman"/>
        </w:rPr>
        <w:t>or</w:t>
      </w:r>
      <w:r w:rsidR="000579CC" w:rsidRPr="00EE649B">
        <w:rPr>
          <w:rFonts w:ascii="Times New Roman" w:hAnsi="Times New Roman" w:cs="Times New Roman"/>
        </w:rPr>
        <w:t xml:space="preserve">tholog of </w:t>
      </w:r>
      <w:r w:rsidR="00DB7078" w:rsidRPr="00EE649B">
        <w:rPr>
          <w:rFonts w:ascii="Times New Roman" w:hAnsi="Times New Roman" w:cs="Times New Roman"/>
        </w:rPr>
        <w:t>probabl</w:t>
      </w:r>
      <w:r w:rsidR="000A7671" w:rsidRPr="00EE649B">
        <w:rPr>
          <w:rFonts w:ascii="Times New Roman" w:hAnsi="Times New Roman" w:cs="Times New Roman"/>
        </w:rPr>
        <w:t>e</w:t>
      </w:r>
      <w:r w:rsidR="00DB7078" w:rsidRPr="00EE649B">
        <w:rPr>
          <w:rFonts w:ascii="Times New Roman" w:hAnsi="Times New Roman" w:cs="Times New Roman"/>
        </w:rPr>
        <w:t xml:space="preserve"> ASD (</w:t>
      </w:r>
      <w:proofErr w:type="spellStart"/>
      <w:r w:rsidR="000579CC" w:rsidRPr="00013958">
        <w:rPr>
          <w:rFonts w:ascii="Times New Roman" w:hAnsi="Times New Roman" w:cs="Times New Roman"/>
        </w:rPr>
        <w:t>p</w:t>
      </w:r>
      <w:r w:rsidR="000579CC" w:rsidRPr="00EE649B">
        <w:rPr>
          <w:rFonts w:ascii="Times New Roman" w:hAnsi="Times New Roman" w:cs="Times New Roman"/>
        </w:rPr>
        <w:t>ASD</w:t>
      </w:r>
      <w:proofErr w:type="spellEnd"/>
      <w:r w:rsidR="00DB7078" w:rsidRPr="00EE649B">
        <w:rPr>
          <w:rFonts w:ascii="Times New Roman" w:hAnsi="Times New Roman" w:cs="Times New Roman"/>
        </w:rPr>
        <w:t>)</w:t>
      </w:r>
      <w:r w:rsidR="000579CC" w:rsidRPr="00EE649B">
        <w:rPr>
          <w:rFonts w:ascii="Times New Roman" w:hAnsi="Times New Roman" w:cs="Times New Roman"/>
        </w:rPr>
        <w:t xml:space="preserve"> gene</w:t>
      </w:r>
      <w:r w:rsidR="00EE649B">
        <w:rPr>
          <w:rFonts w:ascii="Times New Roman" w:hAnsi="Times New Roman" w:cs="Times New Roman"/>
        </w:rPr>
        <w:t>]</w:t>
      </w:r>
      <w:r w:rsidRPr="00EE649B">
        <w:rPr>
          <w:rFonts w:ascii="Times New Roman" w:hAnsi="Times New Roman" w:cs="Times New Roman"/>
        </w:rPr>
        <w:t xml:space="preserve"> in </w:t>
      </w:r>
      <w:ins w:id="98" w:author="Everitt, Amanda" w:date="2019-05-09T18:04:00Z">
        <w:r w:rsidR="003D7D94">
          <w:rPr>
            <w:rFonts w:ascii="Times New Roman" w:hAnsi="Times New Roman" w:cs="Times New Roman"/>
          </w:rPr>
          <w:t xml:space="preserve">either </w:t>
        </w:r>
      </w:ins>
      <w:r w:rsidRPr="00EE649B">
        <w:rPr>
          <w:rFonts w:ascii="Times New Roman" w:hAnsi="Times New Roman" w:cs="Times New Roman"/>
          <w:i/>
        </w:rPr>
        <w:t>Tbr1</w:t>
      </w:r>
      <w:r w:rsidRPr="00EE649B">
        <w:rPr>
          <w:rFonts w:ascii="Times New Roman" w:hAnsi="Times New Roman" w:cs="Times New Roman"/>
          <w:i/>
          <w:vertAlign w:val="superscript"/>
        </w:rPr>
        <w:t>layer5</w:t>
      </w:r>
      <w:r w:rsidRPr="00EE649B">
        <w:rPr>
          <w:rFonts w:ascii="Times New Roman" w:hAnsi="Times New Roman" w:cs="Times New Roman"/>
          <w:i/>
        </w:rPr>
        <w:t xml:space="preserve"> </w:t>
      </w:r>
      <w:r w:rsidRPr="00EE649B">
        <w:rPr>
          <w:rFonts w:ascii="Times New Roman" w:hAnsi="Times New Roman" w:cs="Times New Roman"/>
        </w:rPr>
        <w:t xml:space="preserve">heterozygous and homozygous </w:t>
      </w:r>
      <w:r w:rsidR="00D331F2" w:rsidRPr="00EE649B">
        <w:rPr>
          <w:rFonts w:ascii="Times New Roman" w:hAnsi="Times New Roman" w:cs="Times New Roman"/>
        </w:rPr>
        <w:t>CKO</w:t>
      </w:r>
      <w:r w:rsidRPr="00EE649B">
        <w:rPr>
          <w:rFonts w:ascii="Times New Roman" w:hAnsi="Times New Roman" w:cs="Times New Roman"/>
        </w:rPr>
        <w:t>s</w:t>
      </w:r>
      <w:commentRangeEnd w:id="97"/>
      <w:r w:rsidR="003D7D94">
        <w:rPr>
          <w:rStyle w:val="CommentReference"/>
        </w:rPr>
        <w:commentReference w:id="97"/>
      </w:r>
      <w:r w:rsidRPr="00EE649B">
        <w:rPr>
          <w:rFonts w:ascii="Times New Roman" w:hAnsi="Times New Roman" w:cs="Times New Roman"/>
        </w:rPr>
        <w:t xml:space="preserve">. </w:t>
      </w:r>
      <w:r w:rsidRPr="005D2485">
        <w:rPr>
          <w:rFonts w:ascii="Times New Roman" w:hAnsi="Times New Roman" w:cs="Times New Roman"/>
          <w:i/>
        </w:rPr>
        <w:t>Tbr1</w:t>
      </w:r>
      <w:r w:rsidRPr="005D2485">
        <w:rPr>
          <w:rFonts w:ascii="Times New Roman" w:hAnsi="Times New Roman" w:cs="Times New Roman"/>
          <w:i/>
          <w:vertAlign w:val="superscript"/>
        </w:rPr>
        <w:t>layer5</w:t>
      </w:r>
      <w:r w:rsidRPr="005D2485">
        <w:rPr>
          <w:rFonts w:ascii="Times New Roman" w:hAnsi="Times New Roman" w:cs="Times New Roman"/>
        </w:rPr>
        <w:t xml:space="preserve"> heterozygous and homozygous</w:t>
      </w:r>
      <w:r>
        <w:rPr>
          <w:rFonts w:ascii="Times New Roman" w:hAnsi="Times New Roman" w:cs="Times New Roman"/>
        </w:rPr>
        <w:t xml:space="preserve"> </w:t>
      </w:r>
      <w:r w:rsidR="00D753C1">
        <w:rPr>
          <w:rFonts w:ascii="Times New Roman" w:hAnsi="Times New Roman" w:cs="Times New Roman"/>
        </w:rPr>
        <w:t>CKO</w:t>
      </w:r>
      <w:r>
        <w:rPr>
          <w:rFonts w:ascii="Times New Roman" w:hAnsi="Times New Roman" w:cs="Times New Roman"/>
        </w:rPr>
        <w:t xml:space="preserve">s demonstrated a decrease in </w:t>
      </w:r>
      <w:r w:rsidR="00D753C1">
        <w:rPr>
          <w:rFonts w:ascii="Times New Roman" w:hAnsi="Times New Roman" w:cs="Times New Roman"/>
        </w:rPr>
        <w:t xml:space="preserve">dendritic spines, </w:t>
      </w:r>
      <w:r>
        <w:rPr>
          <w:rFonts w:ascii="Times New Roman" w:hAnsi="Times New Roman" w:cs="Times New Roman"/>
        </w:rPr>
        <w:t xml:space="preserve">excitatory and inhibitory synaptic density and reduced sEPSCs and sIPSCs, </w:t>
      </w:r>
      <w:r w:rsidR="00D753C1">
        <w:rPr>
          <w:rFonts w:ascii="Times New Roman" w:hAnsi="Times New Roman" w:cs="Times New Roman"/>
        </w:rPr>
        <w:t>phenotypes that</w:t>
      </w:r>
      <w:r>
        <w:rPr>
          <w:rFonts w:ascii="Times New Roman" w:hAnsi="Times New Roman" w:cs="Times New Roman"/>
        </w:rPr>
        <w:t xml:space="preserve"> </w:t>
      </w:r>
      <w:r w:rsidR="00F039BD">
        <w:rPr>
          <w:rFonts w:ascii="Times New Roman" w:hAnsi="Times New Roman" w:cs="Times New Roman"/>
        </w:rPr>
        <w:t xml:space="preserve">are </w:t>
      </w:r>
      <w:r>
        <w:rPr>
          <w:rFonts w:ascii="Times New Roman" w:hAnsi="Times New Roman" w:cs="Times New Roman"/>
        </w:rPr>
        <w:t xml:space="preserve">convergent with </w:t>
      </w:r>
      <w:r w:rsidRPr="0035439C">
        <w:rPr>
          <w:rFonts w:ascii="Times New Roman" w:hAnsi="Times New Roman" w:cs="Times New Roman"/>
          <w:i/>
        </w:rPr>
        <w:t>Tbr1</w:t>
      </w:r>
      <w:r w:rsidRPr="0035439C">
        <w:rPr>
          <w:rFonts w:ascii="Times New Roman" w:hAnsi="Times New Roman" w:cs="Times New Roman"/>
          <w:i/>
          <w:vertAlign w:val="superscript"/>
        </w:rPr>
        <w:t xml:space="preserve">layer6 </w:t>
      </w:r>
      <w:r w:rsidR="00D753C1">
        <w:rPr>
          <w:rFonts w:ascii="Times New Roman" w:hAnsi="Times New Roman" w:cs="Times New Roman"/>
        </w:rPr>
        <w:t>CKO</w:t>
      </w:r>
      <w:r>
        <w:rPr>
          <w:rFonts w:ascii="Times New Roman" w:hAnsi="Times New Roman" w:cs="Times New Roman"/>
        </w:rPr>
        <w:t>s</w:t>
      </w:r>
      <w:r w:rsidR="00D753C1">
        <w:rPr>
          <w:rFonts w:ascii="Times New Roman" w:hAnsi="Times New Roman" w:cs="Times New Roman"/>
        </w:rPr>
        <w:t xml:space="preserve">, and constitutive </w:t>
      </w:r>
      <w:r w:rsidR="00D753C1" w:rsidRPr="006E7218">
        <w:rPr>
          <w:rFonts w:ascii="Times New Roman" w:hAnsi="Times New Roman" w:cs="Times New Roman"/>
          <w:i/>
        </w:rPr>
        <w:t>Tbr1</w:t>
      </w:r>
      <w:r w:rsidR="00D753C1" w:rsidRPr="006E7218">
        <w:rPr>
          <w:rFonts w:ascii="Times New Roman" w:hAnsi="Times New Roman" w:cs="Times New Roman"/>
          <w:i/>
          <w:vertAlign w:val="superscript"/>
        </w:rPr>
        <w:t>+/-</w:t>
      </w:r>
      <w:r>
        <w:rPr>
          <w:rFonts w:ascii="Times New Roman" w:hAnsi="Times New Roman" w:cs="Times New Roman"/>
        </w:rPr>
        <w:t xml:space="preserve">. </w:t>
      </w:r>
      <w:r w:rsidR="00D753C1">
        <w:rPr>
          <w:rFonts w:ascii="Times New Roman" w:hAnsi="Times New Roman" w:cs="Times New Roman"/>
        </w:rPr>
        <w:t>This suggests that</w:t>
      </w:r>
      <w:r>
        <w:rPr>
          <w:rFonts w:ascii="Times New Roman" w:hAnsi="Times New Roman" w:cs="Times New Roman"/>
        </w:rPr>
        <w:t xml:space="preserve"> decrease</w:t>
      </w:r>
      <w:r w:rsidR="00D753C1">
        <w:rPr>
          <w:rFonts w:ascii="Times New Roman" w:hAnsi="Times New Roman" w:cs="Times New Roman"/>
        </w:rPr>
        <w:t>d</w:t>
      </w:r>
      <w:r>
        <w:rPr>
          <w:rFonts w:ascii="Times New Roman" w:hAnsi="Times New Roman" w:cs="Times New Roman"/>
        </w:rPr>
        <w:t xml:space="preserve"> TBR1 dosage </w:t>
      </w:r>
      <w:r w:rsidR="00D753C1">
        <w:rPr>
          <w:rFonts w:ascii="Times New Roman" w:hAnsi="Times New Roman" w:cs="Times New Roman"/>
        </w:rPr>
        <w:t xml:space="preserve">in human may also </w:t>
      </w:r>
      <w:r w:rsidRPr="0035439C">
        <w:rPr>
          <w:rFonts w:ascii="Times New Roman" w:hAnsi="Times New Roman" w:cs="Times New Roman"/>
        </w:rPr>
        <w:t xml:space="preserve">impair synaptic development </w:t>
      </w:r>
      <w:r w:rsidR="00D753C1">
        <w:rPr>
          <w:rFonts w:ascii="Times New Roman" w:hAnsi="Times New Roman" w:cs="Times New Roman"/>
        </w:rPr>
        <w:t>and thereby increase the risk for ASD</w:t>
      </w:r>
      <w:r w:rsidRPr="0035439C">
        <w:rPr>
          <w:rFonts w:ascii="Times New Roman" w:hAnsi="Times New Roman" w:cs="Times New Roman"/>
        </w:rPr>
        <w:t xml:space="preserve">. While some of the other phenotypes detected in </w:t>
      </w:r>
      <w:r w:rsidRPr="0035439C">
        <w:rPr>
          <w:rFonts w:ascii="Times New Roman" w:hAnsi="Times New Roman" w:cs="Times New Roman"/>
          <w:i/>
        </w:rPr>
        <w:t>Tbr1</w:t>
      </w:r>
      <w:r w:rsidRPr="0035439C">
        <w:rPr>
          <w:rFonts w:ascii="Times New Roman" w:hAnsi="Times New Roman" w:cs="Times New Roman"/>
          <w:i/>
          <w:vertAlign w:val="superscript"/>
        </w:rPr>
        <w:t>layer5</w:t>
      </w:r>
      <w:r w:rsidRPr="0035439C">
        <w:rPr>
          <w:rFonts w:ascii="Times New Roman" w:hAnsi="Times New Roman" w:cs="Times New Roman"/>
        </w:rPr>
        <w:t xml:space="preserve"> mutants were only present in the homozygotes, including defects in social interaction, these observations could have relevance for ASD as they </w:t>
      </w:r>
      <w:r w:rsidR="00A719C0" w:rsidRPr="0035439C">
        <w:rPr>
          <w:rFonts w:ascii="Times New Roman" w:hAnsi="Times New Roman" w:cs="Times New Roman"/>
        </w:rPr>
        <w:t>denote</w:t>
      </w:r>
      <w:r w:rsidRPr="0035439C">
        <w:rPr>
          <w:rFonts w:ascii="Times New Roman" w:hAnsi="Times New Roman" w:cs="Times New Roman"/>
        </w:rPr>
        <w:t xml:space="preserve"> biological </w:t>
      </w:r>
      <w:r w:rsidR="00A719C0">
        <w:rPr>
          <w:rFonts w:ascii="Times New Roman" w:hAnsi="Times New Roman" w:cs="Times New Roman"/>
        </w:rPr>
        <w:t>processes</w:t>
      </w:r>
      <w:r w:rsidRPr="0035439C">
        <w:rPr>
          <w:rFonts w:ascii="Times New Roman" w:hAnsi="Times New Roman" w:cs="Times New Roman"/>
        </w:rPr>
        <w:t xml:space="preserve"> that could be altered in </w:t>
      </w:r>
      <w:r w:rsidRPr="0035439C">
        <w:rPr>
          <w:rFonts w:ascii="Times New Roman" w:hAnsi="Times New Roman" w:cs="Times New Roman"/>
          <w:i/>
        </w:rPr>
        <w:t>Tbr1</w:t>
      </w:r>
      <w:r w:rsidRPr="0035439C">
        <w:rPr>
          <w:rFonts w:ascii="Times New Roman" w:hAnsi="Times New Roman" w:cs="Times New Roman"/>
        </w:rPr>
        <w:t xml:space="preserve"> heterozygotes.</w:t>
      </w:r>
    </w:p>
    <w:p w14:paraId="3C6C04B0" w14:textId="77777777" w:rsidR="00404909" w:rsidRDefault="00404909" w:rsidP="00C66E1F">
      <w:pPr>
        <w:autoSpaceDE w:val="0"/>
        <w:autoSpaceDN w:val="0"/>
        <w:adjustRightInd w:val="0"/>
        <w:spacing w:line="360" w:lineRule="auto"/>
        <w:rPr>
          <w:rFonts w:ascii="Times New Roman" w:hAnsi="Times New Roman" w:cs="Times New Roman"/>
        </w:rPr>
      </w:pPr>
    </w:p>
    <w:p w14:paraId="2E172A37" w14:textId="12DC328B" w:rsidR="001C22FB" w:rsidRPr="00911F9E" w:rsidRDefault="00C66E1F" w:rsidP="00911F9E">
      <w:pPr>
        <w:autoSpaceDE w:val="0"/>
        <w:autoSpaceDN w:val="0"/>
        <w:adjustRightInd w:val="0"/>
        <w:spacing w:line="360" w:lineRule="auto"/>
        <w:rPr>
          <w:rFonts w:ascii="Times New Roman" w:hAnsi="Times New Roman" w:cs="Times New Roman"/>
          <w:b/>
        </w:rPr>
      </w:pPr>
      <w:r w:rsidRPr="00437983">
        <w:rPr>
          <w:rFonts w:ascii="Times New Roman" w:hAnsi="Times New Roman" w:cs="Times New Roman"/>
          <w:b/>
          <w:i/>
        </w:rPr>
        <w:t>Tbr1</w:t>
      </w:r>
      <w:r>
        <w:rPr>
          <w:rFonts w:ascii="Times New Roman" w:hAnsi="Times New Roman" w:cs="Times New Roman"/>
          <w:b/>
        </w:rPr>
        <w:t xml:space="preserve"> and </w:t>
      </w:r>
      <w:r w:rsidRPr="00437983">
        <w:rPr>
          <w:rFonts w:ascii="Times New Roman" w:hAnsi="Times New Roman" w:cs="Times New Roman"/>
          <w:b/>
          <w:i/>
        </w:rPr>
        <w:t>Shank3</w:t>
      </w:r>
      <w:r>
        <w:rPr>
          <w:rFonts w:ascii="Times New Roman" w:hAnsi="Times New Roman" w:cs="Times New Roman"/>
          <w:b/>
        </w:rPr>
        <w:t xml:space="preserve"> </w:t>
      </w:r>
      <w:r w:rsidR="008E4861">
        <w:rPr>
          <w:rFonts w:ascii="Times New Roman" w:hAnsi="Times New Roman" w:cs="Times New Roman"/>
          <w:b/>
        </w:rPr>
        <w:t>mutant</w:t>
      </w:r>
      <w:r>
        <w:rPr>
          <w:rFonts w:ascii="Times New Roman" w:hAnsi="Times New Roman" w:cs="Times New Roman"/>
          <w:b/>
        </w:rPr>
        <w:t xml:space="preserve">s </w:t>
      </w:r>
      <w:r w:rsidR="00404909">
        <w:rPr>
          <w:rFonts w:ascii="Times New Roman" w:hAnsi="Times New Roman" w:cs="Times New Roman"/>
          <w:b/>
        </w:rPr>
        <w:t xml:space="preserve">convergently </w:t>
      </w:r>
      <w:r>
        <w:rPr>
          <w:rFonts w:ascii="Times New Roman" w:hAnsi="Times New Roman" w:cs="Times New Roman"/>
          <w:b/>
        </w:rPr>
        <w:t xml:space="preserve">present </w:t>
      </w:r>
      <w:r w:rsidR="008A4FFB">
        <w:rPr>
          <w:rFonts w:ascii="Times New Roman" w:hAnsi="Times New Roman" w:cs="Times New Roman"/>
          <w:b/>
        </w:rPr>
        <w:t>synaptic</w:t>
      </w:r>
      <w:r w:rsidR="00612FD0">
        <w:rPr>
          <w:rFonts w:ascii="Times New Roman" w:hAnsi="Times New Roman" w:cs="Times New Roman"/>
          <w:b/>
        </w:rPr>
        <w:t xml:space="preserve"> and physiological</w:t>
      </w:r>
      <w:r w:rsidR="008A4FFB">
        <w:rPr>
          <w:rFonts w:ascii="Times New Roman" w:hAnsi="Times New Roman" w:cs="Times New Roman"/>
          <w:b/>
        </w:rPr>
        <w:t xml:space="preserve"> defects</w:t>
      </w:r>
      <w:r w:rsidR="00612FD0">
        <w:rPr>
          <w:rFonts w:ascii="Times New Roman" w:hAnsi="Times New Roman" w:cs="Times New Roman"/>
          <w:b/>
        </w:rPr>
        <w:t>.</w:t>
      </w:r>
    </w:p>
    <w:p w14:paraId="69F70468" w14:textId="77777777" w:rsidR="009F7610" w:rsidRDefault="008A4FFB" w:rsidP="006E3420">
      <w:pPr>
        <w:autoSpaceDE w:val="0"/>
        <w:autoSpaceDN w:val="0"/>
        <w:adjustRightInd w:val="0"/>
        <w:spacing w:line="360" w:lineRule="auto"/>
        <w:rPr>
          <w:rFonts w:ascii="Times New Roman" w:hAnsi="Times New Roman" w:cs="Times New Roman"/>
        </w:rPr>
      </w:pPr>
      <w:r>
        <w:rPr>
          <w:rFonts w:ascii="Times New Roman" w:hAnsi="Times New Roman" w:cs="Times New Roman"/>
        </w:rPr>
        <w:tab/>
      </w:r>
      <w:r w:rsidR="008349CF">
        <w:rPr>
          <w:rFonts w:ascii="Times New Roman" w:hAnsi="Times New Roman" w:cs="Times New Roman"/>
        </w:rPr>
        <w:t xml:space="preserve">The complex genetic variation underlying ASD has complicated efforts to understand the mechanism associated with ASD pathology and therapies. A possible solution for such complex diversity is to identify core mechanisms, in which </w:t>
      </w:r>
      <w:r w:rsidR="008349CF" w:rsidRPr="00B8031C">
        <w:rPr>
          <w:rFonts w:ascii="Times New Roman" w:hAnsi="Times New Roman" w:cs="Times New Roman"/>
        </w:rPr>
        <w:t>ASD-</w:t>
      </w:r>
      <w:r w:rsidR="008349CF">
        <w:rPr>
          <w:rFonts w:ascii="Times New Roman" w:hAnsi="Times New Roman" w:cs="Times New Roman"/>
        </w:rPr>
        <w:t>risk</w:t>
      </w:r>
      <w:r w:rsidR="008349CF" w:rsidRPr="00B8031C">
        <w:rPr>
          <w:rFonts w:ascii="Times New Roman" w:hAnsi="Times New Roman" w:cs="Times New Roman"/>
        </w:rPr>
        <w:t xml:space="preserve"> proteins may act </w:t>
      </w:r>
      <w:r w:rsidR="008349CF">
        <w:rPr>
          <w:rFonts w:ascii="Times New Roman" w:hAnsi="Times New Roman" w:cs="Times New Roman"/>
        </w:rPr>
        <w:t>convergently</w:t>
      </w:r>
      <w:r w:rsidR="008349CF" w:rsidRPr="00B8031C">
        <w:rPr>
          <w:rFonts w:ascii="Times New Roman" w:hAnsi="Times New Roman" w:cs="Times New Roman"/>
        </w:rPr>
        <w:t xml:space="preserve"> on a common pathway</w:t>
      </w:r>
      <w:r w:rsidR="008349CF">
        <w:rPr>
          <w:rFonts w:ascii="Times New Roman" w:hAnsi="Times New Roman" w:cs="Times New Roman"/>
        </w:rPr>
        <w:t xml:space="preserve"> </w:t>
      </w:r>
      <w:r w:rsidR="008349CF">
        <w:rPr>
          <w:rFonts w:ascii="Times New Roman" w:hAnsi="Times New Roman" w:cs="Times New Roman"/>
        </w:rPr>
        <w:fldChar w:fldCharType="begin"/>
      </w:r>
      <w:r w:rsidR="008349CF">
        <w:rPr>
          <w:rFonts w:ascii="Times New Roman" w:hAnsi="Times New Roman" w:cs="Times New Roman"/>
        </w:rPr>
        <w:instrText xml:space="preserve"> ADDIN EN.CITE &lt;EndNote&gt;&lt;Cite&gt;&lt;Author&gt;State&lt;/Author&gt;&lt;Year&gt;2012&lt;/Year&gt;&lt;IDText&gt;The emerging biology of autism spectrum disorders&lt;/IDText&gt;&lt;DisplayText&gt;(State and Šestan, 2012)&lt;/DisplayText&gt;&lt;record&gt;&lt;urls&gt;&lt;related-urls&gt;&lt;url&gt;https://www.ncbi.nlm.nih.gov/pubmed/22984058&lt;/url&gt;&lt;url&gt;https://www.ncbi.nlm.nih.gov/pmc/PMC3657753/&lt;/url&gt;&lt;/related-urls&gt;&lt;/urls&gt;&lt;isbn&gt;1095-9203&amp;#xD;0036-8075&lt;/isbn&gt;&lt;titles&gt;&lt;title&gt;The emerging biology of autism spectrum disorders&lt;/title&gt;&lt;secondary-title&gt;Science (New York, N.Y.)&lt;/secondary-title&gt;&lt;/titles&gt;&lt;pages&gt;1301-1303&lt;/pages&gt;&lt;number&gt;6100&lt;/number&gt;&lt;contributors&gt;&lt;authors&gt;&lt;author&gt;State, Matthew W.&lt;/author&gt;&lt;author&gt;Šestan, Nenad&lt;/author&gt;&lt;/authors&gt;&lt;/contributors&gt;&lt;added-date format="utc"&gt;1551812321&lt;/added-date&gt;&lt;ref-type name="Journal Article"&gt;17&lt;/ref-type&gt;&lt;dates&gt;&lt;year&gt;2012&lt;/year&gt;&lt;/dates&gt;&lt;rec-number&gt;1149&lt;/rec-number&gt;&lt;last-updated-date format="utc"&gt;1551812383&lt;/last-updated-date&gt;&lt;accession-num&gt;22984058&lt;/accession-num&gt;&lt;electronic-resource-num&gt;10.1126/science.1224989&lt;/electronic-resource-num&gt;&lt;volume&gt;337&lt;/volume&gt;&lt;remote-database-name&gt;PubMed&lt;/remote-database-name&gt;&lt;/record&gt;&lt;/Cite&gt;&lt;/EndNote&gt;</w:instrText>
      </w:r>
      <w:r w:rsidR="008349CF">
        <w:rPr>
          <w:rFonts w:ascii="Times New Roman" w:hAnsi="Times New Roman" w:cs="Times New Roman"/>
        </w:rPr>
        <w:fldChar w:fldCharType="separate"/>
      </w:r>
      <w:r w:rsidR="008349CF">
        <w:rPr>
          <w:rFonts w:ascii="Times New Roman" w:hAnsi="Times New Roman" w:cs="Times New Roman"/>
          <w:noProof/>
        </w:rPr>
        <w:t>(State and Šestan, 2012)</w:t>
      </w:r>
      <w:r w:rsidR="008349CF">
        <w:rPr>
          <w:rFonts w:ascii="Times New Roman" w:hAnsi="Times New Roman" w:cs="Times New Roman"/>
        </w:rPr>
        <w:fldChar w:fldCharType="end"/>
      </w:r>
      <w:r w:rsidR="008349CF">
        <w:rPr>
          <w:rFonts w:ascii="Times New Roman" w:hAnsi="Times New Roman" w:cs="Times New Roman"/>
        </w:rPr>
        <w:t xml:space="preserve">. </w:t>
      </w:r>
      <w:r w:rsidR="00F92B9F" w:rsidRPr="00F92B9F">
        <w:rPr>
          <w:rFonts w:ascii="Times New Roman" w:hAnsi="Times New Roman" w:cs="Times New Roman"/>
        </w:rPr>
        <w:t>Many mutations are thought to predispose to</w:t>
      </w:r>
      <w:r w:rsidR="00684F69">
        <w:rPr>
          <w:rFonts w:ascii="Times New Roman" w:hAnsi="Times New Roman" w:cs="Times New Roman"/>
        </w:rPr>
        <w:t xml:space="preserve"> </w:t>
      </w:r>
      <w:r w:rsidR="00F92B9F" w:rsidRPr="00F92B9F">
        <w:rPr>
          <w:rFonts w:ascii="Times New Roman" w:hAnsi="Times New Roman" w:cs="Times New Roman"/>
        </w:rPr>
        <w:t>idiopathic ASDs by causing primary impairments</w:t>
      </w:r>
      <w:r w:rsidR="00684F69">
        <w:rPr>
          <w:rFonts w:ascii="Times New Roman" w:hAnsi="Times New Roman" w:cs="Times New Roman"/>
        </w:rPr>
        <w:t xml:space="preserve"> </w:t>
      </w:r>
      <w:r w:rsidR="00F92B9F" w:rsidRPr="00F92B9F">
        <w:rPr>
          <w:rFonts w:ascii="Times New Roman" w:hAnsi="Times New Roman" w:cs="Times New Roman"/>
        </w:rPr>
        <w:t xml:space="preserve">in synaptic transmission </w:t>
      </w:r>
      <w:r w:rsidR="008349CF">
        <w:rPr>
          <w:rFonts w:ascii="Times New Roman" w:hAnsi="Times New Roman" w:cs="Times New Roman"/>
        </w:rPr>
        <w:fldChar w:fldCharType="begin">
          <w:fldData xml:space="preserve">PEVuZE5vdGU+PENpdGU+PEF1dGhvcj5Sb3N0aTwvQXV0aG9yPjxZZWFyPjIwMTQ8L1llYXI+PElE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</w:fldData>
        </w:fldChar>
      </w:r>
      <w:r w:rsidR="008349CF">
        <w:rPr>
          <w:rFonts w:ascii="Times New Roman" w:hAnsi="Times New Roman" w:cs="Times New Roman"/>
        </w:rPr>
        <w:instrText xml:space="preserve"> ADDIN EN.CITE </w:instrText>
      </w:r>
      <w:r w:rsidR="008349CF">
        <w:rPr>
          <w:rFonts w:ascii="Times New Roman" w:hAnsi="Times New Roman" w:cs="Times New Roman"/>
        </w:rPr>
        <w:fldChar w:fldCharType="begin">
          <w:fldData xml:space="preserve">PEVuZE5vdGU+PENpdGU+PEF1dGhvcj5Sb3N0aTwvQXV0aG9yPjxZZWFyPjIwMTQ8L1llYXI+PElE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</w:fldData>
        </w:fldChar>
      </w:r>
      <w:r w:rsidR="008349CF">
        <w:rPr>
          <w:rFonts w:ascii="Times New Roman" w:hAnsi="Times New Roman" w:cs="Times New Roman"/>
        </w:rPr>
        <w:instrText xml:space="preserve"> ADDIN EN.CITE.DATA </w:instrText>
      </w:r>
      <w:r w:rsidR="008349CF">
        <w:rPr>
          <w:rFonts w:ascii="Times New Roman" w:hAnsi="Times New Roman" w:cs="Times New Roman"/>
        </w:rPr>
      </w:r>
      <w:r w:rsidR="008349CF">
        <w:rPr>
          <w:rFonts w:ascii="Times New Roman" w:hAnsi="Times New Roman" w:cs="Times New Roman"/>
        </w:rPr>
        <w:fldChar w:fldCharType="end"/>
      </w:r>
      <w:r w:rsidR="008349CF">
        <w:rPr>
          <w:rFonts w:ascii="Times New Roman" w:hAnsi="Times New Roman" w:cs="Times New Roman"/>
        </w:rPr>
      </w:r>
      <w:r w:rsidR="008349CF">
        <w:rPr>
          <w:rFonts w:ascii="Times New Roman" w:hAnsi="Times New Roman" w:cs="Times New Roman"/>
        </w:rPr>
        <w:fldChar w:fldCharType="separate"/>
      </w:r>
      <w:r w:rsidR="008349CF">
        <w:rPr>
          <w:rFonts w:ascii="Times New Roman" w:hAnsi="Times New Roman" w:cs="Times New Roman"/>
          <w:noProof/>
        </w:rPr>
        <w:t>(Rosti et al., 2014; Sanders et al., 2015)</w:t>
      </w:r>
      <w:r w:rsidR="008349CF">
        <w:rPr>
          <w:rFonts w:ascii="Times New Roman" w:hAnsi="Times New Roman" w:cs="Times New Roman"/>
        </w:rPr>
        <w:fldChar w:fldCharType="end"/>
      </w:r>
      <w:r w:rsidR="00F92B9F" w:rsidRPr="00F92B9F">
        <w:rPr>
          <w:rFonts w:ascii="Times New Roman" w:hAnsi="Times New Roman" w:cs="Times New Roman"/>
        </w:rPr>
        <w:t xml:space="preserve">. </w:t>
      </w:r>
    </w:p>
    <w:p w14:paraId="2A32A14B" w14:textId="4E651463" w:rsidR="006E3420" w:rsidRDefault="005A1ACC" w:rsidP="009F7610">
      <w:pPr>
        <w:autoSpaceDE w:val="0"/>
        <w:autoSpaceDN w:val="0"/>
        <w:adjustRightInd w:val="0"/>
        <w:spacing w:line="360" w:lineRule="auto"/>
        <w:ind w:firstLine="720"/>
        <w:rPr>
          <w:rFonts w:ascii="Times New Roman" w:hAnsi="Times New Roman" w:cs="Times New Roman"/>
        </w:rPr>
      </w:pPr>
      <w:r>
        <w:rPr>
          <w:rFonts w:ascii="Times New Roman" w:hAnsi="Times New Roman" w:cs="Times New Roman"/>
        </w:rPr>
        <w:t xml:space="preserve">Reduced or increased </w:t>
      </w:r>
      <w:r w:rsidR="00485271" w:rsidRPr="00485271">
        <w:rPr>
          <w:rFonts w:ascii="Times New Roman" w:hAnsi="Times New Roman" w:cs="Times New Roman"/>
          <w:i/>
        </w:rPr>
        <w:t>Shank</w:t>
      </w:r>
      <w:r>
        <w:rPr>
          <w:rFonts w:ascii="Times New Roman" w:hAnsi="Times New Roman" w:cs="Times New Roman"/>
        </w:rPr>
        <w:t xml:space="preserve"> expression in </w:t>
      </w:r>
      <w:r w:rsidRPr="00DD6085">
        <w:rPr>
          <w:rFonts w:ascii="Times New Roman" w:hAnsi="Times New Roman" w:cs="Times New Roman"/>
          <w:i/>
        </w:rPr>
        <w:t>Drosophila</w:t>
      </w:r>
      <w:r>
        <w:rPr>
          <w:rFonts w:ascii="Times New Roman" w:hAnsi="Times New Roman" w:cs="Times New Roman"/>
        </w:rPr>
        <w:t xml:space="preserve"> reduces WNT signaling and excitatory synapses </w:t>
      </w:r>
      <w:r w:rsidR="00DD6085">
        <w:rPr>
          <w:rFonts w:ascii="Times New Roman" w:hAnsi="Times New Roman" w:cs="Times New Roman"/>
        </w:rPr>
        <w:fldChar w:fldCharType="begin"/>
      </w:r>
      <w:r w:rsidR="00DD6085">
        <w:rPr>
          <w:rFonts w:ascii="Times New Roman" w:hAnsi="Times New Roman" w:cs="Times New Roman"/>
        </w:rPr>
        <w:instrText xml:space="preserve"> ADDIN EN.CITE &lt;EndNote&gt;&lt;Cite&gt;&lt;Author&gt;Harris&lt;/Author&gt;&lt;Year&gt;2016&lt;/Year&gt;&lt;IDText&gt;Shank Modulates Postsynaptic Wnt Signaling to Regulate Synaptic Development&lt;/IDText&gt;&lt;DisplayText&gt;(Harris et al., 2016)&lt;/DisplayText&gt;&lt;record&gt;&lt;urls&gt;&lt;related-urls&gt;&lt;url&gt;https://www.ncbi.nlm.nih.gov/pubmed/27225771&lt;/url&gt;&lt;url&gt;https://www.ncbi.nlm.nih.gov/pmc/PMC4879199/&lt;/url&gt;&lt;/related-urls&gt;&lt;/urls&gt;&lt;isbn&gt;1529-2401&amp;#xD;0270-6474&lt;/isbn&gt;&lt;titles&gt;&lt;title&gt;Shank Modulates Postsynaptic Wnt Signaling to Regulate Synaptic Development&lt;/title&gt;&lt;secondary-title&gt;The Journal of neuroscience : the official journal of the Society for Neuroscience&lt;/secondary-title&gt;&lt;/titles&gt;&lt;pages&gt;5820-5832&lt;/pages&gt;&lt;number&gt;21&lt;/number&gt;&lt;contributors&gt;&lt;authors&gt;&lt;author&gt;Harris, Kathryn P.&lt;/author&gt;&lt;author&gt;Akbergenova, Yulia&lt;/author&gt;&lt;author&gt;Cho, Richard W.&lt;/author&gt;&lt;author&gt;Baas-Thomas, Maximilien S.&lt;/author&gt;&lt;author&gt;Littleton, J. Troy&lt;/author&gt;&lt;/authors&gt;&lt;/contributors&gt;&lt;language&gt;eng&lt;/language&gt;&lt;added-date format="utc"&gt;1556048921&lt;/added-date&gt;&lt;ref-type name="Journal Article"&gt;17&lt;/ref-type&gt;&lt;dates&gt;&lt;year&gt;2016&lt;/year&gt;&lt;/dates&gt;&lt;rec-number&gt;1187&lt;/rec-number&gt;&lt;publisher&gt;Society for Neuroscience&lt;/publisher&gt;&lt;last-updated-date format="utc"&gt;1556048924&lt;/last-updated-date&gt;&lt;accession-num&gt;27225771&lt;/accession-num&gt;&lt;electronic-resource-num&gt;10.1523/JNEUROSCI.4279-15.2016&lt;/electronic-resource-num&gt;&lt;volume&gt;36&lt;/volume&gt;&lt;remote-database-name&gt;PubMed&lt;/remote-database-name&gt;&lt;/record&gt;&lt;/Cite&gt;&lt;/EndNote&gt;</w:instrText>
      </w:r>
      <w:r w:rsidR="00DD6085">
        <w:rPr>
          <w:rFonts w:ascii="Times New Roman" w:hAnsi="Times New Roman" w:cs="Times New Roman"/>
        </w:rPr>
        <w:fldChar w:fldCharType="separate"/>
      </w:r>
      <w:r w:rsidR="00DD6085">
        <w:rPr>
          <w:rFonts w:ascii="Times New Roman" w:hAnsi="Times New Roman" w:cs="Times New Roman"/>
          <w:noProof/>
        </w:rPr>
        <w:t>(Harris et al., 2016)</w:t>
      </w:r>
      <w:r w:rsidR="00DD6085">
        <w:rPr>
          <w:rFonts w:ascii="Times New Roman" w:hAnsi="Times New Roman" w:cs="Times New Roman"/>
        </w:rPr>
        <w:fldChar w:fldCharType="end"/>
      </w:r>
      <w:r w:rsidR="00DD6085">
        <w:rPr>
          <w:rFonts w:ascii="Times New Roman" w:hAnsi="Times New Roman" w:cs="Times New Roman"/>
        </w:rPr>
        <w:t xml:space="preserve">. </w:t>
      </w:r>
      <w:r>
        <w:rPr>
          <w:rFonts w:ascii="Times New Roman" w:hAnsi="Times New Roman" w:cs="Times New Roman"/>
        </w:rPr>
        <w:t xml:space="preserve">In mouse reduced </w:t>
      </w:r>
      <w:r w:rsidRPr="00DD6085">
        <w:rPr>
          <w:rFonts w:ascii="Times New Roman" w:hAnsi="Times New Roman" w:cs="Times New Roman"/>
          <w:i/>
        </w:rPr>
        <w:t>Shank3</w:t>
      </w:r>
      <w:r>
        <w:rPr>
          <w:rFonts w:ascii="Times New Roman" w:hAnsi="Times New Roman" w:cs="Times New Roman"/>
        </w:rPr>
        <w:t xml:space="preserve"> </w:t>
      </w:r>
      <w:r w:rsidR="00F92B9F" w:rsidRPr="00F92B9F">
        <w:rPr>
          <w:rFonts w:ascii="Times New Roman" w:hAnsi="Times New Roman" w:cs="Times New Roman"/>
        </w:rPr>
        <w:t>impairs synaptic</w:t>
      </w:r>
      <w:r w:rsidR="00684F69">
        <w:rPr>
          <w:rFonts w:ascii="Times New Roman" w:hAnsi="Times New Roman" w:cs="Times New Roman"/>
        </w:rPr>
        <w:t xml:space="preserve"> f</w:t>
      </w:r>
      <w:r w:rsidR="00F92B9F" w:rsidRPr="00F92B9F">
        <w:rPr>
          <w:rFonts w:ascii="Times New Roman" w:hAnsi="Times New Roman" w:cs="Times New Roman"/>
        </w:rPr>
        <w:t>unction</w:t>
      </w:r>
      <w:r w:rsidR="00684F69">
        <w:rPr>
          <w:rFonts w:ascii="Times New Roman" w:hAnsi="Times New Roman" w:cs="Times New Roman"/>
        </w:rPr>
        <w:t xml:space="preserve"> by </w:t>
      </w:r>
      <w:r w:rsidR="00822927">
        <w:rPr>
          <w:rFonts w:ascii="Times New Roman" w:hAnsi="Times New Roman" w:cs="Times New Roman"/>
        </w:rPr>
        <w:t>reduction</w:t>
      </w:r>
      <w:r w:rsidR="00684F69" w:rsidRPr="00684F69">
        <w:rPr>
          <w:rFonts w:ascii="Times New Roman" w:hAnsi="Times New Roman" w:cs="Times New Roman"/>
        </w:rPr>
        <w:t xml:space="preserve"> in dendritic</w:t>
      </w:r>
      <w:r w:rsidR="00684F69">
        <w:rPr>
          <w:rFonts w:ascii="Times New Roman" w:hAnsi="Times New Roman" w:cs="Times New Roman"/>
        </w:rPr>
        <w:t xml:space="preserve"> </w:t>
      </w:r>
      <w:r w:rsidR="00684F69" w:rsidRPr="00684F69">
        <w:rPr>
          <w:rFonts w:ascii="Times New Roman" w:hAnsi="Times New Roman" w:cs="Times New Roman"/>
        </w:rPr>
        <w:t>arborization</w:t>
      </w:r>
      <w:r w:rsidR="00822927">
        <w:rPr>
          <w:rFonts w:ascii="Times New Roman" w:hAnsi="Times New Roman" w:cs="Times New Roman"/>
        </w:rPr>
        <w:t>, excitatory synaptic density</w:t>
      </w:r>
      <w:r w:rsidR="00AB00EC">
        <w:rPr>
          <w:rFonts w:ascii="Times New Roman" w:hAnsi="Times New Roman" w:cs="Times New Roman"/>
        </w:rPr>
        <w:t>,</w:t>
      </w:r>
      <w:r w:rsidR="00684F69" w:rsidRPr="00684F69">
        <w:rPr>
          <w:rFonts w:ascii="Times New Roman" w:hAnsi="Times New Roman" w:cs="Times New Roman"/>
        </w:rPr>
        <w:t xml:space="preserve"> </w:t>
      </w:r>
      <w:r w:rsidR="00AB00EC">
        <w:rPr>
          <w:rFonts w:ascii="Times New Roman" w:hAnsi="Times New Roman" w:cs="Times New Roman"/>
        </w:rPr>
        <w:t>s</w:t>
      </w:r>
      <w:r w:rsidR="00684F69" w:rsidRPr="00684F69">
        <w:rPr>
          <w:rFonts w:ascii="Times New Roman" w:hAnsi="Times New Roman" w:cs="Times New Roman"/>
        </w:rPr>
        <w:t>ynaptic transmission</w:t>
      </w:r>
      <w:r>
        <w:rPr>
          <w:rFonts w:ascii="Times New Roman" w:hAnsi="Times New Roman" w:cs="Times New Roman"/>
        </w:rPr>
        <w:t xml:space="preserve"> </w:t>
      </w:r>
      <w:r w:rsidR="00AB00EC">
        <w:rPr>
          <w:rFonts w:ascii="Times New Roman" w:hAnsi="Times New Roman" w:cs="Times New Roman"/>
        </w:rPr>
        <w:t xml:space="preserve">and </w:t>
      </w:r>
      <w:proofErr w:type="spellStart"/>
      <w:r w:rsidR="00AB00EC">
        <w:rPr>
          <w:rFonts w:ascii="Times New Roman" w:hAnsi="Times New Roman" w:cs="Times New Roman"/>
        </w:rPr>
        <w:t>I</w:t>
      </w:r>
      <w:r w:rsidR="00AB00EC" w:rsidRPr="00437983">
        <w:rPr>
          <w:rFonts w:ascii="Times New Roman" w:hAnsi="Times New Roman" w:cs="Times New Roman"/>
          <w:vertAlign w:val="subscript"/>
        </w:rPr>
        <w:t>h</w:t>
      </w:r>
      <w:proofErr w:type="spellEnd"/>
      <w:r w:rsidR="00AB00EC">
        <w:rPr>
          <w:rFonts w:ascii="Times New Roman" w:hAnsi="Times New Roman" w:cs="Times New Roman"/>
        </w:rPr>
        <w:t xml:space="preserve"> current</w:t>
      </w:r>
      <w:r w:rsidR="008349CF">
        <w:rPr>
          <w:rFonts w:ascii="Times New Roman" w:hAnsi="Times New Roman" w:cs="Times New Roman"/>
        </w:rPr>
        <w:t xml:space="preserve"> </w:t>
      </w:r>
      <w:r w:rsidR="008349CF">
        <w:rPr>
          <w:rFonts w:ascii="Times New Roman" w:hAnsi="Times New Roman" w:cs="Times New Roman"/>
        </w:rPr>
        <w:fldChar w:fldCharType="begin"/>
      </w:r>
      <w:r w:rsidR="008349CF">
        <w:rPr>
          <w:rFonts w:ascii="Times New Roman" w:hAnsi="Times New Roman" w:cs="Times New Roman"/>
        </w:rPr>
        <w:instrText xml:space="preserve"> ADDIN EN.CITE &lt;EndNote&gt;&lt;Cite&gt;&lt;Author&gt;Yi&lt;/Author&gt;&lt;Year&gt;2016&lt;/Year&gt;&lt;IDText&gt;Autism-associated SHANK3 haploinsufficiency causes &amp;lt;em&amp;gt;I&amp;lt;/em&amp;gt;&amp;lt;sub&amp;gt;h&amp;lt;/sub&amp;gt; channelopathy in human neurons&lt;/IDText&gt;&lt;DisplayText&gt;(Yi et al., 2016)&lt;/DisplayText&gt;&lt;record&gt;&lt;urls&gt;&lt;related-urls&gt;&lt;url&gt;http://science.sciencemag.org/content/352/6286/aaf2669.abstract&lt;/url&gt;&lt;/related-urls&gt;&lt;/urls&gt;&lt;titles&gt;&lt;title&gt;Autism-associated SHANK3 haploinsufficiency causes &amp;lt;em&amp;gt;I&amp;lt;/em&amp;gt;&amp;lt;sub&amp;gt;h&amp;lt;/sub&amp;gt; channelopathy in human neurons&lt;/title&gt;&lt;secondary-title&gt;Science&lt;/secondary-title&gt;&lt;/titles&gt;&lt;pages&gt;aaf2669&lt;/pages&gt;&lt;number&gt;6286&lt;/number&gt;&lt;contributors&gt;&lt;authors&gt;&lt;author&gt;Yi, Fei&lt;/author&gt;&lt;author&gt;Danko, Tamas&lt;/author&gt;&lt;author&gt;Botelho, Salome Calado&lt;/author&gt;&lt;author&gt;Patzke, Christopher&lt;/author&gt;&lt;author&gt;Pak, ChangHui&lt;/author&gt;&lt;author&gt;Wernig, Marius&lt;/author&gt;&lt;author&gt;Südhof, Thomas C.&lt;/author&gt;&lt;/authors&gt;&lt;/contributors&gt;&lt;added-date format="utc"&gt;1555789195&lt;/added-date&gt;&lt;ref-type name="Journal Article"&gt;17&lt;/ref-type&gt;&lt;dates&gt;&lt;year&gt;2016&lt;/year&gt;&lt;/dates&gt;&lt;rec-number&gt;1182&lt;/rec-number&gt;&lt;last-updated-date format="utc"&gt;1555789200&lt;/last-updated-date&gt;&lt;electronic-resource-num&gt;10.1126/science.aaf2669&lt;/electronic-resource-num&gt;&lt;volume&gt;352&lt;/volume&gt;&lt;/record&gt;&lt;/Cite&gt;&lt;/EndNote&gt;</w:instrText>
      </w:r>
      <w:r w:rsidR="008349CF">
        <w:rPr>
          <w:rFonts w:ascii="Times New Roman" w:hAnsi="Times New Roman" w:cs="Times New Roman"/>
        </w:rPr>
        <w:fldChar w:fldCharType="separate"/>
      </w:r>
      <w:r w:rsidR="008349CF">
        <w:rPr>
          <w:rFonts w:ascii="Times New Roman" w:hAnsi="Times New Roman" w:cs="Times New Roman"/>
          <w:noProof/>
        </w:rPr>
        <w:t>(Yi et al., 2016)</w:t>
      </w:r>
      <w:r w:rsidR="008349CF">
        <w:rPr>
          <w:rFonts w:ascii="Times New Roman" w:hAnsi="Times New Roman" w:cs="Times New Roman"/>
        </w:rPr>
        <w:fldChar w:fldCharType="end"/>
      </w:r>
      <w:r w:rsidR="00684F69" w:rsidRPr="00684F69">
        <w:rPr>
          <w:rFonts w:ascii="Times New Roman" w:hAnsi="Times New Roman" w:cs="Times New Roman"/>
        </w:rPr>
        <w:t>.</w:t>
      </w:r>
      <w:r w:rsidR="00822927">
        <w:rPr>
          <w:rFonts w:ascii="Times New Roman" w:hAnsi="Times New Roman" w:cs="Times New Roman"/>
        </w:rPr>
        <w:t xml:space="preserve"> Similarly, </w:t>
      </w:r>
      <w:r w:rsidR="0067250E">
        <w:rPr>
          <w:rFonts w:ascii="Times New Roman" w:hAnsi="Times New Roman" w:cs="Times New Roman"/>
          <w:i/>
        </w:rPr>
        <w:t>Tbr1</w:t>
      </w:r>
      <w:r w:rsidR="0067250E">
        <w:rPr>
          <w:rFonts w:ascii="Times New Roman" w:hAnsi="Times New Roman" w:cs="Times New Roman"/>
        </w:rPr>
        <w:t xml:space="preserve"> </w:t>
      </w:r>
      <w:r w:rsidR="00990D2D">
        <w:rPr>
          <w:rFonts w:ascii="Times New Roman" w:hAnsi="Times New Roman" w:cs="Times New Roman"/>
        </w:rPr>
        <w:t>CKOs</w:t>
      </w:r>
      <w:r w:rsidR="0067250E">
        <w:rPr>
          <w:rFonts w:ascii="Times New Roman" w:hAnsi="Times New Roman" w:cs="Times New Roman"/>
        </w:rPr>
        <w:t xml:space="preserve"> </w:t>
      </w:r>
      <w:r>
        <w:rPr>
          <w:rFonts w:ascii="Times New Roman" w:hAnsi="Times New Roman" w:cs="Times New Roman"/>
        </w:rPr>
        <w:t xml:space="preserve">have evidence for </w:t>
      </w:r>
      <w:r w:rsidR="00822927">
        <w:rPr>
          <w:rFonts w:ascii="Times New Roman" w:hAnsi="Times New Roman" w:cs="Times New Roman"/>
        </w:rPr>
        <w:t>reduced</w:t>
      </w:r>
      <w:r w:rsidR="0067250E">
        <w:rPr>
          <w:rFonts w:ascii="Times New Roman" w:hAnsi="Times New Roman" w:cs="Times New Roman"/>
        </w:rPr>
        <w:t xml:space="preserve"> </w:t>
      </w:r>
      <w:r>
        <w:rPr>
          <w:rFonts w:ascii="Times New Roman" w:hAnsi="Times New Roman" w:cs="Times New Roman"/>
        </w:rPr>
        <w:t xml:space="preserve">WNT signaling, and have reduced </w:t>
      </w:r>
      <w:r w:rsidR="0067250E">
        <w:rPr>
          <w:rFonts w:ascii="Times New Roman" w:hAnsi="Times New Roman" w:cs="Times New Roman"/>
        </w:rPr>
        <w:t xml:space="preserve">mature spine density </w:t>
      </w:r>
      <w:r w:rsidR="004E6375">
        <w:rPr>
          <w:rFonts w:ascii="Times New Roman" w:hAnsi="Times New Roman" w:cs="Times New Roman"/>
        </w:rPr>
        <w:t>and</w:t>
      </w:r>
      <w:r w:rsidR="0067250E">
        <w:rPr>
          <w:rFonts w:ascii="Times New Roman" w:hAnsi="Times New Roman" w:cs="Times New Roman"/>
        </w:rPr>
        <w:t xml:space="preserve"> </w:t>
      </w:r>
      <w:r w:rsidR="00F96730">
        <w:rPr>
          <w:rFonts w:ascii="Times New Roman" w:hAnsi="Times New Roman" w:cs="Times New Roman"/>
        </w:rPr>
        <w:t>excitatory</w:t>
      </w:r>
      <w:r w:rsidR="00550CE7">
        <w:rPr>
          <w:rFonts w:ascii="Times New Roman" w:hAnsi="Times New Roman" w:cs="Times New Roman"/>
        </w:rPr>
        <w:t xml:space="preserve"> </w:t>
      </w:r>
      <w:r w:rsidR="004E6375">
        <w:rPr>
          <w:rFonts w:ascii="Times New Roman" w:hAnsi="Times New Roman" w:cs="Times New Roman"/>
        </w:rPr>
        <w:t>synap</w:t>
      </w:r>
      <w:r w:rsidR="001178CE">
        <w:rPr>
          <w:rFonts w:ascii="Times New Roman" w:hAnsi="Times New Roman" w:cs="Times New Roman"/>
        </w:rPr>
        <w:t>tic density</w:t>
      </w:r>
      <w:r w:rsidR="004E6375">
        <w:rPr>
          <w:rFonts w:ascii="Times New Roman" w:hAnsi="Times New Roman" w:cs="Times New Roman"/>
        </w:rPr>
        <w:t xml:space="preserve"> </w:t>
      </w:r>
      <w:r w:rsidR="00F96730">
        <w:rPr>
          <w:rFonts w:ascii="Times New Roman" w:hAnsi="Times New Roman" w:cs="Times New Roman"/>
        </w:rPr>
        <w:fldChar w:fldCharType="begin"/>
      </w:r>
      <w:r w:rsidR="00947D81">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F96730">
        <w:rPr>
          <w:rFonts w:ascii="Times New Roman" w:hAnsi="Times New Roman" w:cs="Times New Roman"/>
        </w:rPr>
        <w:fldChar w:fldCharType="separate"/>
      </w:r>
      <w:r w:rsidR="00947D81">
        <w:rPr>
          <w:rFonts w:ascii="Times New Roman" w:hAnsi="Times New Roman" w:cs="Times New Roman"/>
          <w:noProof/>
        </w:rPr>
        <w:t>(</w:t>
      </w:r>
      <w:r w:rsidR="001178CE">
        <w:rPr>
          <w:rFonts w:ascii="Times New Roman" w:hAnsi="Times New Roman" w:cs="Times New Roman"/>
          <w:noProof/>
        </w:rPr>
        <w:t xml:space="preserve">herein and </w:t>
      </w:r>
      <w:r w:rsidR="00947D81">
        <w:rPr>
          <w:rFonts w:ascii="Times New Roman" w:hAnsi="Times New Roman" w:cs="Times New Roman"/>
          <w:noProof/>
        </w:rPr>
        <w:t>Fazel Darbandi et al., 2018)</w:t>
      </w:r>
      <w:r w:rsidR="00F96730">
        <w:rPr>
          <w:rFonts w:ascii="Times New Roman" w:hAnsi="Times New Roman" w:cs="Times New Roman"/>
        </w:rPr>
        <w:fldChar w:fldCharType="end"/>
      </w:r>
      <w:r w:rsidR="00F96730">
        <w:rPr>
          <w:rFonts w:ascii="Times New Roman" w:hAnsi="Times New Roman" w:cs="Times New Roman"/>
        </w:rPr>
        <w:t xml:space="preserve">. </w:t>
      </w:r>
      <w:r w:rsidR="00550CE7">
        <w:rPr>
          <w:rFonts w:ascii="Times New Roman" w:hAnsi="Times New Roman" w:cs="Times New Roman"/>
        </w:rPr>
        <w:t>Likewise</w:t>
      </w:r>
      <w:r w:rsidR="002B699F">
        <w:rPr>
          <w:rFonts w:ascii="Times New Roman" w:hAnsi="Times New Roman" w:cs="Times New Roman"/>
        </w:rPr>
        <w:t xml:space="preserve">, </w:t>
      </w:r>
      <w:r w:rsidR="002B699F">
        <w:rPr>
          <w:rFonts w:ascii="Times New Roman" w:hAnsi="Times New Roman" w:cs="Times New Roman"/>
          <w:i/>
        </w:rPr>
        <w:t xml:space="preserve">Tbr1 </w:t>
      </w:r>
      <w:r w:rsidR="002B699F">
        <w:rPr>
          <w:rFonts w:ascii="Times New Roman" w:hAnsi="Times New Roman" w:cs="Times New Roman"/>
        </w:rPr>
        <w:t xml:space="preserve">CKOs </w:t>
      </w:r>
      <w:r w:rsidR="00550CE7">
        <w:rPr>
          <w:rFonts w:ascii="Times New Roman" w:hAnsi="Times New Roman" w:cs="Times New Roman"/>
        </w:rPr>
        <w:t>have abnormal</w:t>
      </w:r>
      <w:r w:rsidR="002B699F">
        <w:rPr>
          <w:rFonts w:ascii="Times New Roman" w:hAnsi="Times New Roman" w:cs="Times New Roman"/>
        </w:rPr>
        <w:t xml:space="preserve"> </w:t>
      </w:r>
      <w:proofErr w:type="spellStart"/>
      <w:r w:rsidR="002B699F">
        <w:rPr>
          <w:rFonts w:ascii="Times New Roman" w:hAnsi="Times New Roman" w:cs="Times New Roman"/>
        </w:rPr>
        <w:t>I</w:t>
      </w:r>
      <w:r w:rsidR="002B699F" w:rsidRPr="00485271">
        <w:rPr>
          <w:rFonts w:ascii="Times New Roman" w:hAnsi="Times New Roman" w:cs="Times New Roman"/>
          <w:vertAlign w:val="subscript"/>
        </w:rPr>
        <w:t>h</w:t>
      </w:r>
      <w:proofErr w:type="spellEnd"/>
      <w:r w:rsidR="002B699F">
        <w:rPr>
          <w:rFonts w:ascii="Times New Roman" w:hAnsi="Times New Roman" w:cs="Times New Roman"/>
        </w:rPr>
        <w:t xml:space="preserve"> current</w:t>
      </w:r>
      <w:r w:rsidR="004E6375">
        <w:rPr>
          <w:rFonts w:ascii="Times New Roman" w:hAnsi="Times New Roman" w:cs="Times New Roman"/>
        </w:rPr>
        <w:t>s</w:t>
      </w:r>
      <w:r w:rsidR="002B699F">
        <w:rPr>
          <w:rFonts w:ascii="Times New Roman" w:hAnsi="Times New Roman" w:cs="Times New Roman"/>
        </w:rPr>
        <w:t xml:space="preserve"> in cortical layer 5 (Fig. S6) and layer </w:t>
      </w:r>
      <w:r w:rsidR="002B699F">
        <w:rPr>
          <w:rFonts w:ascii="Times New Roman" w:hAnsi="Times New Roman" w:cs="Times New Roman"/>
        </w:rPr>
        <w:lastRenderedPageBreak/>
        <w:t>6</w:t>
      </w:r>
      <w:r w:rsidR="00550CE7">
        <w:rPr>
          <w:rFonts w:ascii="Times New Roman" w:hAnsi="Times New Roman" w:cs="Times New Roman"/>
        </w:rPr>
        <w:t xml:space="preserve"> </w:t>
      </w:r>
      <w:r w:rsidR="0045001B">
        <w:rPr>
          <w:rFonts w:ascii="Times New Roman" w:hAnsi="Times New Roman" w:cs="Times New Roman"/>
        </w:rPr>
        <w:fldChar w:fldCharType="begin"/>
      </w:r>
      <w:r w:rsidR="0045001B">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45001B">
        <w:rPr>
          <w:rFonts w:ascii="Times New Roman" w:hAnsi="Times New Roman" w:cs="Times New Roman"/>
        </w:rPr>
        <w:fldChar w:fldCharType="separate"/>
      </w:r>
      <w:r w:rsidR="0045001B">
        <w:rPr>
          <w:rFonts w:ascii="Times New Roman" w:hAnsi="Times New Roman" w:cs="Times New Roman"/>
          <w:noProof/>
        </w:rPr>
        <w:t>(Fazel Darbandi et al., 2018)</w:t>
      </w:r>
      <w:r w:rsidR="0045001B">
        <w:rPr>
          <w:rFonts w:ascii="Times New Roman" w:hAnsi="Times New Roman" w:cs="Times New Roman"/>
        </w:rPr>
        <w:fldChar w:fldCharType="end"/>
      </w:r>
      <w:r w:rsidR="009F0B27">
        <w:rPr>
          <w:rFonts w:ascii="Times New Roman" w:hAnsi="Times New Roman" w:cs="Times New Roman"/>
        </w:rPr>
        <w:t xml:space="preserve"> </w:t>
      </w:r>
      <w:r w:rsidR="00550CE7">
        <w:rPr>
          <w:rFonts w:ascii="Times New Roman" w:hAnsi="Times New Roman" w:cs="Times New Roman"/>
        </w:rPr>
        <w:t>although</w:t>
      </w:r>
      <w:r w:rsidR="004E6375">
        <w:rPr>
          <w:rFonts w:ascii="Times New Roman" w:hAnsi="Times New Roman" w:cs="Times New Roman"/>
        </w:rPr>
        <w:t xml:space="preserve"> in </w:t>
      </w:r>
      <w:r w:rsidR="004E6375">
        <w:rPr>
          <w:rFonts w:ascii="Times New Roman" w:hAnsi="Times New Roman" w:cs="Times New Roman"/>
          <w:i/>
        </w:rPr>
        <w:t xml:space="preserve">Tbr1 </w:t>
      </w:r>
      <w:r w:rsidR="004E6375">
        <w:rPr>
          <w:rFonts w:ascii="Times New Roman" w:hAnsi="Times New Roman" w:cs="Times New Roman"/>
        </w:rPr>
        <w:t>CKOs</w:t>
      </w:r>
      <w:r w:rsidR="00550CE7">
        <w:rPr>
          <w:rFonts w:ascii="Times New Roman" w:hAnsi="Times New Roman" w:cs="Times New Roman"/>
        </w:rPr>
        <w:t xml:space="preserve"> </w:t>
      </w:r>
      <w:proofErr w:type="spellStart"/>
      <w:r w:rsidR="00550CE7">
        <w:rPr>
          <w:rFonts w:ascii="Times New Roman" w:hAnsi="Times New Roman" w:cs="Times New Roman"/>
        </w:rPr>
        <w:t>I</w:t>
      </w:r>
      <w:r w:rsidR="00550CE7" w:rsidRPr="00485271">
        <w:rPr>
          <w:rFonts w:ascii="Times New Roman" w:hAnsi="Times New Roman" w:cs="Times New Roman"/>
          <w:vertAlign w:val="subscript"/>
        </w:rPr>
        <w:t>h</w:t>
      </w:r>
      <w:proofErr w:type="spellEnd"/>
      <w:r w:rsidR="00550CE7">
        <w:rPr>
          <w:rFonts w:ascii="Times New Roman" w:hAnsi="Times New Roman" w:cs="Times New Roman"/>
        </w:rPr>
        <w:t xml:space="preserve"> is increased</w:t>
      </w:r>
      <w:r w:rsidR="002B699F">
        <w:rPr>
          <w:rFonts w:ascii="Times New Roman" w:hAnsi="Times New Roman" w:cs="Times New Roman"/>
        </w:rPr>
        <w:t>.</w:t>
      </w:r>
      <w:r w:rsidR="00B905FB">
        <w:rPr>
          <w:rFonts w:ascii="Times New Roman" w:hAnsi="Times New Roman" w:cs="Times New Roman"/>
        </w:rPr>
        <w:t xml:space="preserve"> </w:t>
      </w:r>
      <w:r>
        <w:rPr>
          <w:rFonts w:ascii="Times New Roman" w:hAnsi="Times New Roman" w:cs="Times New Roman"/>
        </w:rPr>
        <w:t xml:space="preserve">TBR1 binds to the </w:t>
      </w:r>
      <w:r w:rsidRPr="00DD6085">
        <w:rPr>
          <w:rFonts w:ascii="Times New Roman" w:hAnsi="Times New Roman" w:cs="Times New Roman"/>
          <w:i/>
        </w:rPr>
        <w:t xml:space="preserve">Shank1, 2, </w:t>
      </w:r>
      <w:r w:rsidRPr="00D35D82">
        <w:rPr>
          <w:rFonts w:ascii="Times New Roman" w:hAnsi="Times New Roman" w:cs="Times New Roman"/>
        </w:rPr>
        <w:t>and</w:t>
      </w:r>
      <w:r w:rsidRPr="00DD6085">
        <w:rPr>
          <w:rFonts w:ascii="Times New Roman" w:hAnsi="Times New Roman" w:cs="Times New Roman"/>
          <w:i/>
        </w:rPr>
        <w:t xml:space="preserve"> 3</w:t>
      </w:r>
      <w:r>
        <w:rPr>
          <w:rFonts w:ascii="Times New Roman" w:hAnsi="Times New Roman" w:cs="Times New Roman"/>
        </w:rPr>
        <w:t xml:space="preserve"> loci</w:t>
      </w:r>
      <w:r w:rsidR="00AE61C1">
        <w:rPr>
          <w:rFonts w:ascii="Times New Roman" w:hAnsi="Times New Roman" w:cs="Times New Roman"/>
        </w:rPr>
        <w:t xml:space="preserve"> (P2 </w:t>
      </w:r>
      <w:r w:rsidR="00DD6085">
        <w:rPr>
          <w:rFonts w:ascii="Times New Roman" w:hAnsi="Times New Roman" w:cs="Times New Roman"/>
        </w:rPr>
        <w:t xml:space="preserve">TBR1 </w:t>
      </w:r>
      <w:r w:rsidR="00AE61C1">
        <w:rPr>
          <w:rFonts w:ascii="Times New Roman" w:hAnsi="Times New Roman" w:cs="Times New Roman"/>
        </w:rPr>
        <w:t>ChIP</w:t>
      </w:r>
      <w:r w:rsidR="00DD6085">
        <w:rPr>
          <w:rFonts w:ascii="Times New Roman" w:hAnsi="Times New Roman" w:cs="Times New Roman"/>
        </w:rPr>
        <w:t>-Seq</w:t>
      </w:r>
      <w:r w:rsidR="00AE61C1">
        <w:rPr>
          <w:rFonts w:ascii="Times New Roman" w:hAnsi="Times New Roman" w:cs="Times New Roman"/>
        </w:rPr>
        <w:t xml:space="preserve"> dat</w:t>
      </w:r>
      <w:r w:rsidR="006E3420">
        <w:rPr>
          <w:rFonts w:ascii="Times New Roman" w:hAnsi="Times New Roman" w:cs="Times New Roman"/>
        </w:rPr>
        <w:t xml:space="preserve">a </w:t>
      </w:r>
      <w:r w:rsidR="006E3420" w:rsidRPr="006E3420">
        <w:rPr>
          <w:rFonts w:ascii="Times New Roman" w:hAnsi="Times New Roman" w:cs="Times New Roman"/>
        </w:rPr>
        <w:t>under accession number</w:t>
      </w:r>
      <w:r w:rsidR="006E3420">
        <w:rPr>
          <w:rFonts w:ascii="Times New Roman" w:hAnsi="Times New Roman" w:cs="Times New Roman"/>
        </w:rPr>
        <w:t xml:space="preserve"> </w:t>
      </w:r>
      <w:r w:rsidR="006E3420" w:rsidRPr="006E3420">
        <w:rPr>
          <w:rFonts w:ascii="Times New Roman" w:hAnsi="Times New Roman" w:cs="Times New Roman"/>
        </w:rPr>
        <w:t>GEO:</w:t>
      </w:r>
      <w:r w:rsidR="006E3420">
        <w:rPr>
          <w:rFonts w:ascii="Times New Roman" w:hAnsi="Times New Roman" w:cs="Times New Roman"/>
        </w:rPr>
        <w:t xml:space="preserve"> </w:t>
      </w:r>
      <w:r w:rsidR="006E3420" w:rsidRPr="006E3420">
        <w:rPr>
          <w:rFonts w:ascii="Times New Roman" w:hAnsi="Times New Roman" w:cs="Times New Roman"/>
        </w:rPr>
        <w:t>GSE119362</w:t>
      </w:r>
      <w:r w:rsidR="006E3420">
        <w:rPr>
          <w:rFonts w:ascii="Times New Roman" w:hAnsi="Times New Roman" w:cs="Times New Roman"/>
        </w:rPr>
        <w:t>,</w:t>
      </w:r>
    </w:p>
    <w:p w14:paraId="36922552" w14:textId="5B42F8F3" w:rsidR="006B12CE" w:rsidRDefault="006E3420" w:rsidP="00315494">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hyperlink r:id="rId10" w:history="1">
        <w:r w:rsidRPr="00BC770D">
          <w:rPr>
            <w:rStyle w:val="Hyperlink"/>
            <w:rFonts w:ascii="Times New Roman" w:hAnsi="Times New Roman" w:cs="Times New Roman"/>
          </w:rPr>
          <w:t>https://www.ncbi.nlm.nih.gov/geo/query/acc.cgi?acc=GSE119362</w:t>
        </w:r>
      </w:hyperlink>
      <w:r>
        <w:rPr>
          <w:rFonts w:ascii="Times New Roman" w:hAnsi="Times New Roman" w:cs="Times New Roman"/>
        </w:rPr>
        <w:t xml:space="preserve">), </w:t>
      </w:r>
      <w:r w:rsidR="00AE61C1">
        <w:rPr>
          <w:rFonts w:ascii="Times New Roman" w:hAnsi="Times New Roman" w:cs="Times New Roman"/>
        </w:rPr>
        <w:t xml:space="preserve">although there are only subtle changes in </w:t>
      </w:r>
      <w:r w:rsidR="00AE61C1" w:rsidRPr="00DD6085">
        <w:rPr>
          <w:rFonts w:ascii="Times New Roman" w:hAnsi="Times New Roman" w:cs="Times New Roman"/>
          <w:i/>
        </w:rPr>
        <w:t>Shank</w:t>
      </w:r>
      <w:r w:rsidR="00AE61C1">
        <w:rPr>
          <w:rFonts w:ascii="Times New Roman" w:hAnsi="Times New Roman" w:cs="Times New Roman"/>
        </w:rPr>
        <w:t xml:space="preserve"> RNA expression in the </w:t>
      </w:r>
      <w:r w:rsidR="00AE61C1" w:rsidRPr="00DD6085">
        <w:rPr>
          <w:rFonts w:ascii="Times New Roman" w:hAnsi="Times New Roman" w:cs="Times New Roman"/>
          <w:i/>
        </w:rPr>
        <w:t>Tbr1</w:t>
      </w:r>
      <w:r w:rsidR="00AE61C1">
        <w:rPr>
          <w:rFonts w:ascii="Times New Roman" w:hAnsi="Times New Roman" w:cs="Times New Roman"/>
        </w:rPr>
        <w:t xml:space="preserve"> mutants. </w:t>
      </w:r>
      <w:r w:rsidR="00F96730">
        <w:rPr>
          <w:rFonts w:ascii="Times New Roman" w:hAnsi="Times New Roman" w:cs="Times New Roman"/>
        </w:rPr>
        <w:t>Thus</w:t>
      </w:r>
      <w:r w:rsidR="003D04C0">
        <w:rPr>
          <w:rFonts w:ascii="Times New Roman" w:hAnsi="Times New Roman" w:cs="Times New Roman"/>
        </w:rPr>
        <w:t>,</w:t>
      </w:r>
      <w:r w:rsidR="00AE61C1">
        <w:rPr>
          <w:rFonts w:ascii="Times New Roman" w:hAnsi="Times New Roman" w:cs="Times New Roman"/>
        </w:rPr>
        <w:t xml:space="preserve"> synaptic dysfunction and perhaps redu</w:t>
      </w:r>
      <w:r w:rsidR="003D04C0">
        <w:rPr>
          <w:rFonts w:ascii="Times New Roman" w:hAnsi="Times New Roman" w:cs="Times New Roman"/>
        </w:rPr>
        <w:t>c</w:t>
      </w:r>
      <w:r w:rsidR="00AE61C1">
        <w:rPr>
          <w:rFonts w:ascii="Times New Roman" w:hAnsi="Times New Roman" w:cs="Times New Roman"/>
        </w:rPr>
        <w:t xml:space="preserve">ed WNT signaling are common features of mouse </w:t>
      </w:r>
      <w:r w:rsidR="00AE61C1" w:rsidRPr="00DD6085">
        <w:rPr>
          <w:rFonts w:ascii="Times New Roman" w:hAnsi="Times New Roman" w:cs="Times New Roman"/>
          <w:i/>
        </w:rPr>
        <w:t>Tbr1</w:t>
      </w:r>
      <w:r w:rsidR="00AE61C1" w:rsidRPr="00DD6085">
        <w:rPr>
          <w:rFonts w:ascii="Times New Roman" w:hAnsi="Times New Roman" w:cs="Times New Roman"/>
        </w:rPr>
        <w:t xml:space="preserve"> and </w:t>
      </w:r>
      <w:r w:rsidR="00AE61C1" w:rsidRPr="00DD6085">
        <w:rPr>
          <w:rFonts w:ascii="Times New Roman" w:hAnsi="Times New Roman" w:cs="Times New Roman"/>
          <w:i/>
        </w:rPr>
        <w:t>Shank3</w:t>
      </w:r>
      <w:r w:rsidR="00F96730" w:rsidRPr="00AE61C1">
        <w:rPr>
          <w:rFonts w:ascii="Times New Roman" w:hAnsi="Times New Roman" w:cs="Times New Roman"/>
        </w:rPr>
        <w:t xml:space="preserve"> </w:t>
      </w:r>
      <w:r w:rsidR="00AE61C1" w:rsidRPr="00AE61C1">
        <w:rPr>
          <w:rFonts w:ascii="Times New Roman" w:hAnsi="Times New Roman" w:cs="Times New Roman"/>
        </w:rPr>
        <w:t>mutants</w:t>
      </w:r>
      <w:r w:rsidR="00AE61C1">
        <w:rPr>
          <w:rFonts w:ascii="Times New Roman" w:hAnsi="Times New Roman" w:cs="Times New Roman"/>
        </w:rPr>
        <w:t xml:space="preserve">; these defects may be the core pathophysiology of </w:t>
      </w:r>
      <w:r w:rsidR="004E6375">
        <w:rPr>
          <w:rFonts w:ascii="Times New Roman" w:hAnsi="Times New Roman" w:cs="Times New Roman"/>
        </w:rPr>
        <w:t xml:space="preserve">some forms of </w:t>
      </w:r>
      <w:r w:rsidR="00F96730">
        <w:rPr>
          <w:rFonts w:ascii="Times New Roman" w:hAnsi="Times New Roman" w:cs="Times New Roman"/>
        </w:rPr>
        <w:t xml:space="preserve">ASD. </w:t>
      </w:r>
    </w:p>
    <w:p w14:paraId="2A253536" w14:textId="77777777" w:rsidR="006B12CE" w:rsidRPr="00C66E1F" w:rsidRDefault="006B12CE" w:rsidP="00437983">
      <w:pPr>
        <w:autoSpaceDE w:val="0"/>
        <w:autoSpaceDN w:val="0"/>
        <w:adjustRightInd w:val="0"/>
        <w:spacing w:line="360" w:lineRule="auto"/>
        <w:rPr>
          <w:rFonts w:ascii="Times New Roman" w:hAnsi="Times New Roman" w:cs="Times New Roman"/>
        </w:rPr>
      </w:pPr>
    </w:p>
    <w:p w14:paraId="0ACBFDFE" w14:textId="6C91C761" w:rsidR="00061DEA" w:rsidRPr="007C7978" w:rsidRDefault="00FC0F00" w:rsidP="00911F9E">
      <w:pPr>
        <w:spacing w:line="360" w:lineRule="auto"/>
        <w:rPr>
          <w:rFonts w:ascii="Times New Roman" w:hAnsi="Times New Roman" w:cs="Times New Roman"/>
          <w:b/>
        </w:rPr>
      </w:pPr>
      <w:r w:rsidRPr="00EE649B">
        <w:rPr>
          <w:rFonts w:ascii="Times New Roman" w:hAnsi="Times New Roman" w:cs="Times New Roman"/>
          <w:b/>
        </w:rPr>
        <w:t xml:space="preserve">LiCl </w:t>
      </w:r>
      <w:r w:rsidR="00061DEA" w:rsidRPr="00EE649B">
        <w:rPr>
          <w:rFonts w:ascii="Times New Roman" w:hAnsi="Times New Roman" w:cs="Times New Roman"/>
          <w:b/>
        </w:rPr>
        <w:t>as a</w:t>
      </w:r>
      <w:r w:rsidR="007C7978" w:rsidRPr="00EE649B">
        <w:rPr>
          <w:rFonts w:ascii="Times New Roman" w:hAnsi="Times New Roman" w:cs="Times New Roman"/>
          <w:b/>
        </w:rPr>
        <w:t xml:space="preserve"> </w:t>
      </w:r>
      <w:r w:rsidR="00061DEA" w:rsidRPr="00EE649B">
        <w:rPr>
          <w:rFonts w:ascii="Times New Roman" w:hAnsi="Times New Roman" w:cs="Times New Roman"/>
          <w:b/>
        </w:rPr>
        <w:t>therapy for neurod</w:t>
      </w:r>
      <w:r w:rsidR="00061DEA" w:rsidRPr="005D2485">
        <w:rPr>
          <w:rFonts w:ascii="Times New Roman" w:hAnsi="Times New Roman" w:cs="Times New Roman"/>
          <w:b/>
        </w:rPr>
        <w:t>evelopmental disorders that have reduced synapse development.</w:t>
      </w:r>
    </w:p>
    <w:p w14:paraId="25223016" w14:textId="77777777" w:rsidR="00437983" w:rsidRDefault="0014314C" w:rsidP="00911F9E">
      <w:pPr>
        <w:spacing w:line="360" w:lineRule="auto"/>
        <w:ind w:firstLine="720"/>
        <w:rPr>
          <w:rFonts w:ascii="Times New Roman" w:eastAsia="Times New Roman" w:hAnsi="Times New Roman" w:cs="Times New Roman"/>
          <w:color w:val="000000"/>
          <w:shd w:val="clear" w:color="auto" w:fill="FFFFFF"/>
        </w:rPr>
      </w:pPr>
      <w:r w:rsidRPr="0014314C">
        <w:rPr>
          <w:rFonts w:ascii="Times New Roman" w:hAnsi="Times New Roman" w:cs="Times New Roman"/>
        </w:rPr>
        <w:t xml:space="preserve">Currently, there are no treatments for </w:t>
      </w:r>
      <w:r w:rsidR="00BD540C">
        <w:rPr>
          <w:rFonts w:ascii="Times New Roman" w:hAnsi="Times New Roman" w:cs="Times New Roman"/>
        </w:rPr>
        <w:t xml:space="preserve">ASD </w:t>
      </w:r>
      <w:r w:rsidRPr="0014314C">
        <w:rPr>
          <w:rFonts w:ascii="Times New Roman" w:hAnsi="Times New Roman" w:cs="Times New Roman"/>
        </w:rPr>
        <w:t xml:space="preserve">that </w:t>
      </w:r>
      <w:r w:rsidR="00061DEA">
        <w:rPr>
          <w:rFonts w:ascii="Times New Roman" w:hAnsi="Times New Roman" w:cs="Times New Roman"/>
        </w:rPr>
        <w:t>address its core biological defects</w:t>
      </w:r>
      <w:r w:rsidRPr="0014314C">
        <w:rPr>
          <w:rFonts w:ascii="Times New Roman" w:hAnsi="Times New Roman" w:cs="Times New Roman"/>
        </w:rPr>
        <w:t xml:space="preserve">. </w:t>
      </w:r>
      <w:r w:rsidR="00414F42" w:rsidRPr="0014314C">
        <w:rPr>
          <w:rFonts w:ascii="Times New Roman" w:hAnsi="Times New Roman" w:cs="Times New Roman"/>
        </w:rPr>
        <w:t xml:space="preserve">The ability to restore synapse numbers following </w:t>
      </w:r>
      <w:r w:rsidR="00414F42" w:rsidRPr="0014314C">
        <w:rPr>
          <w:rFonts w:ascii="Times New Roman" w:eastAsia="Times New Roman" w:hAnsi="Times New Roman" w:cs="Times New Roman"/>
          <w:color w:val="000000"/>
          <w:shd w:val="clear" w:color="auto" w:fill="FFFFFF"/>
        </w:rPr>
        <w:t xml:space="preserve">lithium administration </w:t>
      </w:r>
      <w:r w:rsidR="00061DEA">
        <w:rPr>
          <w:rFonts w:ascii="Times New Roman" w:eastAsia="Times New Roman" w:hAnsi="Times New Roman" w:cs="Times New Roman"/>
          <w:color w:val="000000"/>
          <w:shd w:val="clear" w:color="auto" w:fill="FFFFFF"/>
        </w:rPr>
        <w:t xml:space="preserve">in the </w:t>
      </w:r>
      <w:r w:rsidR="00061DEA" w:rsidRPr="006E7218">
        <w:rPr>
          <w:rFonts w:ascii="Times New Roman" w:eastAsia="Times New Roman" w:hAnsi="Times New Roman" w:cs="Times New Roman"/>
          <w:i/>
          <w:color w:val="000000"/>
          <w:shd w:val="clear" w:color="auto" w:fill="FFFFFF"/>
        </w:rPr>
        <w:t>Tbr1</w:t>
      </w:r>
      <w:r w:rsidR="00061DEA">
        <w:rPr>
          <w:rFonts w:ascii="Times New Roman" w:eastAsia="Times New Roman" w:hAnsi="Times New Roman" w:cs="Times New Roman"/>
          <w:color w:val="000000"/>
          <w:shd w:val="clear" w:color="auto" w:fill="FFFFFF"/>
        </w:rPr>
        <w:t xml:space="preserve"> mutant mice </w:t>
      </w:r>
      <w:r w:rsidR="00414F42">
        <w:rPr>
          <w:rFonts w:ascii="Times New Roman" w:eastAsia="Times New Roman" w:hAnsi="Times New Roman" w:cs="Times New Roman"/>
          <w:color w:val="000000"/>
          <w:shd w:val="clear" w:color="auto" w:fill="FFFFFF"/>
        </w:rPr>
        <w:t>provides</w:t>
      </w:r>
      <w:r w:rsidR="00414F42" w:rsidRPr="0014314C">
        <w:rPr>
          <w:rFonts w:ascii="Times New Roman" w:eastAsia="Times New Roman" w:hAnsi="Times New Roman" w:cs="Times New Roman"/>
          <w:color w:val="000000"/>
          <w:shd w:val="clear" w:color="auto" w:fill="FFFFFF"/>
        </w:rPr>
        <w:t xml:space="preserve"> a</w:t>
      </w:r>
      <w:r w:rsidR="00061DEA">
        <w:rPr>
          <w:rFonts w:ascii="Times New Roman" w:eastAsia="Times New Roman" w:hAnsi="Times New Roman" w:cs="Times New Roman"/>
          <w:color w:val="000000"/>
          <w:shd w:val="clear" w:color="auto" w:fill="FFFFFF"/>
        </w:rPr>
        <w:t>n insight to a</w:t>
      </w:r>
      <w:r w:rsidR="00414F42" w:rsidRPr="0014314C">
        <w:rPr>
          <w:rFonts w:ascii="Times New Roman" w:eastAsia="Times New Roman" w:hAnsi="Times New Roman" w:cs="Times New Roman"/>
          <w:color w:val="000000"/>
          <w:shd w:val="clear" w:color="auto" w:fill="FFFFFF"/>
        </w:rPr>
        <w:t xml:space="preserve"> possible </w:t>
      </w:r>
      <w:r w:rsidR="00061DEA">
        <w:rPr>
          <w:rFonts w:ascii="Times New Roman" w:eastAsia="Times New Roman" w:hAnsi="Times New Roman" w:cs="Times New Roman"/>
          <w:color w:val="000000"/>
          <w:shd w:val="clear" w:color="auto" w:fill="FFFFFF"/>
        </w:rPr>
        <w:t xml:space="preserve">human </w:t>
      </w:r>
      <w:r w:rsidR="00414F42" w:rsidRPr="0014314C">
        <w:rPr>
          <w:rFonts w:ascii="Times New Roman" w:eastAsia="Times New Roman" w:hAnsi="Times New Roman" w:cs="Times New Roman"/>
          <w:color w:val="000000"/>
          <w:shd w:val="clear" w:color="auto" w:fill="FFFFFF"/>
        </w:rPr>
        <w:t>thera</w:t>
      </w:r>
      <w:r w:rsidR="00061DEA">
        <w:rPr>
          <w:rFonts w:ascii="Times New Roman" w:eastAsia="Times New Roman" w:hAnsi="Times New Roman" w:cs="Times New Roman"/>
          <w:color w:val="000000"/>
          <w:shd w:val="clear" w:color="auto" w:fill="FFFFFF"/>
        </w:rPr>
        <w:t>py, especially given that LiCl has a long history of clinical use</w:t>
      </w:r>
      <w:r w:rsidR="00414F42" w:rsidRPr="0014314C">
        <w:rPr>
          <w:rFonts w:ascii="Times New Roman" w:eastAsia="Times New Roman" w:hAnsi="Times New Roman" w:cs="Times New Roman"/>
          <w:color w:val="000000"/>
          <w:shd w:val="clear" w:color="auto" w:fill="FFFFFF"/>
        </w:rPr>
        <w:t>.</w:t>
      </w:r>
      <w:r w:rsidR="00414F42">
        <w:rPr>
          <w:rFonts w:ascii="Times New Roman" w:eastAsia="Times New Roman" w:hAnsi="Times New Roman" w:cs="Times New Roman"/>
          <w:color w:val="000000"/>
          <w:shd w:val="clear" w:color="auto" w:fill="FFFFFF"/>
        </w:rPr>
        <w:t xml:space="preserve"> </w:t>
      </w:r>
    </w:p>
    <w:p w14:paraId="09BC3E12" w14:textId="1A7C7F51" w:rsidR="00E707BE" w:rsidRDefault="00061DEA" w:rsidP="008223B3">
      <w:pPr>
        <w:spacing w:line="36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While our study only directly suggests </w:t>
      </w:r>
      <w:r w:rsidR="00D200A1">
        <w:rPr>
          <w:rFonts w:ascii="Times New Roman" w:eastAsia="Times New Roman" w:hAnsi="Times New Roman" w:cs="Times New Roman"/>
          <w:color w:val="000000"/>
          <w:shd w:val="clear" w:color="auto" w:fill="FFFFFF"/>
        </w:rPr>
        <w:t xml:space="preserve">the </w:t>
      </w:r>
      <w:r>
        <w:rPr>
          <w:rFonts w:ascii="Times New Roman" w:eastAsia="Times New Roman" w:hAnsi="Times New Roman" w:cs="Times New Roman"/>
          <w:color w:val="000000"/>
          <w:shd w:val="clear" w:color="auto" w:fill="FFFFFF"/>
        </w:rPr>
        <w:t>applicability of LiCl for</w:t>
      </w:r>
      <w:r w:rsidR="00AB6951">
        <w:rPr>
          <w:rFonts w:ascii="Times New Roman" w:eastAsia="Times New Roman" w:hAnsi="Times New Roman" w:cs="Times New Roman"/>
          <w:color w:val="000000"/>
          <w:shd w:val="clear" w:color="auto" w:fill="FFFFFF"/>
        </w:rPr>
        <w:t xml:space="preserve"> ASD patients with</w:t>
      </w:r>
      <w:r w:rsidR="00F21BF9">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i/>
          <w:color w:val="000000"/>
          <w:shd w:val="clear" w:color="auto" w:fill="FFFFFF"/>
        </w:rPr>
        <w:t>TBR1</w:t>
      </w:r>
      <w:r>
        <w:rPr>
          <w:rFonts w:ascii="Times New Roman" w:eastAsia="Times New Roman" w:hAnsi="Times New Roman" w:cs="Times New Roman"/>
          <w:color w:val="000000"/>
          <w:shd w:val="clear" w:color="auto" w:fill="FFFFFF"/>
        </w:rPr>
        <w:t xml:space="preserve"> m</w:t>
      </w:r>
      <w:r w:rsidR="00AB6951">
        <w:rPr>
          <w:rFonts w:ascii="Times New Roman" w:eastAsia="Times New Roman" w:hAnsi="Times New Roman" w:cs="Times New Roman"/>
          <w:color w:val="000000"/>
          <w:shd w:val="clear" w:color="auto" w:fill="FFFFFF"/>
        </w:rPr>
        <w:t>utations</w:t>
      </w:r>
      <w:r>
        <w:rPr>
          <w:rFonts w:ascii="Times New Roman" w:eastAsia="Times New Roman" w:hAnsi="Times New Roman" w:cs="Times New Roman"/>
          <w:color w:val="000000"/>
          <w:shd w:val="clear" w:color="auto" w:fill="FFFFFF"/>
        </w:rPr>
        <w:t>, LiCl could be considered for other ASD syndromes where reduced synap</w:t>
      </w:r>
      <w:r w:rsidR="00CB7A24">
        <w:rPr>
          <w:rFonts w:ascii="Times New Roman" w:eastAsia="Times New Roman" w:hAnsi="Times New Roman" w:cs="Times New Roman"/>
          <w:color w:val="000000"/>
          <w:shd w:val="clear" w:color="auto" w:fill="FFFFFF"/>
        </w:rPr>
        <w:t>tic</w:t>
      </w:r>
      <w:r>
        <w:rPr>
          <w:rFonts w:ascii="Times New Roman" w:eastAsia="Times New Roman" w:hAnsi="Times New Roman" w:cs="Times New Roman"/>
          <w:color w:val="000000"/>
          <w:shd w:val="clear" w:color="auto" w:fill="FFFFFF"/>
        </w:rPr>
        <w:t xml:space="preserve"> development is a central feature.</w:t>
      </w:r>
      <w:r w:rsidR="00222B43">
        <w:rPr>
          <w:rFonts w:ascii="Times New Roman" w:eastAsia="Times New Roman" w:hAnsi="Times New Roman" w:cs="Times New Roman"/>
          <w:color w:val="000000"/>
          <w:shd w:val="clear" w:color="auto" w:fill="FFFFFF"/>
        </w:rPr>
        <w:t xml:space="preserve"> </w:t>
      </w:r>
      <w:r w:rsidR="001260FC">
        <w:rPr>
          <w:rFonts w:ascii="Times New Roman" w:eastAsia="Times New Roman" w:hAnsi="Times New Roman" w:cs="Times New Roman"/>
          <w:color w:val="000000"/>
          <w:shd w:val="clear" w:color="auto" w:fill="FFFFFF"/>
        </w:rPr>
        <w:t>In a clinical case report</w:t>
      </w:r>
      <w:r w:rsidR="000F5DB1">
        <w:rPr>
          <w:rFonts w:ascii="Times New Roman" w:eastAsia="Times New Roman" w:hAnsi="Times New Roman" w:cs="Times New Roman"/>
          <w:color w:val="000000"/>
          <w:shd w:val="clear" w:color="auto" w:fill="FFFFFF"/>
        </w:rPr>
        <w:t>,</w:t>
      </w:r>
      <w:r w:rsidR="001260FC">
        <w:rPr>
          <w:rFonts w:ascii="Times New Roman" w:eastAsia="Times New Roman" w:hAnsi="Times New Roman" w:cs="Times New Roman"/>
          <w:color w:val="000000"/>
          <w:shd w:val="clear" w:color="auto" w:fill="FFFFFF"/>
        </w:rPr>
        <w:t xml:space="preserve"> </w:t>
      </w:r>
      <w:r w:rsidR="00222B43">
        <w:rPr>
          <w:rFonts w:ascii="Times New Roman" w:eastAsia="Times New Roman" w:hAnsi="Times New Roman" w:cs="Times New Roman"/>
          <w:color w:val="000000"/>
          <w:shd w:val="clear" w:color="auto" w:fill="FFFFFF"/>
        </w:rPr>
        <w:t xml:space="preserve">LiCl </w:t>
      </w:r>
      <w:r w:rsidR="001260FC">
        <w:rPr>
          <w:rFonts w:ascii="Times New Roman" w:eastAsia="Times New Roman" w:hAnsi="Times New Roman" w:cs="Times New Roman"/>
          <w:color w:val="000000"/>
          <w:shd w:val="clear" w:color="auto" w:fill="FFFFFF"/>
        </w:rPr>
        <w:t>was reported to</w:t>
      </w:r>
      <w:r w:rsidR="00222B43">
        <w:rPr>
          <w:rFonts w:ascii="Times New Roman" w:eastAsia="Times New Roman" w:hAnsi="Times New Roman" w:cs="Times New Roman"/>
          <w:color w:val="000000"/>
          <w:shd w:val="clear" w:color="auto" w:fill="FFFFFF"/>
        </w:rPr>
        <w:t xml:space="preserve"> reverse clinical regression, stabilize behavioral abnormalities and restore brain functioning in two </w:t>
      </w:r>
      <w:r w:rsidR="00222B43" w:rsidRPr="009D3A95">
        <w:rPr>
          <w:rFonts w:ascii="Times New Roman" w:eastAsia="Times New Roman" w:hAnsi="Times New Roman" w:cs="Times New Roman"/>
          <w:i/>
          <w:color w:val="000000"/>
          <w:shd w:val="clear" w:color="auto" w:fill="FFFFFF"/>
        </w:rPr>
        <w:t>SHANK3</w:t>
      </w:r>
      <w:r w:rsidR="00222B43">
        <w:rPr>
          <w:rFonts w:ascii="Times New Roman" w:eastAsia="Times New Roman" w:hAnsi="Times New Roman" w:cs="Times New Roman"/>
          <w:color w:val="000000"/>
          <w:shd w:val="clear" w:color="auto" w:fill="FFFFFF"/>
        </w:rPr>
        <w:t xml:space="preserve"> patients with ASD </w:t>
      </w:r>
      <w:r w:rsidR="00222B43">
        <w:rPr>
          <w:rFonts w:ascii="Times New Roman" w:eastAsia="Times New Roman" w:hAnsi="Times New Roman" w:cs="Times New Roman"/>
          <w:color w:val="000000"/>
          <w:shd w:val="clear" w:color="auto" w:fill="FFFFFF"/>
        </w:rPr>
        <w:fldChar w:fldCharType="begin"/>
      </w:r>
      <w:r w:rsidR="00222B43">
        <w:rPr>
          <w:rFonts w:ascii="Times New Roman" w:eastAsia="Times New Roman" w:hAnsi="Times New Roman" w:cs="Times New Roman"/>
          <w:color w:val="000000"/>
          <w:shd w:val="clear" w:color="auto" w:fill="FFFFFF"/>
        </w:rPr>
        <w:instrText xml:space="preserve"> ADDIN EN.CITE &lt;EndNote&gt;&lt;Cite&gt;&lt;Author&gt;Serret&lt;/Author&gt;&lt;Year&gt;2015&lt;/Year&gt;&lt;IDText&gt;Lithium as a rescue therapy for regression and catatonia features in two SHANK3 patients with autism spectrum disorder: case reports&lt;/IDText&gt;&lt;DisplayText&gt;(Serret et al., 2015)&lt;/DisplayText&gt;&lt;record&gt;&lt;dates&gt;&lt;pub-dates&gt;&lt;date&gt;2015/05/07&lt;/date&gt;&lt;/pub-dates&gt;&lt;year&gt;2015&lt;/year&gt;&lt;/dates&gt;&lt;urls&gt;&lt;related-urls&gt;&lt;url&gt;https://doi.org/10.1186/s12888-015-0490-1&lt;/url&gt;&lt;/related-urls&gt;&lt;/urls&gt;&lt;isbn&gt;1471-244X&lt;/isbn&gt;&lt;titles&gt;&lt;title&gt;Lithium as a rescue therapy for regression and catatonia features in two SHANK3 patients with autism spectrum disorder: case reports&lt;/title&gt;&lt;secondary-title&gt;BMC Psychiatry&lt;/secondary-title&gt;&lt;/titles&gt;&lt;pages&gt;107&lt;/pages&gt;&lt;number&gt;1&lt;/number&gt;&lt;contributors&gt;&lt;authors&gt;&lt;author&gt;Serret, Sylvie&lt;/author&gt;&lt;author&gt;Thümmler, Susanne&lt;/author&gt;&lt;author&gt;Dor, Emmanuelle&lt;/author&gt;&lt;author&gt;Vesperini, Stephanie&lt;/author&gt;&lt;author&gt;Santos, Andreia&lt;/author&gt;&lt;author&gt;Askenazy, Florence&lt;/author&gt;&lt;/authors&gt;&lt;/contributors&gt;&lt;added-date format="utc"&gt;1554743514&lt;/added-date&gt;&lt;ref-type name="Journal Article"&gt;17&lt;/ref-type&gt;&lt;rec-number&gt;1173&lt;/rec-number&gt;&lt;last-updated-date format="utc"&gt;1554743515&lt;/last-updated-date&gt;&lt;electronic-resource-num&gt;10.1186/s12888-015-0490-1&lt;/electronic-resource-num&gt;&lt;volume&gt;15&lt;/volume&gt;&lt;/record&gt;&lt;/Cite&gt;&lt;/EndNote&gt;</w:instrText>
      </w:r>
      <w:r w:rsidR="00222B43">
        <w:rPr>
          <w:rFonts w:ascii="Times New Roman" w:eastAsia="Times New Roman" w:hAnsi="Times New Roman" w:cs="Times New Roman"/>
          <w:color w:val="000000"/>
          <w:shd w:val="clear" w:color="auto" w:fill="FFFFFF"/>
        </w:rPr>
        <w:fldChar w:fldCharType="separate"/>
      </w:r>
      <w:r w:rsidR="00222B43">
        <w:rPr>
          <w:rFonts w:ascii="Times New Roman" w:eastAsia="Times New Roman" w:hAnsi="Times New Roman" w:cs="Times New Roman"/>
          <w:noProof/>
          <w:color w:val="000000"/>
          <w:shd w:val="clear" w:color="auto" w:fill="FFFFFF"/>
        </w:rPr>
        <w:t>(Serret et al., 2015)</w:t>
      </w:r>
      <w:r w:rsidR="00222B43">
        <w:rPr>
          <w:rFonts w:ascii="Times New Roman" w:eastAsia="Times New Roman" w:hAnsi="Times New Roman" w:cs="Times New Roman"/>
          <w:color w:val="000000"/>
          <w:shd w:val="clear" w:color="auto" w:fill="FFFFFF"/>
        </w:rPr>
        <w:fldChar w:fldCharType="end"/>
      </w:r>
      <w:r w:rsidR="00222B43">
        <w:rPr>
          <w:rFonts w:ascii="Times New Roman" w:eastAsia="Times New Roman" w:hAnsi="Times New Roman" w:cs="Times New Roman"/>
          <w:color w:val="000000"/>
          <w:shd w:val="clear" w:color="auto" w:fill="FFFFFF"/>
        </w:rPr>
        <w:t xml:space="preserve">. </w:t>
      </w:r>
      <w:r w:rsidR="00074EDE">
        <w:rPr>
          <w:rFonts w:ascii="Times New Roman" w:eastAsia="Times New Roman" w:hAnsi="Times New Roman" w:cs="Times New Roman"/>
          <w:color w:val="000000"/>
          <w:shd w:val="clear" w:color="auto" w:fill="FFFFFF"/>
        </w:rPr>
        <w:t xml:space="preserve"> </w:t>
      </w:r>
      <w:r w:rsidR="008223B3">
        <w:rPr>
          <w:rFonts w:ascii="Times New Roman" w:eastAsia="Times New Roman" w:hAnsi="Times New Roman" w:cs="Times New Roman"/>
          <w:color w:val="000000"/>
          <w:shd w:val="clear" w:color="auto" w:fill="FFFFFF"/>
        </w:rPr>
        <w:t>Additionally</w:t>
      </w:r>
      <w:r w:rsidR="00222B43">
        <w:rPr>
          <w:rFonts w:ascii="Times New Roman" w:eastAsia="Times New Roman" w:hAnsi="Times New Roman" w:cs="Times New Roman"/>
          <w:color w:val="000000"/>
          <w:shd w:val="clear" w:color="auto" w:fill="FFFFFF"/>
        </w:rPr>
        <w:t>, f</w:t>
      </w:r>
      <w:r w:rsidR="00625F89">
        <w:rPr>
          <w:rFonts w:ascii="Times New Roman" w:eastAsia="Times New Roman" w:hAnsi="Times New Roman" w:cs="Times New Roman"/>
          <w:color w:val="000000"/>
          <w:shd w:val="clear" w:color="auto" w:fill="FFFFFF"/>
        </w:rPr>
        <w:t>or instance, o</w:t>
      </w:r>
      <w:r w:rsidR="00074EDE">
        <w:rPr>
          <w:rFonts w:ascii="Times New Roman" w:eastAsia="Times New Roman" w:hAnsi="Times New Roman" w:cs="Times New Roman"/>
          <w:color w:val="000000"/>
          <w:shd w:val="clear" w:color="auto" w:fill="FFFFFF"/>
        </w:rPr>
        <w:t xml:space="preserve">ne should consider treating ASD cases caused by mutations in </w:t>
      </w:r>
      <w:r w:rsidR="00074EDE" w:rsidRPr="006E7218">
        <w:rPr>
          <w:rFonts w:ascii="Times New Roman" w:eastAsia="Times New Roman" w:hAnsi="Times New Roman" w:cs="Times New Roman"/>
          <w:i/>
          <w:color w:val="000000"/>
          <w:shd w:val="clear" w:color="auto" w:fill="FFFFFF"/>
        </w:rPr>
        <w:t>Tbr1</w:t>
      </w:r>
      <w:r w:rsidR="00074EDE">
        <w:rPr>
          <w:rFonts w:ascii="Times New Roman" w:eastAsia="Times New Roman" w:hAnsi="Times New Roman" w:cs="Times New Roman"/>
          <w:color w:val="000000"/>
          <w:shd w:val="clear" w:color="auto" w:fill="FFFFFF"/>
        </w:rPr>
        <w:t xml:space="preserve">-regulated </w:t>
      </w:r>
      <w:r w:rsidR="00E707BE">
        <w:rPr>
          <w:rFonts w:ascii="Times New Roman" w:eastAsia="Times New Roman" w:hAnsi="Times New Roman" w:cs="Times New Roman"/>
          <w:color w:val="000000"/>
          <w:shd w:val="clear" w:color="auto" w:fill="FFFFFF"/>
        </w:rPr>
        <w:t xml:space="preserve">ASD </w:t>
      </w:r>
      <w:r w:rsidR="00074EDE">
        <w:rPr>
          <w:rFonts w:ascii="Times New Roman" w:eastAsia="Times New Roman" w:hAnsi="Times New Roman" w:cs="Times New Roman"/>
          <w:color w:val="000000"/>
          <w:shd w:val="clear" w:color="auto" w:fill="FFFFFF"/>
        </w:rPr>
        <w:t xml:space="preserve">genes, including </w:t>
      </w:r>
      <w:r w:rsidR="00074EDE" w:rsidRPr="00A41D25">
        <w:rPr>
          <w:rFonts w:ascii="Times New Roman" w:hAnsi="Times New Roman" w:cs="Times New Roman"/>
          <w:i/>
        </w:rPr>
        <w:t>Ank2, Ap2s1, Ctnnb1, Dpysl2, Map1a, Rorb</w:t>
      </w:r>
      <w:r w:rsidR="00074EDE" w:rsidRPr="00555831">
        <w:rPr>
          <w:rFonts w:ascii="Times New Roman" w:hAnsi="Times New Roman" w:cs="Times New Roman"/>
          <w:i/>
        </w:rPr>
        <w:t>,</w:t>
      </w:r>
      <w:r w:rsidR="00074EDE" w:rsidRPr="00A41D25">
        <w:rPr>
          <w:rFonts w:ascii="Times New Roman" w:hAnsi="Times New Roman" w:cs="Times New Roman"/>
        </w:rPr>
        <w:t xml:space="preserve"> </w:t>
      </w:r>
      <w:r w:rsidR="00074EDE" w:rsidRPr="00A41D25">
        <w:rPr>
          <w:rFonts w:ascii="Times New Roman" w:hAnsi="Times New Roman" w:cs="Times New Roman"/>
          <w:i/>
        </w:rPr>
        <w:t>Smarcc2</w:t>
      </w:r>
      <w:r w:rsidR="00074EDE">
        <w:rPr>
          <w:rFonts w:ascii="Times New Roman" w:hAnsi="Times New Roman" w:cs="Times New Roman"/>
        </w:rPr>
        <w:t xml:space="preserve"> and </w:t>
      </w:r>
      <w:r w:rsidR="00074EDE">
        <w:rPr>
          <w:rFonts w:ascii="Times New Roman" w:hAnsi="Times New Roman" w:cs="Times New Roman"/>
          <w:i/>
        </w:rPr>
        <w:t>Gsk3</w:t>
      </w:r>
      <w:r w:rsidR="00074EDE">
        <w:rPr>
          <w:rFonts w:ascii="Symbol" w:hAnsi="Symbol" w:cs="Times New Roman"/>
          <w:i/>
        </w:rPr>
        <w:t></w:t>
      </w:r>
      <w:r w:rsidR="00074EDE">
        <w:rPr>
          <w:rFonts w:ascii="Times New Roman" w:hAnsi="Times New Roman" w:cs="Times New Roman"/>
        </w:rPr>
        <w:t>.</w:t>
      </w:r>
      <w:r w:rsidR="00E707BE">
        <w:rPr>
          <w:rFonts w:ascii="Times New Roman" w:hAnsi="Times New Roman" w:cs="Times New Roman"/>
        </w:rPr>
        <w:t xml:space="preserve"> </w:t>
      </w:r>
      <w:r w:rsidR="00E707BE">
        <w:rPr>
          <w:rFonts w:ascii="Times New Roman" w:eastAsia="Times New Roman" w:hAnsi="Times New Roman" w:cs="Times New Roman"/>
          <w:color w:val="000000"/>
          <w:shd w:val="clear" w:color="auto" w:fill="FFFFFF"/>
        </w:rPr>
        <w:t xml:space="preserve">We also </w:t>
      </w:r>
      <w:r>
        <w:rPr>
          <w:rFonts w:ascii="Times New Roman" w:eastAsia="Times New Roman" w:hAnsi="Times New Roman" w:cs="Times New Roman"/>
          <w:color w:val="000000"/>
          <w:shd w:val="clear" w:color="auto" w:fill="FFFFFF"/>
        </w:rPr>
        <w:t xml:space="preserve">showed </w:t>
      </w:r>
      <w:r w:rsidRPr="00074EDE">
        <w:rPr>
          <w:rFonts w:ascii="Times New Roman" w:eastAsia="Times New Roman" w:hAnsi="Times New Roman" w:cs="Times New Roman"/>
          <w:color w:val="000000"/>
          <w:shd w:val="clear" w:color="auto" w:fill="FFFFFF"/>
        </w:rPr>
        <w:t xml:space="preserve">that </w:t>
      </w:r>
      <w:r w:rsidRPr="006E7218">
        <w:rPr>
          <w:rFonts w:ascii="Times New Roman" w:eastAsia="Times New Roman" w:hAnsi="Times New Roman" w:cs="Times New Roman"/>
          <w:i/>
          <w:color w:val="000000"/>
          <w:shd w:val="clear" w:color="auto" w:fill="FFFFFF"/>
        </w:rPr>
        <w:t>Tbr1</w:t>
      </w:r>
      <w:r w:rsidRPr="006E7218">
        <w:rPr>
          <w:rFonts w:ascii="Times New Roman" w:eastAsia="Times New Roman" w:hAnsi="Times New Roman" w:cs="Times New Roman"/>
          <w:i/>
          <w:color w:val="000000"/>
          <w:shd w:val="clear" w:color="auto" w:fill="FFFFFF"/>
          <w:vertAlign w:val="superscript"/>
        </w:rPr>
        <w:t>layer6</w:t>
      </w:r>
      <w:r w:rsidRPr="006E7218">
        <w:rPr>
          <w:rFonts w:ascii="Times New Roman" w:eastAsia="Times New Roman" w:hAnsi="Times New Roman" w:cs="Times New Roman"/>
          <w:i/>
          <w:color w:val="000000"/>
          <w:shd w:val="clear" w:color="auto" w:fill="FFFFFF"/>
        </w:rPr>
        <w:t xml:space="preserve"> </w:t>
      </w:r>
      <w:r w:rsidRPr="006E7218">
        <w:rPr>
          <w:rFonts w:ascii="Times New Roman" w:eastAsia="Times New Roman" w:hAnsi="Times New Roman" w:cs="Times New Roman"/>
          <w:color w:val="000000"/>
          <w:shd w:val="clear" w:color="auto" w:fill="FFFFFF"/>
        </w:rPr>
        <w:t>CKOs</w:t>
      </w:r>
      <w:r w:rsidRPr="00074EDE" w:rsidDel="00061DEA">
        <w:rPr>
          <w:rFonts w:ascii="Times New Roman" w:eastAsia="Times New Roman" w:hAnsi="Times New Roman" w:cs="Times New Roman"/>
          <w:color w:val="000000"/>
          <w:shd w:val="clear" w:color="auto" w:fill="FFFFFF"/>
        </w:rPr>
        <w:t xml:space="preserve"> </w:t>
      </w:r>
      <w:r w:rsidR="00074EDE" w:rsidRPr="00074EDE">
        <w:rPr>
          <w:rFonts w:ascii="Times New Roman" w:eastAsia="Times New Roman" w:hAnsi="Times New Roman" w:cs="Times New Roman"/>
          <w:color w:val="000000"/>
          <w:shd w:val="clear" w:color="auto" w:fill="FFFFFF"/>
        </w:rPr>
        <w:t>had</w:t>
      </w:r>
      <w:r w:rsidR="00074EDE">
        <w:rPr>
          <w:rFonts w:ascii="Times New Roman" w:eastAsia="Times New Roman" w:hAnsi="Times New Roman" w:cs="Times New Roman"/>
          <w:color w:val="000000"/>
          <w:shd w:val="clear" w:color="auto" w:fill="FFFFFF"/>
        </w:rPr>
        <w:t xml:space="preserve"> arborization defects of their corticothalamic axons that were improved with LiCl</w:t>
      </w:r>
      <w:r w:rsidR="00E707BE">
        <w:rPr>
          <w:rFonts w:ascii="Times New Roman" w:eastAsia="Times New Roman" w:hAnsi="Times New Roman" w:cs="Times New Roman"/>
          <w:color w:val="000000"/>
          <w:shd w:val="clear" w:color="auto" w:fill="FFFFFF"/>
        </w:rPr>
        <w:t>, suggesting that LiCl could also treat presynaptic defects</w:t>
      </w:r>
      <w:r w:rsidR="00074EDE">
        <w:rPr>
          <w:rFonts w:ascii="Times New Roman" w:eastAsia="Times New Roman" w:hAnsi="Times New Roman" w:cs="Times New Roman"/>
          <w:color w:val="000000"/>
          <w:shd w:val="clear" w:color="auto" w:fill="FFFFFF"/>
        </w:rPr>
        <w:t xml:space="preserve">. </w:t>
      </w:r>
      <w:r w:rsidR="00E707BE">
        <w:rPr>
          <w:rFonts w:ascii="Times New Roman" w:eastAsia="Times New Roman" w:hAnsi="Times New Roman" w:cs="Times New Roman"/>
          <w:color w:val="000000"/>
          <w:shd w:val="clear" w:color="auto" w:fill="FFFFFF"/>
        </w:rPr>
        <w:t xml:space="preserve">This is consistent with the evidence that WNT signaling positively regulated presynaptic and postsynaptic development </w:t>
      </w:r>
      <w:r w:rsidR="00EE649B">
        <w:rPr>
          <w:rFonts w:ascii="Times New Roman" w:eastAsia="Times New Roman" w:hAnsi="Times New Roman" w:cs="Times New Roman"/>
          <w:color w:val="000000"/>
          <w:shd w:val="clear" w:color="auto" w:fill="FFFFFF"/>
        </w:rPr>
        <w:fldChar w:fldCharType="begin">
          <w:fldData xml:space="preserve">PEVuZE5vdGU+PENpdGU+PEF1dGhvcj5BaG1hZC1Bbm51YXI8L0F1dGhvcj48WWVhcj4yMDA2PC9Z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</w:fldData>
        </w:fldChar>
      </w:r>
      <w:r w:rsidR="005D2485">
        <w:rPr>
          <w:rFonts w:ascii="Times New Roman" w:eastAsia="Times New Roman" w:hAnsi="Times New Roman" w:cs="Times New Roman"/>
          <w:color w:val="000000"/>
          <w:shd w:val="clear" w:color="auto" w:fill="FFFFFF"/>
        </w:rPr>
        <w:instrText xml:space="preserve"> ADDIN EN.CITE </w:instrText>
      </w:r>
      <w:r w:rsidR="005D2485">
        <w:rPr>
          <w:rFonts w:ascii="Times New Roman" w:eastAsia="Times New Roman" w:hAnsi="Times New Roman" w:cs="Times New Roman"/>
          <w:color w:val="000000"/>
          <w:shd w:val="clear" w:color="auto" w:fill="FFFFFF"/>
        </w:rPr>
        <w:fldChar w:fldCharType="begin">
          <w:fldData xml:space="preserve">PEVuZE5vdGU+PENpdGU+PEF1dGhvcj5BaG1hZC1Bbm51YXI8L0F1dGhvcj48WWVhcj4yMDA2PC9Z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</w:fldData>
        </w:fldChar>
      </w:r>
      <w:r w:rsidR="005D2485">
        <w:rPr>
          <w:rFonts w:ascii="Times New Roman" w:eastAsia="Times New Roman" w:hAnsi="Times New Roman" w:cs="Times New Roman"/>
          <w:color w:val="000000"/>
          <w:shd w:val="clear" w:color="auto" w:fill="FFFFFF"/>
        </w:rPr>
        <w:instrText xml:space="preserve"> ADDIN EN.CITE.DATA </w:instrText>
      </w:r>
      <w:r w:rsidR="005D2485">
        <w:rPr>
          <w:rFonts w:ascii="Times New Roman" w:eastAsia="Times New Roman" w:hAnsi="Times New Roman" w:cs="Times New Roman"/>
          <w:color w:val="000000"/>
          <w:shd w:val="clear" w:color="auto" w:fill="FFFFFF"/>
        </w:rPr>
      </w:r>
      <w:r w:rsidR="005D2485">
        <w:rPr>
          <w:rFonts w:ascii="Times New Roman" w:eastAsia="Times New Roman" w:hAnsi="Times New Roman" w:cs="Times New Roman"/>
          <w:color w:val="000000"/>
          <w:shd w:val="clear" w:color="auto" w:fill="FFFFFF"/>
        </w:rPr>
        <w:fldChar w:fldCharType="end"/>
      </w:r>
      <w:r w:rsidR="00EE649B">
        <w:rPr>
          <w:rFonts w:ascii="Times New Roman" w:eastAsia="Times New Roman" w:hAnsi="Times New Roman" w:cs="Times New Roman"/>
          <w:color w:val="000000"/>
          <w:shd w:val="clear" w:color="auto" w:fill="FFFFFF"/>
        </w:rPr>
      </w:r>
      <w:r w:rsidR="00EE649B">
        <w:rPr>
          <w:rFonts w:ascii="Times New Roman" w:eastAsia="Times New Roman" w:hAnsi="Times New Roman" w:cs="Times New Roman"/>
          <w:color w:val="000000"/>
          <w:shd w:val="clear" w:color="auto" w:fill="FFFFFF"/>
        </w:rPr>
        <w:fldChar w:fldCharType="separate"/>
      </w:r>
      <w:r w:rsidR="005D2485">
        <w:rPr>
          <w:rFonts w:ascii="Times New Roman" w:eastAsia="Times New Roman" w:hAnsi="Times New Roman" w:cs="Times New Roman"/>
          <w:noProof/>
          <w:color w:val="000000"/>
          <w:shd w:val="clear" w:color="auto" w:fill="FFFFFF"/>
        </w:rPr>
        <w:t>(Ahmad-Annuar et al., 2006; Stamatakou and Salinas, 2014)</w:t>
      </w:r>
      <w:r w:rsidR="00EE649B">
        <w:rPr>
          <w:rFonts w:ascii="Times New Roman" w:eastAsia="Times New Roman" w:hAnsi="Times New Roman" w:cs="Times New Roman"/>
          <w:color w:val="000000"/>
          <w:shd w:val="clear" w:color="auto" w:fill="FFFFFF"/>
        </w:rPr>
        <w:fldChar w:fldCharType="end"/>
      </w:r>
      <w:r w:rsidR="00E707BE">
        <w:rPr>
          <w:rFonts w:ascii="Times New Roman" w:eastAsia="Times New Roman" w:hAnsi="Times New Roman" w:cs="Times New Roman"/>
          <w:color w:val="000000"/>
          <w:shd w:val="clear" w:color="auto" w:fill="FFFFFF"/>
        </w:rPr>
        <w:t xml:space="preserve">. </w:t>
      </w:r>
    </w:p>
    <w:p w14:paraId="770A2B0B" w14:textId="091823D8" w:rsidR="00074EDE" w:rsidRPr="00F97AE3" w:rsidRDefault="00074EDE" w:rsidP="001348CC">
      <w:pPr>
        <w:spacing w:line="36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Perhaps most remarkab</w:t>
      </w:r>
      <w:r w:rsidR="00E707BE">
        <w:rPr>
          <w:rFonts w:ascii="Times New Roman" w:eastAsia="Times New Roman" w:hAnsi="Times New Roman" w:cs="Times New Roman"/>
          <w:color w:val="000000"/>
          <w:shd w:val="clear" w:color="auto" w:fill="FFFFFF"/>
        </w:rPr>
        <w:t>le about the properties of LiCl</w:t>
      </w:r>
      <w:r w:rsidR="00625F89">
        <w:rPr>
          <w:rFonts w:ascii="Times New Roman" w:eastAsia="Times New Roman" w:hAnsi="Times New Roman" w:cs="Times New Roman"/>
          <w:color w:val="000000"/>
          <w:shd w:val="clear" w:color="auto" w:fill="FFFFFF"/>
        </w:rPr>
        <w:t>,</w:t>
      </w:r>
      <w:r w:rsidR="00E707BE">
        <w:rPr>
          <w:rFonts w:ascii="Times New Roman" w:eastAsia="Times New Roman" w:hAnsi="Times New Roman" w:cs="Times New Roman"/>
          <w:color w:val="000000"/>
          <w:shd w:val="clear" w:color="auto" w:fill="FFFFFF"/>
        </w:rPr>
        <w:t xml:space="preserve"> regarding </w:t>
      </w:r>
      <w:r w:rsidR="00625F89">
        <w:rPr>
          <w:rFonts w:ascii="Times New Roman" w:eastAsia="Times New Roman" w:hAnsi="Times New Roman" w:cs="Times New Roman"/>
          <w:color w:val="000000"/>
          <w:shd w:val="clear" w:color="auto" w:fill="FFFFFF"/>
        </w:rPr>
        <w:t xml:space="preserve">its ability to promote </w:t>
      </w:r>
      <w:r w:rsidR="00E707BE">
        <w:rPr>
          <w:rFonts w:ascii="Times New Roman" w:eastAsia="Times New Roman" w:hAnsi="Times New Roman" w:cs="Times New Roman"/>
          <w:color w:val="000000"/>
          <w:shd w:val="clear" w:color="auto" w:fill="FFFFFF"/>
        </w:rPr>
        <w:t>dendritic spines</w:t>
      </w:r>
      <w:r w:rsidR="00625F89">
        <w:rPr>
          <w:rFonts w:ascii="Times New Roman" w:eastAsia="Times New Roman" w:hAnsi="Times New Roman" w:cs="Times New Roman"/>
          <w:color w:val="000000"/>
          <w:shd w:val="clear" w:color="auto" w:fill="FFFFFF"/>
        </w:rPr>
        <w:t xml:space="preserve"> maturation</w:t>
      </w:r>
      <w:r w:rsidR="00E707BE">
        <w:rPr>
          <w:rFonts w:ascii="Times New Roman" w:eastAsia="Times New Roman" w:hAnsi="Times New Roman" w:cs="Times New Roman"/>
          <w:color w:val="000000"/>
          <w:shd w:val="clear" w:color="auto" w:fill="FFFFFF"/>
        </w:rPr>
        <w:t>, synap</w:t>
      </w:r>
      <w:r w:rsidR="00625F89">
        <w:rPr>
          <w:rFonts w:ascii="Times New Roman" w:eastAsia="Times New Roman" w:hAnsi="Times New Roman" w:cs="Times New Roman"/>
          <w:color w:val="000000"/>
          <w:shd w:val="clear" w:color="auto" w:fill="FFFFFF"/>
        </w:rPr>
        <w:t>togenesis</w:t>
      </w:r>
      <w:r w:rsidR="00E707BE">
        <w:rPr>
          <w:rFonts w:ascii="Times New Roman" w:eastAsia="Times New Roman" w:hAnsi="Times New Roman" w:cs="Times New Roman"/>
          <w:color w:val="000000"/>
          <w:shd w:val="clear" w:color="auto" w:fill="FFFFFF"/>
        </w:rPr>
        <w:t xml:space="preserve"> and axon arborization</w:t>
      </w:r>
      <w:r>
        <w:rPr>
          <w:rFonts w:ascii="Times New Roman" w:eastAsia="Times New Roman" w:hAnsi="Times New Roman" w:cs="Times New Roman"/>
          <w:color w:val="000000"/>
          <w:shd w:val="clear" w:color="auto" w:fill="FFFFFF"/>
        </w:rPr>
        <w:t xml:space="preserve">, were </w:t>
      </w:r>
      <w:r w:rsidR="00E707BE">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rapidity of</w:t>
      </w:r>
      <w:r w:rsidR="00E707BE">
        <w:rPr>
          <w:rFonts w:ascii="Times New Roman" w:eastAsia="Times New Roman" w:hAnsi="Times New Roman" w:cs="Times New Roman"/>
          <w:color w:val="000000"/>
          <w:shd w:val="clear" w:color="auto" w:fill="FFFFFF"/>
        </w:rPr>
        <w:t xml:space="preserve"> its</w:t>
      </w:r>
      <w:r>
        <w:rPr>
          <w:rFonts w:ascii="Times New Roman" w:eastAsia="Times New Roman" w:hAnsi="Times New Roman" w:cs="Times New Roman"/>
          <w:color w:val="000000"/>
          <w:shd w:val="clear" w:color="auto" w:fill="FFFFFF"/>
        </w:rPr>
        <w:t xml:space="preserve"> action (24 </w:t>
      </w:r>
      <w:proofErr w:type="spellStart"/>
      <w:r>
        <w:rPr>
          <w:rFonts w:ascii="Times New Roman" w:eastAsia="Times New Roman" w:hAnsi="Times New Roman" w:cs="Times New Roman"/>
          <w:color w:val="000000"/>
          <w:shd w:val="clear" w:color="auto" w:fill="FFFFFF"/>
        </w:rPr>
        <w:t>hrs</w:t>
      </w:r>
      <w:proofErr w:type="spellEnd"/>
      <w:r>
        <w:rPr>
          <w:rFonts w:ascii="Times New Roman" w:eastAsia="Times New Roman" w:hAnsi="Times New Roman" w:cs="Times New Roman"/>
          <w:color w:val="000000"/>
          <w:shd w:val="clear" w:color="auto" w:fill="FFFFFF"/>
        </w:rPr>
        <w:t>) and the persistence of action of a LiCl single dose</w:t>
      </w:r>
      <w:r w:rsidR="00E707BE">
        <w:rPr>
          <w:rFonts w:ascii="Times New Roman" w:eastAsia="Times New Roman" w:hAnsi="Times New Roman" w:cs="Times New Roman"/>
          <w:color w:val="000000"/>
          <w:shd w:val="clear" w:color="auto" w:fill="FFFFFF"/>
        </w:rPr>
        <w:t xml:space="preserve"> over </w:t>
      </w:r>
      <w:r w:rsidR="001348CC">
        <w:rPr>
          <w:rFonts w:ascii="Times New Roman" w:eastAsia="Times New Roman" w:hAnsi="Times New Roman" w:cs="Times New Roman"/>
          <w:color w:val="000000"/>
          <w:shd w:val="clear" w:color="auto" w:fill="FFFFFF"/>
        </w:rPr>
        <w:t xml:space="preserve">4 </w:t>
      </w:r>
      <w:r w:rsidR="00E707BE">
        <w:rPr>
          <w:rFonts w:ascii="Times New Roman" w:eastAsia="Times New Roman" w:hAnsi="Times New Roman" w:cs="Times New Roman"/>
          <w:color w:val="000000"/>
          <w:shd w:val="clear" w:color="auto" w:fill="FFFFFF"/>
        </w:rPr>
        <w:t>weeks</w:t>
      </w:r>
      <w:r>
        <w:rPr>
          <w:rFonts w:ascii="Times New Roman" w:eastAsia="Times New Roman" w:hAnsi="Times New Roman" w:cs="Times New Roman"/>
          <w:color w:val="000000"/>
          <w:shd w:val="clear" w:color="auto" w:fill="FFFFFF"/>
        </w:rPr>
        <w:t>.</w:t>
      </w:r>
      <w:r w:rsidR="00E707BE">
        <w:rPr>
          <w:rFonts w:ascii="Times New Roman" w:eastAsia="Times New Roman" w:hAnsi="Times New Roman" w:cs="Times New Roman"/>
          <w:color w:val="000000"/>
          <w:shd w:val="clear" w:color="auto" w:fill="FFFFFF"/>
        </w:rPr>
        <w:t xml:space="preserve"> </w:t>
      </w:r>
      <w:r w:rsidR="001348CC">
        <w:rPr>
          <w:rFonts w:ascii="Times New Roman" w:eastAsia="Times New Roman" w:hAnsi="Times New Roman" w:cs="Times New Roman"/>
          <w:color w:val="000000"/>
          <w:shd w:val="clear" w:color="auto" w:fill="FFFFFF"/>
        </w:rPr>
        <w:t>However</w:t>
      </w:r>
      <w:r w:rsidR="004312B6">
        <w:rPr>
          <w:rFonts w:ascii="Times New Roman" w:eastAsia="Times New Roman" w:hAnsi="Times New Roman" w:cs="Times New Roman"/>
          <w:color w:val="000000"/>
          <w:shd w:val="clear" w:color="auto" w:fill="FFFFFF"/>
        </w:rPr>
        <w:t xml:space="preserve">, there were many features of the </w:t>
      </w:r>
      <w:r w:rsidR="004312B6" w:rsidRPr="006E7218">
        <w:rPr>
          <w:rFonts w:ascii="Times New Roman" w:eastAsia="Times New Roman" w:hAnsi="Times New Roman" w:cs="Times New Roman"/>
          <w:i/>
          <w:color w:val="000000"/>
          <w:shd w:val="clear" w:color="auto" w:fill="FFFFFF"/>
        </w:rPr>
        <w:t>Tbr1</w:t>
      </w:r>
      <w:r w:rsidR="004312B6">
        <w:rPr>
          <w:rFonts w:ascii="Times New Roman" w:eastAsia="Times New Roman" w:hAnsi="Times New Roman" w:cs="Times New Roman"/>
          <w:color w:val="000000"/>
          <w:shd w:val="clear" w:color="auto" w:fill="FFFFFF"/>
        </w:rPr>
        <w:t xml:space="preserve"> mutants that did not appear to be rescued by LiCl</w:t>
      </w:r>
      <w:r w:rsidR="00625F89">
        <w:rPr>
          <w:rFonts w:ascii="Times New Roman" w:eastAsia="Times New Roman" w:hAnsi="Times New Roman" w:cs="Times New Roman"/>
          <w:color w:val="000000"/>
          <w:shd w:val="clear" w:color="auto" w:fill="FFFFFF"/>
        </w:rPr>
        <w:t>,</w:t>
      </w:r>
      <w:r w:rsidR="004312B6">
        <w:rPr>
          <w:rFonts w:ascii="Times New Roman" w:eastAsia="Times New Roman" w:hAnsi="Times New Roman" w:cs="Times New Roman"/>
          <w:color w:val="000000"/>
          <w:shd w:val="clear" w:color="auto" w:fill="FFFFFF"/>
        </w:rPr>
        <w:t xml:space="preserve"> including </w:t>
      </w:r>
      <w:r w:rsidR="004336C5" w:rsidRPr="00013958">
        <w:rPr>
          <w:rFonts w:ascii="Times New Roman" w:eastAsia="Times New Roman" w:hAnsi="Times New Roman" w:cs="Times New Roman"/>
          <w:color w:val="000000"/>
          <w:shd w:val="clear" w:color="auto" w:fill="FFFFFF"/>
        </w:rPr>
        <w:t>increased layer</w:t>
      </w:r>
      <w:r w:rsidR="00BD62BC" w:rsidRPr="00013958">
        <w:rPr>
          <w:rFonts w:ascii="Times New Roman" w:eastAsia="Times New Roman" w:hAnsi="Times New Roman" w:cs="Times New Roman"/>
          <w:color w:val="000000"/>
          <w:shd w:val="clear" w:color="auto" w:fill="FFFFFF"/>
        </w:rPr>
        <w:t xml:space="preserve"> 5 and 6 </w:t>
      </w:r>
      <w:r w:rsidR="004312B6" w:rsidRPr="00013958">
        <w:rPr>
          <w:rFonts w:ascii="Times New Roman" w:eastAsia="Times New Roman" w:hAnsi="Times New Roman" w:cs="Times New Roman"/>
          <w:color w:val="000000"/>
          <w:shd w:val="clear" w:color="auto" w:fill="FFFFFF"/>
        </w:rPr>
        <w:t>filamentous spines</w:t>
      </w:r>
      <w:r w:rsidR="001348CC" w:rsidRPr="00013958">
        <w:rPr>
          <w:rFonts w:ascii="Times New Roman" w:eastAsia="Times New Roman" w:hAnsi="Times New Roman" w:cs="Times New Roman"/>
          <w:color w:val="000000"/>
          <w:shd w:val="clear" w:color="auto" w:fill="FFFFFF"/>
        </w:rPr>
        <w:t xml:space="preserve"> density</w:t>
      </w:r>
      <w:r w:rsidR="00BD62BC" w:rsidRPr="00013958">
        <w:rPr>
          <w:rFonts w:ascii="Times New Roman" w:eastAsia="Times New Roman" w:hAnsi="Times New Roman" w:cs="Times New Roman"/>
          <w:color w:val="000000"/>
          <w:shd w:val="clear" w:color="auto" w:fill="FFFFFF"/>
        </w:rPr>
        <w:t xml:space="preserve">, </w:t>
      </w:r>
      <w:r w:rsidR="00625F89" w:rsidRPr="00013958">
        <w:rPr>
          <w:rFonts w:ascii="Times New Roman" w:eastAsia="Times New Roman" w:hAnsi="Times New Roman" w:cs="Times New Roman"/>
          <w:color w:val="000000"/>
          <w:shd w:val="clear" w:color="auto" w:fill="FFFFFF"/>
        </w:rPr>
        <w:t>and</w:t>
      </w:r>
      <w:r w:rsidR="004312B6" w:rsidRPr="00013958">
        <w:rPr>
          <w:rFonts w:ascii="Times New Roman" w:eastAsia="Times New Roman" w:hAnsi="Times New Roman" w:cs="Times New Roman"/>
          <w:color w:val="000000"/>
          <w:shd w:val="clear" w:color="auto" w:fill="FFFFFF"/>
        </w:rPr>
        <w:t xml:space="preserve"> </w:t>
      </w:r>
      <w:r w:rsidR="00BD62BC" w:rsidRPr="00013958">
        <w:rPr>
          <w:rFonts w:ascii="Times New Roman" w:eastAsia="Times New Roman" w:hAnsi="Times New Roman" w:cs="Times New Roman"/>
          <w:color w:val="000000"/>
          <w:shd w:val="clear" w:color="auto" w:fill="FFFFFF"/>
        </w:rPr>
        <w:t xml:space="preserve">layer 6 </w:t>
      </w:r>
      <w:r w:rsidR="004312B6" w:rsidRPr="00013958">
        <w:rPr>
          <w:rFonts w:ascii="Times New Roman" w:eastAsia="Times New Roman" w:hAnsi="Times New Roman" w:cs="Times New Roman"/>
          <w:color w:val="000000"/>
          <w:shd w:val="clear" w:color="auto" w:fill="FFFFFF"/>
        </w:rPr>
        <w:t xml:space="preserve">dendritic </w:t>
      </w:r>
      <w:r w:rsidR="00625F89" w:rsidRPr="00013958">
        <w:rPr>
          <w:rFonts w:ascii="Times New Roman" w:eastAsia="Times New Roman" w:hAnsi="Times New Roman" w:cs="Times New Roman"/>
          <w:color w:val="000000"/>
          <w:shd w:val="clear" w:color="auto" w:fill="FFFFFF"/>
        </w:rPr>
        <w:t>morphogenesis</w:t>
      </w:r>
      <w:r w:rsidR="004312B6" w:rsidRPr="00013958">
        <w:rPr>
          <w:rFonts w:ascii="Times New Roman" w:eastAsia="Times New Roman" w:hAnsi="Times New Roman" w:cs="Times New Roman"/>
          <w:color w:val="000000"/>
          <w:shd w:val="clear" w:color="auto" w:fill="FFFFFF"/>
        </w:rPr>
        <w:t>.</w:t>
      </w:r>
      <w:r w:rsidR="004312B6" w:rsidRPr="00F97AE3">
        <w:rPr>
          <w:rFonts w:ascii="Times New Roman" w:eastAsia="Times New Roman" w:hAnsi="Times New Roman" w:cs="Times New Roman"/>
          <w:color w:val="000000"/>
          <w:shd w:val="clear" w:color="auto" w:fill="FFFFFF"/>
        </w:rPr>
        <w:t xml:space="preserve"> </w:t>
      </w:r>
      <w:r w:rsidR="00625F89" w:rsidRPr="00F97AE3">
        <w:rPr>
          <w:rFonts w:ascii="Times New Roman" w:eastAsia="Times New Roman" w:hAnsi="Times New Roman" w:cs="Times New Roman"/>
          <w:color w:val="000000"/>
          <w:shd w:val="clear" w:color="auto" w:fill="FFFFFF"/>
        </w:rPr>
        <w:t xml:space="preserve"> </w:t>
      </w:r>
      <w:r w:rsidR="00625F89" w:rsidRPr="00013958">
        <w:rPr>
          <w:rFonts w:ascii="Times New Roman" w:eastAsia="Times New Roman" w:hAnsi="Times New Roman" w:cs="Times New Roman"/>
          <w:color w:val="000000"/>
          <w:shd w:val="clear" w:color="auto" w:fill="FFFFFF"/>
        </w:rPr>
        <w:t>Thus, while LiCl may have some promise as a therapy, it is improbable that it would fully rescue normal brain function of ASD patients</w:t>
      </w:r>
      <w:r w:rsidR="002F228F">
        <w:rPr>
          <w:rFonts w:ascii="Times New Roman" w:eastAsia="Times New Roman" w:hAnsi="Times New Roman" w:cs="Times New Roman"/>
          <w:color w:val="000000"/>
          <w:shd w:val="clear" w:color="auto" w:fill="FFFFFF"/>
        </w:rPr>
        <w:t xml:space="preserve"> with </w:t>
      </w:r>
      <w:r w:rsidR="002F228F">
        <w:rPr>
          <w:rFonts w:ascii="Times New Roman" w:eastAsia="Times New Roman" w:hAnsi="Times New Roman" w:cs="Times New Roman"/>
          <w:i/>
          <w:color w:val="000000"/>
          <w:shd w:val="clear" w:color="auto" w:fill="FFFFFF"/>
        </w:rPr>
        <w:t>TBR1</w:t>
      </w:r>
      <w:r w:rsidR="002F228F">
        <w:rPr>
          <w:rFonts w:ascii="Times New Roman" w:eastAsia="Times New Roman" w:hAnsi="Times New Roman" w:cs="Times New Roman"/>
          <w:color w:val="000000"/>
          <w:shd w:val="clear" w:color="auto" w:fill="FFFFFF"/>
        </w:rPr>
        <w:t xml:space="preserve"> mutations</w:t>
      </w:r>
      <w:r w:rsidR="00625F89" w:rsidRPr="00013958">
        <w:rPr>
          <w:rFonts w:ascii="Times New Roman" w:eastAsia="Times New Roman" w:hAnsi="Times New Roman" w:cs="Times New Roman"/>
          <w:color w:val="000000"/>
          <w:shd w:val="clear" w:color="auto" w:fill="FFFFFF"/>
        </w:rPr>
        <w:t>.</w:t>
      </w:r>
    </w:p>
    <w:p w14:paraId="7D228131" w14:textId="77777777" w:rsidR="000F7EE0" w:rsidRDefault="000F7EE0" w:rsidP="000C2556">
      <w:pPr>
        <w:spacing w:line="360" w:lineRule="auto"/>
        <w:rPr>
          <w:rFonts w:ascii="Times New Roman" w:hAnsi="Times New Roman" w:cs="Times New Roman"/>
          <w:b/>
        </w:rPr>
      </w:pPr>
    </w:p>
    <w:p w14:paraId="061DFEE9" w14:textId="732BBAB8" w:rsidR="00151B1A" w:rsidRPr="009C0BCD" w:rsidRDefault="00151B1A" w:rsidP="000C2556">
      <w:pPr>
        <w:spacing w:line="360" w:lineRule="auto"/>
        <w:rPr>
          <w:rFonts w:ascii="Times New Roman" w:hAnsi="Times New Roman" w:cs="Times New Roman"/>
          <w:b/>
        </w:rPr>
      </w:pPr>
      <w:r w:rsidRPr="009C0BCD">
        <w:rPr>
          <w:rFonts w:ascii="Times New Roman" w:hAnsi="Times New Roman" w:cs="Times New Roman"/>
          <w:b/>
        </w:rPr>
        <w:t>Acknowledgments</w:t>
      </w:r>
    </w:p>
    <w:p w14:paraId="47C8EDA3" w14:textId="6C9C85D5" w:rsidR="00151B1A" w:rsidRPr="006B17F8" w:rsidRDefault="00151B1A" w:rsidP="000C2556">
      <w:pPr>
        <w:spacing w:line="360" w:lineRule="auto"/>
        <w:rPr>
          <w:rFonts w:ascii="Times New Roman" w:hAnsi="Times New Roman" w:cs="Times New Roman"/>
        </w:rPr>
      </w:pPr>
      <w:r w:rsidRPr="009C0BCD">
        <w:rPr>
          <w:rFonts w:ascii="Times New Roman" w:hAnsi="Times New Roman" w:cs="Times New Roman"/>
        </w:rPr>
        <w:t>This work was supported by the research grants to J.L.R.R. from: Nina Ireland</w:t>
      </w:r>
      <w:r w:rsidR="00F97AE3">
        <w:rPr>
          <w:rFonts w:ascii="Times New Roman" w:hAnsi="Times New Roman" w:cs="Times New Roman"/>
        </w:rPr>
        <w:t xml:space="preserve"> and </w:t>
      </w:r>
      <w:r w:rsidRPr="009C0BCD">
        <w:rPr>
          <w:rFonts w:ascii="Times New Roman" w:hAnsi="Times New Roman" w:cs="Times New Roman"/>
        </w:rPr>
        <w:t>NINDS R01 NS34661</w:t>
      </w:r>
      <w:r w:rsidR="00AD6709">
        <w:rPr>
          <w:rFonts w:ascii="Times New Roman" w:hAnsi="Times New Roman" w:cs="Times New Roman"/>
        </w:rPr>
        <w:t>, R01 NS099099</w:t>
      </w:r>
      <w:r w:rsidR="00625F89">
        <w:rPr>
          <w:rFonts w:ascii="Times New Roman" w:hAnsi="Times New Roman" w:cs="Times New Roman"/>
        </w:rPr>
        <w:t xml:space="preserve">; </w:t>
      </w:r>
      <w:r w:rsidRPr="009C0BCD">
        <w:rPr>
          <w:rFonts w:ascii="Times New Roman" w:hAnsi="Times New Roman" w:cs="Times New Roman"/>
        </w:rPr>
        <w:t>to V.S.S. NIMH R01MH100292 and R01MH106507</w:t>
      </w:r>
      <w:r w:rsidR="002A60FB">
        <w:rPr>
          <w:rFonts w:ascii="Times New Roman" w:hAnsi="Times New Roman" w:cs="Times New Roman"/>
        </w:rPr>
        <w:t>; and to A.J.W</w:t>
      </w:r>
      <w:r w:rsidRPr="009C0BCD">
        <w:rPr>
          <w:rFonts w:ascii="Times New Roman" w:hAnsi="Times New Roman" w:cs="Times New Roman"/>
        </w:rPr>
        <w:t xml:space="preserve"> </w:t>
      </w:r>
      <w:r w:rsidR="002A60FB">
        <w:rPr>
          <w:rFonts w:ascii="Times New Roman" w:hAnsi="Times New Roman" w:cs="Times New Roman"/>
        </w:rPr>
        <w:t xml:space="preserve">the </w:t>
      </w:r>
      <w:r w:rsidRPr="006B17F8">
        <w:rPr>
          <w:rFonts w:ascii="Times New Roman" w:hAnsi="Times New Roman" w:cs="Times New Roman"/>
        </w:rPr>
        <w:t>Weill Institute for Neurosciences, the Department of Psychiatry, and the Institute for Neurodegenerative Diseases at UCSF.</w:t>
      </w:r>
    </w:p>
    <w:p w14:paraId="02515A83" w14:textId="77777777" w:rsidR="00151B1A" w:rsidRDefault="00151B1A" w:rsidP="000C2556">
      <w:pPr>
        <w:spacing w:line="360" w:lineRule="auto"/>
        <w:rPr>
          <w:rFonts w:ascii="Times New Roman" w:hAnsi="Times New Roman" w:cs="Times New Roman"/>
        </w:rPr>
      </w:pPr>
    </w:p>
    <w:p w14:paraId="060A1455" w14:textId="77777777" w:rsidR="00151B1A" w:rsidRPr="009C0BCD" w:rsidRDefault="00151B1A" w:rsidP="000C2556">
      <w:pPr>
        <w:spacing w:line="360" w:lineRule="auto"/>
        <w:rPr>
          <w:rFonts w:ascii="Times New Roman" w:hAnsi="Times New Roman" w:cs="Times New Roman"/>
          <w:b/>
        </w:rPr>
      </w:pPr>
      <w:r w:rsidRPr="009C0BCD">
        <w:rPr>
          <w:rFonts w:ascii="Times New Roman" w:hAnsi="Times New Roman" w:cs="Times New Roman"/>
          <w:b/>
        </w:rPr>
        <w:t>Author Contributions</w:t>
      </w:r>
    </w:p>
    <w:p w14:paraId="4BBAB1F5" w14:textId="4AFE5471" w:rsidR="00151B1A" w:rsidRPr="009C0BCD" w:rsidRDefault="00151B1A" w:rsidP="000C2556">
      <w:pPr>
        <w:spacing w:line="360" w:lineRule="auto"/>
        <w:rPr>
          <w:rFonts w:ascii="Times New Roman" w:hAnsi="Times New Roman" w:cs="Times New Roman"/>
        </w:rPr>
      </w:pPr>
      <w:r w:rsidRPr="00502423">
        <w:rPr>
          <w:rFonts w:ascii="Times New Roman" w:hAnsi="Times New Roman" w:cs="Times New Roman"/>
        </w:rPr>
        <w:t xml:space="preserve">Conceptualization, S.F.D., V.S.S. and J.L.R.R..; Methodology, S.F.D., S.E.R.S., A.E., E.L.-L.P., M.T., A.J.W., B.N.R.C., V.S.S. and J.L.R.R.; Investigation, S.F.D., S.E.R.S., A.E., M.T., and A.J.W.; Writing – Original Draft, S.F.D., S.E.R.S. and J.L.R.R.; Writing – Review &amp; Editing, S.F.D., V.S.S., </w:t>
      </w:r>
      <w:commentRangeStart w:id="99"/>
      <w:ins w:id="100" w:author="Everitt, Amanda" w:date="2019-05-09T18:07:00Z">
        <w:r w:rsidR="00290B93" w:rsidRPr="00502423">
          <w:rPr>
            <w:rFonts w:ascii="Times New Roman" w:hAnsi="Times New Roman" w:cs="Times New Roman"/>
          </w:rPr>
          <w:t>A.E.,</w:t>
        </w:r>
        <w:commentRangeEnd w:id="99"/>
        <w:r w:rsidR="00290B93">
          <w:rPr>
            <w:rStyle w:val="CommentReference"/>
          </w:rPr>
          <w:commentReference w:id="99"/>
        </w:r>
        <w:r w:rsidR="00290B93" w:rsidRPr="00502423">
          <w:rPr>
            <w:rFonts w:ascii="Times New Roman" w:hAnsi="Times New Roman" w:cs="Times New Roman"/>
          </w:rPr>
          <w:t xml:space="preserve"> </w:t>
        </w:r>
      </w:ins>
      <w:r w:rsidRPr="00502423">
        <w:rPr>
          <w:rFonts w:ascii="Times New Roman" w:hAnsi="Times New Roman" w:cs="Times New Roman"/>
        </w:rPr>
        <w:t xml:space="preserve">A.J.W., M.W.S. and J.L.R.R.; Funding Acquisition, A.J.W., M.W.S., V.S.S. and J.L.R.R.; Supervision, </w:t>
      </w:r>
      <w:commentRangeStart w:id="102"/>
      <w:ins w:id="103" w:author="Jeremy Willsey" w:date="2019-04-25T09:49:00Z">
        <w:r w:rsidR="00E36D8C">
          <w:rPr>
            <w:rFonts w:ascii="Times New Roman" w:hAnsi="Times New Roman" w:cs="Times New Roman"/>
          </w:rPr>
          <w:t xml:space="preserve">A.J.W., </w:t>
        </w:r>
        <w:commentRangeEnd w:id="102"/>
        <w:r w:rsidR="00E36D8C">
          <w:rPr>
            <w:rStyle w:val="CommentReference"/>
          </w:rPr>
          <w:commentReference w:id="102"/>
        </w:r>
      </w:ins>
      <w:r w:rsidRPr="00502423">
        <w:rPr>
          <w:rFonts w:ascii="Times New Roman" w:hAnsi="Times New Roman" w:cs="Times New Roman"/>
        </w:rPr>
        <w:t>M.W.S. and J.L.R.R.</w:t>
      </w:r>
      <w:r w:rsidRPr="009C0BCD">
        <w:rPr>
          <w:rFonts w:ascii="Times New Roman" w:hAnsi="Times New Roman" w:cs="Times New Roman"/>
        </w:rPr>
        <w:t> </w:t>
      </w:r>
    </w:p>
    <w:p w14:paraId="5449F3DD" w14:textId="77777777" w:rsidR="00151B1A" w:rsidRPr="009C0BCD" w:rsidRDefault="00151B1A" w:rsidP="000C2556">
      <w:pPr>
        <w:spacing w:line="360" w:lineRule="auto"/>
        <w:rPr>
          <w:rFonts w:ascii="Times New Roman" w:hAnsi="Times New Roman" w:cs="Times New Roman"/>
        </w:rPr>
      </w:pPr>
    </w:p>
    <w:p w14:paraId="341D371C" w14:textId="77777777" w:rsidR="00151B1A" w:rsidRPr="009C0BCD" w:rsidRDefault="00151B1A" w:rsidP="000C2556">
      <w:pPr>
        <w:spacing w:line="360" w:lineRule="auto"/>
        <w:rPr>
          <w:rFonts w:ascii="Times New Roman" w:hAnsi="Times New Roman" w:cs="Times New Roman"/>
          <w:b/>
        </w:rPr>
      </w:pPr>
      <w:r w:rsidRPr="009C0BCD">
        <w:rPr>
          <w:rFonts w:ascii="Times New Roman" w:hAnsi="Times New Roman" w:cs="Times New Roman"/>
          <w:b/>
        </w:rPr>
        <w:t>Declaration of Interests</w:t>
      </w:r>
    </w:p>
    <w:p w14:paraId="51E55B95" w14:textId="2E6AC396" w:rsidR="00224CE3" w:rsidRDefault="00151B1A" w:rsidP="00F70FCC">
      <w:pPr>
        <w:spacing w:line="360" w:lineRule="auto"/>
        <w:rPr>
          <w:rFonts w:ascii="Times New Roman" w:hAnsi="Times New Roman" w:cs="Times New Roman"/>
        </w:rPr>
      </w:pPr>
      <w:r w:rsidRPr="009C0BCD">
        <w:rPr>
          <w:rFonts w:ascii="Times New Roman" w:hAnsi="Times New Roman" w:cs="Times New Roman"/>
        </w:rPr>
        <w:t xml:space="preserve">J.L.R.R. is cofounder, stockholder, and currently on the scientific board of </w:t>
      </w:r>
      <w:proofErr w:type="spellStart"/>
      <w:r w:rsidRPr="009C0BCD">
        <w:rPr>
          <w:rFonts w:ascii="Times New Roman" w:hAnsi="Times New Roman" w:cs="Times New Roman"/>
          <w:i/>
        </w:rPr>
        <w:t>Neurona</w:t>
      </w:r>
      <w:proofErr w:type="spellEnd"/>
      <w:r w:rsidRPr="009C0BCD">
        <w:rPr>
          <w:rFonts w:ascii="Times New Roman" w:hAnsi="Times New Roman" w:cs="Times New Roman"/>
        </w:rPr>
        <w:t>, a company studying the potential therapeutic use of interneuron transplantation.</w:t>
      </w:r>
      <w:ins w:id="104" w:author="Jeremy Willsey" w:date="2019-04-25T09:51:00Z">
        <w:r w:rsidR="00E36D8C">
          <w:rPr>
            <w:rFonts w:ascii="Times New Roman" w:hAnsi="Times New Roman" w:cs="Times New Roman"/>
          </w:rPr>
          <w:t xml:space="preserve"> </w:t>
        </w:r>
        <w:r w:rsidR="00E36D8C" w:rsidRPr="00E36D8C">
          <w:rPr>
            <w:rFonts w:ascii="Times New Roman" w:hAnsi="Times New Roman" w:cs="Times New Roman"/>
          </w:rPr>
          <w:t xml:space="preserve">A.J.W. is a paid consultant for Daiichi Sankyo. </w:t>
        </w:r>
        <w:commentRangeStart w:id="105"/>
        <w:r w:rsidR="00E36D8C" w:rsidRPr="00E36D8C">
          <w:rPr>
            <w:rFonts w:ascii="Times New Roman" w:hAnsi="Times New Roman" w:cs="Times New Roman"/>
          </w:rPr>
          <w:t xml:space="preserve">M.W.S. is a consultant to </w:t>
        </w:r>
        <w:proofErr w:type="spellStart"/>
        <w:r w:rsidR="00E36D8C" w:rsidRPr="00E36D8C">
          <w:rPr>
            <w:rFonts w:ascii="Times New Roman" w:hAnsi="Times New Roman" w:cs="Times New Roman"/>
          </w:rPr>
          <w:t>BlackThorn</w:t>
        </w:r>
        <w:proofErr w:type="spellEnd"/>
        <w:r w:rsidR="00E36D8C" w:rsidRPr="00E36D8C">
          <w:rPr>
            <w:rFonts w:ascii="Times New Roman" w:hAnsi="Times New Roman" w:cs="Times New Roman"/>
          </w:rPr>
          <w:t xml:space="preserve"> and </w:t>
        </w:r>
        <w:proofErr w:type="spellStart"/>
        <w:r w:rsidR="00E36D8C" w:rsidRPr="00E36D8C">
          <w:rPr>
            <w:rFonts w:ascii="Times New Roman" w:hAnsi="Times New Roman" w:cs="Times New Roman"/>
          </w:rPr>
          <w:t>ArRett</w:t>
        </w:r>
        <w:proofErr w:type="spellEnd"/>
        <w:r w:rsidR="00E36D8C" w:rsidRPr="00E36D8C">
          <w:rPr>
            <w:rFonts w:ascii="Times New Roman" w:hAnsi="Times New Roman" w:cs="Times New Roman"/>
          </w:rPr>
          <w:t xml:space="preserve"> Pharmaceuticals</w:t>
        </w:r>
        <w:commentRangeEnd w:id="105"/>
        <w:r w:rsidR="00E36D8C">
          <w:rPr>
            <w:rStyle w:val="CommentReference"/>
          </w:rPr>
          <w:commentReference w:id="105"/>
        </w:r>
        <w:r w:rsidR="00E36D8C">
          <w:rPr>
            <w:rFonts w:ascii="Times New Roman" w:hAnsi="Times New Roman" w:cs="Times New Roman"/>
          </w:rPr>
          <w:t>.</w:t>
        </w:r>
      </w:ins>
    </w:p>
    <w:p w14:paraId="6B8BAF72" w14:textId="77777777" w:rsidR="00BF3BBB" w:rsidRDefault="00BF3BBB" w:rsidP="00F70FCC">
      <w:pPr>
        <w:spacing w:line="360" w:lineRule="auto"/>
        <w:rPr>
          <w:rFonts w:ascii="Times New Roman" w:hAnsi="Times New Roman" w:cs="Times New Roman"/>
        </w:rPr>
      </w:pPr>
    </w:p>
    <w:p w14:paraId="3F2B1AC2" w14:textId="77777777" w:rsidR="00A95F14" w:rsidRPr="00CB258F" w:rsidRDefault="00D92A4C" w:rsidP="00F70FCC">
      <w:pPr>
        <w:spacing w:line="360" w:lineRule="auto"/>
        <w:rPr>
          <w:rFonts w:ascii="Times New Roman" w:hAnsi="Times New Roman" w:cs="Times New Roman"/>
          <w:b/>
        </w:rPr>
      </w:pPr>
      <w:r w:rsidRPr="00CB258F">
        <w:rPr>
          <w:rFonts w:ascii="Times New Roman" w:hAnsi="Times New Roman" w:cs="Times New Roman"/>
          <w:b/>
        </w:rPr>
        <w:t>REFERENCES:</w:t>
      </w:r>
    </w:p>
    <w:p w14:paraId="3B919DA4" w14:textId="77777777" w:rsidR="00DD6085" w:rsidRPr="00DD6085" w:rsidRDefault="00A95F14" w:rsidP="00770D47">
      <w:pPr>
        <w:pStyle w:val="EndNoteBibliography"/>
        <w:ind w:left="720" w:hanging="720"/>
        <w:rPr>
          <w:noProof/>
        </w:rPr>
      </w:pPr>
      <w:r>
        <w:fldChar w:fldCharType="begin"/>
      </w:r>
      <w:r>
        <w:instrText xml:space="preserve"> ADDIN EN.REFLIST </w:instrText>
      </w:r>
      <w:r>
        <w:fldChar w:fldCharType="separate"/>
      </w:r>
      <w:r w:rsidR="00DD6085" w:rsidRPr="00DD6085">
        <w:rPr>
          <w:noProof/>
        </w:rPr>
        <w:t>Ahmad-Annuar, A., Ciani, L., Simeonidis, I., Herreros, J., Fredj, N.B., Rosso, S.B., Hall, A., Brickley, S., and Salinas, P.C. (2006). Signaling across the synapse: a role for Wnt and Dishevelled in presynaptic assembly and neurotransmitter release. The Journal of Cell Biology</w:t>
      </w:r>
      <w:r w:rsidR="00DD6085" w:rsidRPr="00DD6085">
        <w:rPr>
          <w:i/>
          <w:noProof/>
        </w:rPr>
        <w:t xml:space="preserve"> </w:t>
      </w:r>
      <w:r w:rsidR="00DD6085" w:rsidRPr="00DD6085">
        <w:rPr>
          <w:noProof/>
        </w:rPr>
        <w:t>174, 127.</w:t>
      </w:r>
    </w:p>
    <w:p w14:paraId="6EE17B63" w14:textId="77777777" w:rsidR="00DD6085" w:rsidRPr="00DD6085" w:rsidRDefault="00DD6085" w:rsidP="00770D47">
      <w:pPr>
        <w:pStyle w:val="EndNoteBibliography"/>
        <w:ind w:left="720" w:hanging="720"/>
        <w:rPr>
          <w:noProof/>
        </w:rPr>
      </w:pPr>
      <w:r w:rsidRPr="00DD6085">
        <w:rPr>
          <w:noProof/>
        </w:rPr>
        <w:t>Barber, C.F., Jorquera, R.A., Melom, J.E., and Littleton, J.T. (2009). Postsynaptic regulation of synaptic plasticity by synaptotagmin 4 requires both C2 domains. The Journal of Cell Biology</w:t>
      </w:r>
      <w:r w:rsidRPr="00DD6085">
        <w:rPr>
          <w:i/>
          <w:noProof/>
        </w:rPr>
        <w:t xml:space="preserve"> </w:t>
      </w:r>
      <w:r w:rsidRPr="00DD6085">
        <w:rPr>
          <w:noProof/>
        </w:rPr>
        <w:t>187, 295.</w:t>
      </w:r>
    </w:p>
    <w:p w14:paraId="6C5BD403" w14:textId="77777777" w:rsidR="00DD6085" w:rsidRPr="00DD6085" w:rsidRDefault="00DD6085" w:rsidP="00770D47">
      <w:pPr>
        <w:pStyle w:val="EndNoteBibliography"/>
        <w:ind w:left="720" w:hanging="720"/>
        <w:rPr>
          <w:noProof/>
        </w:rPr>
      </w:pPr>
      <w:r w:rsidRPr="00DD6085">
        <w:rPr>
          <w:noProof/>
        </w:rPr>
        <w:t>Barbosa, A.C., Kim, M.-S., Ertunc, M., Adachi, M., Nelson, E.D., McAnally, J., Richardson, J.A., Kavalali, E.T., Monteggia, L.M., Bassel-Duby, R., and Olson, E.N. (2008). MEF2C, a transcription factor that facilitates learning and memory by negative regulation of synapse numbers and function. Proceedings of the National Academy of Sciences</w:t>
      </w:r>
      <w:r w:rsidRPr="00DD6085">
        <w:rPr>
          <w:i/>
          <w:noProof/>
        </w:rPr>
        <w:t xml:space="preserve"> </w:t>
      </w:r>
      <w:r w:rsidRPr="00DD6085">
        <w:rPr>
          <w:noProof/>
        </w:rPr>
        <w:t>105, 9391.</w:t>
      </w:r>
    </w:p>
    <w:p w14:paraId="3D1F52D5" w14:textId="77777777" w:rsidR="00DD6085" w:rsidRPr="00DD6085" w:rsidRDefault="00DD6085" w:rsidP="00770D47">
      <w:pPr>
        <w:pStyle w:val="EndNoteBibliography"/>
        <w:ind w:left="720" w:hanging="720"/>
        <w:rPr>
          <w:noProof/>
        </w:rPr>
      </w:pPr>
      <w:r w:rsidRPr="00DD6085">
        <w:rPr>
          <w:noProof/>
        </w:rPr>
        <w:t>Bedogni, F., Hodge, R.D., Elsen, G.E., Nelson, B.R., Daza, R.A.M., Beyer, R.P., Bammler, T.K., Rubenstein, J.L.R., and Hevner, R.F. (2010). Tbr1 regulates regional and laminar identity of postmitotic neurons in developing neocortex. Proceedings of the National Academy of Sciences</w:t>
      </w:r>
      <w:r w:rsidRPr="00DD6085">
        <w:rPr>
          <w:i/>
          <w:noProof/>
        </w:rPr>
        <w:t xml:space="preserve"> </w:t>
      </w:r>
      <w:r w:rsidRPr="00DD6085">
        <w:rPr>
          <w:noProof/>
        </w:rPr>
        <w:t>107, 13129-13134.</w:t>
      </w:r>
    </w:p>
    <w:p w14:paraId="498BB50F" w14:textId="77777777" w:rsidR="00DD6085" w:rsidRPr="00DD6085" w:rsidRDefault="00DD6085" w:rsidP="00770D47">
      <w:pPr>
        <w:pStyle w:val="EndNoteBibliography"/>
        <w:ind w:left="720" w:hanging="720"/>
        <w:rPr>
          <w:noProof/>
        </w:rPr>
      </w:pPr>
      <w:r w:rsidRPr="00DD6085">
        <w:rPr>
          <w:noProof/>
        </w:rPr>
        <w:lastRenderedPageBreak/>
        <w:t>Budnik, V., and Salinas, P.C. (2011). Wnt signaling during synaptic development and plasticity. Current Opinion in Neurobiology</w:t>
      </w:r>
      <w:r w:rsidRPr="00DD6085">
        <w:rPr>
          <w:i/>
          <w:noProof/>
        </w:rPr>
        <w:t xml:space="preserve"> </w:t>
      </w:r>
      <w:r w:rsidRPr="00DD6085">
        <w:rPr>
          <w:noProof/>
        </w:rPr>
        <w:t>21, 151-159.</w:t>
      </w:r>
    </w:p>
    <w:p w14:paraId="1BD597F8" w14:textId="77777777" w:rsidR="00DD6085" w:rsidRPr="00DD6085" w:rsidRDefault="00DD6085" w:rsidP="00770D47">
      <w:pPr>
        <w:pStyle w:val="EndNoteBibliography"/>
        <w:ind w:left="720" w:hanging="720"/>
        <w:rPr>
          <w:noProof/>
        </w:rPr>
      </w:pPr>
      <w:r w:rsidRPr="00DD6085">
        <w:rPr>
          <w:noProof/>
        </w:rPr>
        <w:t>Bulfone, A., Smiga, S.M., Shimamura, K., Peterson, A., Puelles, L., and Rubenstein, J.L.R. (1995). T-Brain-1: A homolog of Brachyury whose expression defines molecularly distinct domains within the cerebral cortex. Neuron</w:t>
      </w:r>
      <w:r w:rsidRPr="00DD6085">
        <w:rPr>
          <w:i/>
          <w:noProof/>
        </w:rPr>
        <w:t xml:space="preserve"> </w:t>
      </w:r>
      <w:r w:rsidRPr="00DD6085">
        <w:rPr>
          <w:noProof/>
        </w:rPr>
        <w:t>15, 63-78.</w:t>
      </w:r>
    </w:p>
    <w:p w14:paraId="42E81E7E" w14:textId="77777777" w:rsidR="00DD6085" w:rsidRPr="00DD6085" w:rsidRDefault="00DD6085" w:rsidP="00770D47">
      <w:pPr>
        <w:pStyle w:val="EndNoteBibliography"/>
        <w:ind w:left="720" w:hanging="720"/>
        <w:rPr>
          <w:noProof/>
        </w:rPr>
      </w:pPr>
      <w:r w:rsidRPr="00DD6085">
        <w:rPr>
          <w:noProof/>
        </w:rPr>
        <w:t>Bulfone, A., Wang, F., Hevner, R., Anderson, S., Cutforth, T., Chen, S., Meneses, J., Pedersen, R., Axel, R., and Rubenstein, J.L.R. (1998). An Olfactory Sensory Map Develops in the Absence of Normal Projection Neurons or GABAergic Interneurons. Neuron</w:t>
      </w:r>
      <w:r w:rsidRPr="00DD6085">
        <w:rPr>
          <w:i/>
          <w:noProof/>
        </w:rPr>
        <w:t xml:space="preserve"> </w:t>
      </w:r>
      <w:r w:rsidRPr="00DD6085">
        <w:rPr>
          <w:noProof/>
        </w:rPr>
        <w:t>21, 1273-1282.</w:t>
      </w:r>
    </w:p>
    <w:p w14:paraId="25C96DF1" w14:textId="77777777" w:rsidR="00DD6085" w:rsidRPr="00DD6085" w:rsidRDefault="00DD6085" w:rsidP="00770D47">
      <w:pPr>
        <w:pStyle w:val="EndNoteBibliography"/>
        <w:ind w:left="720" w:hanging="720"/>
        <w:rPr>
          <w:noProof/>
        </w:rPr>
      </w:pPr>
      <w:r w:rsidRPr="00DD6085">
        <w:rPr>
          <w:noProof/>
        </w:rPr>
        <w:t>Chen, L., Lau, A.G., and Sarti, F. (2014). Synaptic retinoic acid signaling and homeostatic synaptic plasticity. Neuropharmacology</w:t>
      </w:r>
      <w:r w:rsidRPr="00DD6085">
        <w:rPr>
          <w:i/>
          <w:noProof/>
        </w:rPr>
        <w:t xml:space="preserve"> </w:t>
      </w:r>
      <w:r w:rsidRPr="00DD6085">
        <w:rPr>
          <w:noProof/>
        </w:rPr>
        <w:t>78, 3-12.</w:t>
      </w:r>
    </w:p>
    <w:p w14:paraId="6319054F" w14:textId="77777777" w:rsidR="00DD6085" w:rsidRPr="00DD6085" w:rsidRDefault="00DD6085" w:rsidP="00770D47">
      <w:pPr>
        <w:pStyle w:val="EndNoteBibliography"/>
        <w:ind w:left="720" w:hanging="720"/>
        <w:rPr>
          <w:noProof/>
        </w:rPr>
      </w:pPr>
      <w:r w:rsidRPr="00DD6085">
        <w:rPr>
          <w:noProof/>
        </w:rPr>
        <w:t>Chen, N., and Napoli, J.L. (2007). All-trans-retinoic acid stimulates translation and induces spine formation in hippocampal neurons through a membrane-associated RARα. The FASEB Journal</w:t>
      </w:r>
      <w:r w:rsidRPr="00DD6085">
        <w:rPr>
          <w:i/>
          <w:noProof/>
        </w:rPr>
        <w:t xml:space="preserve"> </w:t>
      </w:r>
      <w:r w:rsidRPr="00DD6085">
        <w:rPr>
          <w:noProof/>
        </w:rPr>
        <w:t>22, 236-245.</w:t>
      </w:r>
    </w:p>
    <w:p w14:paraId="2A12B6C5" w14:textId="77777777" w:rsidR="00DD6085" w:rsidRPr="00DD6085" w:rsidRDefault="00DD6085" w:rsidP="00770D47">
      <w:pPr>
        <w:pStyle w:val="EndNoteBibliography"/>
        <w:ind w:left="720" w:hanging="720"/>
        <w:rPr>
          <w:noProof/>
        </w:rPr>
      </w:pPr>
      <w:r w:rsidRPr="00DD6085">
        <w:rPr>
          <w:noProof/>
        </w:rPr>
        <w:t>Ciani, L., Boyle, K.A., Dickins, E., Sahores, M., Anane, D., Lopes, D.M., Gibb, A.J., and Salinas, P.C. (2011). Wnt7a signaling promotes dendritic spine growth and synaptic strength through Ca²⁺/Calmodulin-dependent protein kinase II. Proceedings of the National Academy of Sciences of the United States of America</w:t>
      </w:r>
      <w:r w:rsidRPr="00DD6085">
        <w:rPr>
          <w:i/>
          <w:noProof/>
        </w:rPr>
        <w:t xml:space="preserve"> </w:t>
      </w:r>
      <w:r w:rsidRPr="00DD6085">
        <w:rPr>
          <w:noProof/>
        </w:rPr>
        <w:t>108, 10732-10737.</w:t>
      </w:r>
    </w:p>
    <w:p w14:paraId="41663322" w14:textId="77777777" w:rsidR="00DD6085" w:rsidRPr="00DD6085" w:rsidRDefault="00DD6085" w:rsidP="00770D47">
      <w:pPr>
        <w:pStyle w:val="EndNoteBibliography"/>
        <w:ind w:left="720" w:hanging="720"/>
        <w:rPr>
          <w:noProof/>
        </w:rPr>
      </w:pPr>
      <w:r w:rsidRPr="00DD6085">
        <w:rPr>
          <w:noProof/>
        </w:rPr>
        <w:t>Ciani, L., Krylova, O., Smalley, M.J., Dale, T.C., and Salinas, P.C. (2004). A divergent canonical WNT-signaling pathway regulates microtubule dynamics: dishevelled signals locally to stabilize microtubules. The Journal of cell biology</w:t>
      </w:r>
      <w:r w:rsidRPr="00DD6085">
        <w:rPr>
          <w:i/>
          <w:noProof/>
        </w:rPr>
        <w:t xml:space="preserve"> </w:t>
      </w:r>
      <w:r w:rsidRPr="00DD6085">
        <w:rPr>
          <w:noProof/>
        </w:rPr>
        <w:t>164, 243-253.</w:t>
      </w:r>
    </w:p>
    <w:p w14:paraId="37BA5A5A" w14:textId="77777777" w:rsidR="00DD6085" w:rsidRPr="00DD6085" w:rsidRDefault="00DD6085" w:rsidP="00770D47">
      <w:pPr>
        <w:pStyle w:val="EndNoteBibliography"/>
        <w:ind w:left="720" w:hanging="720"/>
        <w:rPr>
          <w:noProof/>
        </w:rPr>
      </w:pPr>
      <w:r w:rsidRPr="00DD6085">
        <w:rPr>
          <w:noProof/>
        </w:rPr>
        <w:t>Ciani, L., and Salinas, P.C. (2005). WNTS in the vertebrate nervous system: from patterning to neuronal connectivity. Nature Reviews Neuroscience</w:t>
      </w:r>
      <w:r w:rsidRPr="00DD6085">
        <w:rPr>
          <w:i/>
          <w:noProof/>
        </w:rPr>
        <w:t xml:space="preserve"> </w:t>
      </w:r>
      <w:r w:rsidRPr="00DD6085">
        <w:rPr>
          <w:noProof/>
        </w:rPr>
        <w:t>6, 351.</w:t>
      </w:r>
    </w:p>
    <w:p w14:paraId="1C654747" w14:textId="77777777" w:rsidR="00DD6085" w:rsidRPr="00DD6085" w:rsidRDefault="00DD6085" w:rsidP="00770D47">
      <w:pPr>
        <w:pStyle w:val="EndNoteBibliography"/>
        <w:ind w:left="720" w:hanging="720"/>
        <w:rPr>
          <w:noProof/>
        </w:rPr>
      </w:pPr>
      <w:r w:rsidRPr="00DD6085">
        <w:rPr>
          <w:noProof/>
        </w:rPr>
        <w:t>Cobos, I., Calcagnotto ME, Vilaythong AJ, Thwin MT, Noebels JL, SC, B., and Rubenstein, J. (2005). Mice lacking Dlx1 show subtype-specific loss of interneurons, reduced inhibition and epilepsy. Nature Neuroscience</w:t>
      </w:r>
      <w:r w:rsidRPr="00DD6085">
        <w:rPr>
          <w:i/>
          <w:noProof/>
        </w:rPr>
        <w:t xml:space="preserve"> </w:t>
      </w:r>
      <w:r w:rsidRPr="00DD6085">
        <w:rPr>
          <w:noProof/>
        </w:rPr>
        <w:t>8, 1059-1068.</w:t>
      </w:r>
    </w:p>
    <w:p w14:paraId="72F2C82B" w14:textId="77777777" w:rsidR="00DD6085" w:rsidRPr="00DD6085" w:rsidRDefault="00DD6085" w:rsidP="00770D47">
      <w:pPr>
        <w:pStyle w:val="EndNoteBibliography"/>
        <w:ind w:left="720" w:hanging="720"/>
        <w:rPr>
          <w:noProof/>
        </w:rPr>
      </w:pPr>
      <w:r w:rsidRPr="00DD6085">
        <w:rPr>
          <w:noProof/>
        </w:rPr>
        <w:t>Dembrow, N.C., Chitwood, R.A., and Johnston, D. (2010). Projection-Specific Neuromodulation of Medial Prefrontal Cortex Neurons. The Journal of Neuroscience</w:t>
      </w:r>
      <w:r w:rsidRPr="00DD6085">
        <w:rPr>
          <w:i/>
          <w:noProof/>
        </w:rPr>
        <w:t xml:space="preserve"> </w:t>
      </w:r>
      <w:r w:rsidRPr="00DD6085">
        <w:rPr>
          <w:noProof/>
        </w:rPr>
        <w:t>30, 16922.</w:t>
      </w:r>
    </w:p>
    <w:p w14:paraId="7B259666" w14:textId="77777777" w:rsidR="00DD6085" w:rsidRPr="00DD6085" w:rsidRDefault="00DD6085" w:rsidP="00770D47">
      <w:pPr>
        <w:pStyle w:val="EndNoteBibliography"/>
        <w:ind w:left="720" w:hanging="720"/>
        <w:rPr>
          <w:noProof/>
        </w:rPr>
      </w:pPr>
      <w:r w:rsidRPr="00DD6085">
        <w:rPr>
          <w:noProof/>
        </w:rPr>
        <w:t>Farooq, M., Kim, S., Patel, S., Khatri, L., Hikima, T., Rice, M.E., and Ziff, E.B. (2017). Lithium increases synaptic GluA2 in hippocampal neurons by elevating the δ-catenin protein. Neuropharmacology</w:t>
      </w:r>
      <w:r w:rsidRPr="00DD6085">
        <w:rPr>
          <w:i/>
          <w:noProof/>
        </w:rPr>
        <w:t xml:space="preserve"> </w:t>
      </w:r>
      <w:r w:rsidRPr="00DD6085">
        <w:rPr>
          <w:noProof/>
        </w:rPr>
        <w:t>113, 426-433.</w:t>
      </w:r>
    </w:p>
    <w:p w14:paraId="2AF3A09D" w14:textId="77777777" w:rsidR="00DD6085" w:rsidRPr="00DD6085" w:rsidRDefault="00DD6085" w:rsidP="00770D47">
      <w:pPr>
        <w:pStyle w:val="EndNoteBibliography"/>
        <w:ind w:left="720" w:hanging="720"/>
        <w:rPr>
          <w:noProof/>
        </w:rPr>
      </w:pPr>
      <w:r w:rsidRPr="00DD6085">
        <w:rPr>
          <w:noProof/>
        </w:rPr>
        <w:t>Fazel Darbandi, S., Poitras, L., Monis, S., Lindtner, S., Yu, M., Hatch, G., Rubenstein, J.L., and Ekker, M. (2016). Functional consequences of I56ii Dlx enhancer deletion in the developing mouse forebrain. Developmental Biology</w:t>
      </w:r>
      <w:r w:rsidRPr="00DD6085">
        <w:rPr>
          <w:i/>
          <w:noProof/>
        </w:rPr>
        <w:t xml:space="preserve"> </w:t>
      </w:r>
      <w:r w:rsidRPr="00DD6085">
        <w:rPr>
          <w:noProof/>
        </w:rPr>
        <w:t>420, 32-42.</w:t>
      </w:r>
    </w:p>
    <w:p w14:paraId="577F8AAC" w14:textId="276DAE4C" w:rsidR="00DD6085" w:rsidRPr="00DD6085" w:rsidRDefault="00DD6085" w:rsidP="00770D47">
      <w:pPr>
        <w:pStyle w:val="EndNoteBibliography"/>
        <w:ind w:left="720" w:hanging="720"/>
        <w:rPr>
          <w:noProof/>
        </w:rPr>
      </w:pPr>
      <w:r w:rsidRPr="00DD6085">
        <w:rPr>
          <w:noProof/>
        </w:rPr>
        <w:t>Fazel Darbandi, S., Robinson Schwartz, S.E., Qi, Q., Catta-Preta, R., Pai, E.L.-L., Mandell, J.D., Everitt, A., Rubin, A., Krasnoff, R.A., Katzman, S.</w:t>
      </w:r>
      <w:r w:rsidRPr="00DD6085">
        <w:rPr>
          <w:i/>
          <w:noProof/>
        </w:rPr>
        <w:t>, et al.</w:t>
      </w:r>
      <w:r w:rsidRPr="00DD6085">
        <w:rPr>
          <w:noProof/>
        </w:rPr>
        <w:t xml:space="preserve"> (2018). Neonatal </w:t>
      </w:r>
      <w:r w:rsidRPr="00770D47">
        <w:rPr>
          <w:i/>
          <w:noProof/>
        </w:rPr>
        <w:t>Tbr1</w:t>
      </w:r>
      <w:r w:rsidRPr="00DD6085">
        <w:rPr>
          <w:noProof/>
        </w:rPr>
        <w:t xml:space="preserve"> Dosage Controls Cortical Layer 6 Connectivity. Neuron</w:t>
      </w:r>
      <w:r w:rsidRPr="00DD6085">
        <w:rPr>
          <w:i/>
          <w:noProof/>
        </w:rPr>
        <w:t xml:space="preserve"> </w:t>
      </w:r>
      <w:r w:rsidRPr="00DD6085">
        <w:rPr>
          <w:noProof/>
        </w:rPr>
        <w:t>100, 831-845.e837.</w:t>
      </w:r>
    </w:p>
    <w:p w14:paraId="4CB8C2FE" w14:textId="77777777" w:rsidR="00DD6085" w:rsidRPr="00DD6085" w:rsidRDefault="00DD6085" w:rsidP="00770D47">
      <w:pPr>
        <w:pStyle w:val="EndNoteBibliography"/>
        <w:ind w:left="720" w:hanging="720"/>
        <w:rPr>
          <w:noProof/>
        </w:rPr>
      </w:pPr>
      <w:r w:rsidRPr="00DD6085">
        <w:rPr>
          <w:noProof/>
        </w:rPr>
        <w:t>Gong, S., Doughty, M., Harbaugh, C.R., Cummins, A., Hatten, M.E., Heintz, N., and Gerfen, C.R. (2007). Targeting Cre Recombinase to Specific Neuron Populations with Bacterial Artificial Chromosome Constructs. The Journal of Neuroscience</w:t>
      </w:r>
      <w:r w:rsidRPr="00DD6085">
        <w:rPr>
          <w:i/>
          <w:noProof/>
        </w:rPr>
        <w:t xml:space="preserve"> </w:t>
      </w:r>
      <w:r w:rsidRPr="00DD6085">
        <w:rPr>
          <w:noProof/>
        </w:rPr>
        <w:t>27, 9817.</w:t>
      </w:r>
    </w:p>
    <w:p w14:paraId="0A80075D" w14:textId="77777777" w:rsidR="00DD6085" w:rsidRPr="00DD6085" w:rsidRDefault="00DD6085" w:rsidP="00770D47">
      <w:pPr>
        <w:pStyle w:val="EndNoteBibliography"/>
        <w:ind w:left="720" w:hanging="720"/>
        <w:rPr>
          <w:noProof/>
        </w:rPr>
      </w:pPr>
      <w:r w:rsidRPr="00DD6085">
        <w:rPr>
          <w:noProof/>
        </w:rPr>
        <w:t>Guedes-Dias, P., Nirschl, J.J., Abreu, N., Tokito, M.K., Janke, C., Magiera, M.M., and Holzbaur, E.L.F. (2019). Kinesin-3 Responds to Local Microtubule Dynamics to Target Synaptic Cargo Delivery to the Presynapse. Current Biology</w:t>
      </w:r>
      <w:r w:rsidRPr="00DD6085">
        <w:rPr>
          <w:i/>
          <w:noProof/>
        </w:rPr>
        <w:t xml:space="preserve"> </w:t>
      </w:r>
      <w:r w:rsidRPr="00DD6085">
        <w:rPr>
          <w:noProof/>
        </w:rPr>
        <w:t>29, 268-282.e268.</w:t>
      </w:r>
    </w:p>
    <w:p w14:paraId="08EDBD11" w14:textId="77777777" w:rsidR="00DD6085" w:rsidRPr="00DD6085" w:rsidRDefault="00DD6085" w:rsidP="00770D47">
      <w:pPr>
        <w:pStyle w:val="EndNoteBibliography"/>
        <w:ind w:left="720" w:hanging="720"/>
        <w:rPr>
          <w:noProof/>
        </w:rPr>
      </w:pPr>
      <w:r w:rsidRPr="00DD6085">
        <w:rPr>
          <w:noProof/>
        </w:rPr>
        <w:t>Harrington, A.J., Raissi, A., Rajkovich, K., Berto, S., Kumar, J., Molinaro, G., Raduazzo, J., Guo, Y., Loerwald, K., Konopka, G.</w:t>
      </w:r>
      <w:r w:rsidRPr="00DD6085">
        <w:rPr>
          <w:i/>
          <w:noProof/>
        </w:rPr>
        <w:t>, et al.</w:t>
      </w:r>
      <w:r w:rsidRPr="00DD6085">
        <w:rPr>
          <w:noProof/>
        </w:rPr>
        <w:t xml:space="preserve"> (2016). MEF2C regulates cortical inhibitory </w:t>
      </w:r>
      <w:r w:rsidRPr="00DD6085">
        <w:rPr>
          <w:noProof/>
        </w:rPr>
        <w:lastRenderedPageBreak/>
        <w:t>and excitatory synapses and behaviors relevant to neurodevelopmental disorders. eLife</w:t>
      </w:r>
      <w:r w:rsidRPr="00DD6085">
        <w:rPr>
          <w:i/>
          <w:noProof/>
        </w:rPr>
        <w:t xml:space="preserve"> </w:t>
      </w:r>
      <w:r w:rsidRPr="00DD6085">
        <w:rPr>
          <w:noProof/>
        </w:rPr>
        <w:t>5, e20059.</w:t>
      </w:r>
    </w:p>
    <w:p w14:paraId="60831DC9" w14:textId="77777777" w:rsidR="00DD6085" w:rsidRPr="00DD6085" w:rsidRDefault="00DD6085" w:rsidP="00770D47">
      <w:pPr>
        <w:pStyle w:val="EndNoteBibliography"/>
        <w:ind w:left="720" w:hanging="720"/>
        <w:rPr>
          <w:noProof/>
        </w:rPr>
      </w:pPr>
      <w:r w:rsidRPr="00DD6085">
        <w:rPr>
          <w:noProof/>
        </w:rPr>
        <w:t>Harris, K.P., Akbergenova, Y., Cho, R.W., Baas-Thomas, M.S., and Littleton, J.T. (2016). Shank Modulates Postsynaptic Wnt Signaling to Regulate Synaptic Development. The Journal of neuroscience : the official journal of the Society for Neuroscience</w:t>
      </w:r>
      <w:r w:rsidRPr="00DD6085">
        <w:rPr>
          <w:i/>
          <w:noProof/>
        </w:rPr>
        <w:t xml:space="preserve"> </w:t>
      </w:r>
      <w:r w:rsidRPr="00DD6085">
        <w:rPr>
          <w:noProof/>
        </w:rPr>
        <w:t>36, 5820-5832.</w:t>
      </w:r>
    </w:p>
    <w:p w14:paraId="6AC5678E" w14:textId="77777777" w:rsidR="00DD6085" w:rsidRPr="00DD6085" w:rsidRDefault="00DD6085" w:rsidP="00770D47">
      <w:pPr>
        <w:pStyle w:val="EndNoteBibliography"/>
        <w:ind w:left="720" w:hanging="720"/>
        <w:rPr>
          <w:noProof/>
        </w:rPr>
      </w:pPr>
      <w:r w:rsidRPr="00DD6085">
        <w:rPr>
          <w:noProof/>
        </w:rPr>
        <w:t>Hevner, R.F., Neogi, T., Englund, C., Daza, R.A.M., and Fink, A. (2003). Cajal–Retzius cells in the mouse: transcription factors, neurotransmitters, and birthdays suggest a pallial origin. Developmental Brain Research</w:t>
      </w:r>
      <w:r w:rsidRPr="00DD6085">
        <w:rPr>
          <w:i/>
          <w:noProof/>
        </w:rPr>
        <w:t xml:space="preserve"> </w:t>
      </w:r>
      <w:r w:rsidRPr="00DD6085">
        <w:rPr>
          <w:noProof/>
        </w:rPr>
        <w:t>141, 39-53.</w:t>
      </w:r>
    </w:p>
    <w:p w14:paraId="6B3DF71A" w14:textId="77777777" w:rsidR="00DD6085" w:rsidRPr="00DD6085" w:rsidRDefault="00DD6085" w:rsidP="00770D47">
      <w:pPr>
        <w:pStyle w:val="EndNoteBibliography"/>
        <w:ind w:left="720" w:hanging="720"/>
        <w:rPr>
          <w:noProof/>
        </w:rPr>
      </w:pPr>
      <w:r w:rsidRPr="00DD6085">
        <w:rPr>
          <w:noProof/>
        </w:rPr>
        <w:t>Hevner, R.F., Shi, L., Justice, N., Hsueh, Y.-P., Sheng, M., Smiga, S., Bulfone, A., Goffinet, A.M., Campagnoni, A.T., and Rubenstein, J.L.R. (2001). Tbr1 Regulates Differentiation of the Preplate and Layer 6. Neuron</w:t>
      </w:r>
      <w:r w:rsidRPr="00DD6085">
        <w:rPr>
          <w:i/>
          <w:noProof/>
        </w:rPr>
        <w:t xml:space="preserve"> </w:t>
      </w:r>
      <w:r w:rsidRPr="00DD6085">
        <w:rPr>
          <w:noProof/>
        </w:rPr>
        <w:t>29, 353-366.</w:t>
      </w:r>
    </w:p>
    <w:p w14:paraId="4A62B205" w14:textId="77777777" w:rsidR="00DD6085" w:rsidRPr="00DD6085" w:rsidRDefault="00DD6085" w:rsidP="00770D47">
      <w:pPr>
        <w:pStyle w:val="EndNoteBibliography"/>
        <w:ind w:left="720" w:hanging="720"/>
        <w:rPr>
          <w:noProof/>
        </w:rPr>
      </w:pPr>
      <w:r w:rsidRPr="00DD6085">
        <w:rPr>
          <w:noProof/>
        </w:rPr>
        <w:t xml:space="preserve">Huang, T.-N., Chuang, H.-C., Chou, W.-H., Chen, C.-Y., Wang, H.-F., Chou, S.-J., and Hsueh, Y.-P. (2014). </w:t>
      </w:r>
      <w:r w:rsidRPr="00DD6085">
        <w:rPr>
          <w:i/>
          <w:noProof/>
        </w:rPr>
        <w:t xml:space="preserve">Tbr1 </w:t>
      </w:r>
      <w:r w:rsidRPr="00DD6085">
        <w:rPr>
          <w:noProof/>
        </w:rPr>
        <w:t>haploinsufficiency impairs amygdalar axonal projections and results in cognitive abnormality. Nat Neurosci</w:t>
      </w:r>
      <w:r w:rsidRPr="00DD6085">
        <w:rPr>
          <w:i/>
          <w:noProof/>
        </w:rPr>
        <w:t xml:space="preserve"> </w:t>
      </w:r>
      <w:r w:rsidRPr="00DD6085">
        <w:rPr>
          <w:noProof/>
        </w:rPr>
        <w:t>17, 240-247.</w:t>
      </w:r>
    </w:p>
    <w:p w14:paraId="2807BF6F" w14:textId="77777777" w:rsidR="00DD6085" w:rsidRPr="00DD6085" w:rsidRDefault="00DD6085" w:rsidP="00770D47">
      <w:pPr>
        <w:pStyle w:val="EndNoteBibliography"/>
        <w:ind w:left="720" w:hanging="720"/>
        <w:rPr>
          <w:noProof/>
        </w:rPr>
      </w:pPr>
      <w:r w:rsidRPr="00DD6085">
        <w:rPr>
          <w:noProof/>
        </w:rPr>
        <w:t>Lenox, R.H., and Wang, L. (2003). Molecular basis of lithium action: integration of lithium-responsive signaling and gene expression networks. Molecular Psychiatry</w:t>
      </w:r>
      <w:r w:rsidRPr="00DD6085">
        <w:rPr>
          <w:i/>
          <w:noProof/>
        </w:rPr>
        <w:t xml:space="preserve"> </w:t>
      </w:r>
      <w:r w:rsidRPr="00DD6085">
        <w:rPr>
          <w:noProof/>
        </w:rPr>
        <w:t>8, 135.</w:t>
      </w:r>
    </w:p>
    <w:p w14:paraId="2047AC16" w14:textId="77777777" w:rsidR="00DD6085" w:rsidRPr="00DD6085" w:rsidRDefault="00DD6085" w:rsidP="00770D47">
      <w:pPr>
        <w:pStyle w:val="EndNoteBibliography"/>
        <w:ind w:left="720" w:hanging="720"/>
        <w:rPr>
          <w:noProof/>
        </w:rPr>
      </w:pPr>
      <w:r w:rsidRPr="00DD6085">
        <w:rPr>
          <w:noProof/>
        </w:rPr>
        <w:t>Li, L.-B., Lei, H., Arey, Rachel N., Li, P., Liu, J., Murphy, Coleen T., Xu, X.Z.S., and Shen, K. (2016). The Neuronal Kinesin UNC-104/KIF1A Is a Key Regulator of Synaptic Aging and Insulin Signaling-Regulated Memory. Current Biology</w:t>
      </w:r>
      <w:r w:rsidRPr="00DD6085">
        <w:rPr>
          <w:i/>
          <w:noProof/>
        </w:rPr>
        <w:t xml:space="preserve"> </w:t>
      </w:r>
      <w:r w:rsidRPr="00DD6085">
        <w:rPr>
          <w:noProof/>
        </w:rPr>
        <w:t>26, 605-615.</w:t>
      </w:r>
    </w:p>
    <w:p w14:paraId="17203B63" w14:textId="77777777" w:rsidR="00DD6085" w:rsidRPr="00DD6085" w:rsidRDefault="00DD6085" w:rsidP="00770D47">
      <w:pPr>
        <w:pStyle w:val="EndNoteBibliography"/>
        <w:ind w:left="720" w:hanging="720"/>
        <w:rPr>
          <w:noProof/>
        </w:rPr>
      </w:pPr>
      <w:r w:rsidRPr="00DD6085">
        <w:rPr>
          <w:noProof/>
        </w:rPr>
        <w:t>Madisen, L., Zwingman, T.A., Sunkin, S.M., Oh, S.W., Zariwala, H.A., Gu, H., Ng, L.L., Palmiter, R.D., Hawrylycz, M.J., Jones, A.R.</w:t>
      </w:r>
      <w:r w:rsidRPr="00DD6085">
        <w:rPr>
          <w:i/>
          <w:noProof/>
        </w:rPr>
        <w:t>, et al.</w:t>
      </w:r>
      <w:r w:rsidRPr="00DD6085">
        <w:rPr>
          <w:noProof/>
        </w:rPr>
        <w:t xml:space="preserve"> (2010). A robust and high-throughput Cre reporting and characterization system for the whole mouse brain. Nature neuroscience</w:t>
      </w:r>
      <w:r w:rsidRPr="00DD6085">
        <w:rPr>
          <w:i/>
          <w:noProof/>
        </w:rPr>
        <w:t xml:space="preserve"> </w:t>
      </w:r>
      <w:r w:rsidRPr="00DD6085">
        <w:rPr>
          <w:noProof/>
        </w:rPr>
        <w:t>13, 133-140.</w:t>
      </w:r>
    </w:p>
    <w:p w14:paraId="684676D4" w14:textId="77777777" w:rsidR="00DD6085" w:rsidRPr="00DD6085" w:rsidRDefault="00DD6085" w:rsidP="00770D47">
      <w:pPr>
        <w:pStyle w:val="EndNoteBibliography"/>
        <w:ind w:left="720" w:hanging="720"/>
        <w:rPr>
          <w:noProof/>
        </w:rPr>
      </w:pPr>
      <w:r w:rsidRPr="00DD6085">
        <w:rPr>
          <w:noProof/>
        </w:rPr>
        <w:t>Martin, P.-M., Stanley, R.E., Ross, A.P., Freitas, A.E., Moyer, C.E., Brumback, A.C., Iafrati, J., Stapornwongkul, K.S., Dominguez, S., Kivimäe, S.</w:t>
      </w:r>
      <w:r w:rsidRPr="00DD6085">
        <w:rPr>
          <w:i/>
          <w:noProof/>
        </w:rPr>
        <w:t>, et al.</w:t>
      </w:r>
      <w:r w:rsidRPr="00DD6085">
        <w:rPr>
          <w:noProof/>
        </w:rPr>
        <w:t xml:space="preserve"> (2018). DIXDC1 contributes to psychiatric susceptibility by regulating dendritic spine and glutamatergic synapse density via GSK3 and Wnt/β-catenin signaling. Molecular psychiatry</w:t>
      </w:r>
      <w:r w:rsidRPr="00DD6085">
        <w:rPr>
          <w:i/>
          <w:noProof/>
        </w:rPr>
        <w:t xml:space="preserve"> </w:t>
      </w:r>
      <w:r w:rsidRPr="00DD6085">
        <w:rPr>
          <w:noProof/>
        </w:rPr>
        <w:t>23, 467-475.</w:t>
      </w:r>
    </w:p>
    <w:p w14:paraId="485A8453" w14:textId="77777777" w:rsidR="00DD6085" w:rsidRPr="00DD6085" w:rsidRDefault="00DD6085" w:rsidP="00770D47">
      <w:pPr>
        <w:pStyle w:val="EndNoteBibliography"/>
        <w:ind w:left="720" w:hanging="720"/>
        <w:rPr>
          <w:noProof/>
        </w:rPr>
      </w:pPr>
      <w:r w:rsidRPr="00DD6085">
        <w:rPr>
          <w:noProof/>
        </w:rPr>
        <w:t xml:space="preserve">McKenna, W.L., Betancourt, J., Larkin, K.A., Abrams, B., Guo, C., Rubenstein, J.L.R., and Chen, B. (2011). </w:t>
      </w:r>
      <w:r w:rsidRPr="00DD6085">
        <w:rPr>
          <w:i/>
          <w:noProof/>
        </w:rPr>
        <w:t>Tbr1</w:t>
      </w:r>
      <w:r w:rsidRPr="00DD6085">
        <w:rPr>
          <w:noProof/>
        </w:rPr>
        <w:t xml:space="preserve"> and </w:t>
      </w:r>
      <w:r w:rsidRPr="00DD6085">
        <w:rPr>
          <w:i/>
          <w:noProof/>
        </w:rPr>
        <w:t>Fezf2</w:t>
      </w:r>
      <w:r w:rsidRPr="00DD6085">
        <w:rPr>
          <w:noProof/>
        </w:rPr>
        <w:t xml:space="preserve"> Regulate Alternate Corticofugal Neuronal Identities during Neocortical Development. The Journal of Neuroscience</w:t>
      </w:r>
      <w:r w:rsidRPr="00DD6085">
        <w:rPr>
          <w:i/>
          <w:noProof/>
        </w:rPr>
        <w:t xml:space="preserve"> </w:t>
      </w:r>
      <w:r w:rsidRPr="00DD6085">
        <w:rPr>
          <w:noProof/>
        </w:rPr>
        <w:t>31, 549-564.</w:t>
      </w:r>
    </w:p>
    <w:p w14:paraId="6DE0C77F" w14:textId="77777777" w:rsidR="00DD6085" w:rsidRPr="00DD6085" w:rsidRDefault="00DD6085" w:rsidP="00770D47">
      <w:pPr>
        <w:pStyle w:val="EndNoteBibliography"/>
        <w:ind w:left="720" w:hanging="720"/>
        <w:rPr>
          <w:noProof/>
        </w:rPr>
      </w:pPr>
      <w:r w:rsidRPr="00DD6085">
        <w:rPr>
          <w:noProof/>
        </w:rPr>
        <w:t>Rosso, S.B., Sussman, D., Wynshaw-Boris, A., and Salinas, P.C. (2004). Wnt signaling through Dishevelled, Rac and JNK regulates dendritic development. Nature Neuroscience</w:t>
      </w:r>
      <w:r w:rsidRPr="00DD6085">
        <w:rPr>
          <w:i/>
          <w:noProof/>
        </w:rPr>
        <w:t xml:space="preserve"> </w:t>
      </w:r>
      <w:r w:rsidRPr="00DD6085">
        <w:rPr>
          <w:noProof/>
        </w:rPr>
        <w:t>8, 34.</w:t>
      </w:r>
    </w:p>
    <w:p w14:paraId="66B0553B" w14:textId="77777777" w:rsidR="00DD6085" w:rsidRPr="00DD6085" w:rsidRDefault="00DD6085" w:rsidP="00770D47">
      <w:pPr>
        <w:pStyle w:val="EndNoteBibliography"/>
        <w:ind w:left="720" w:hanging="720"/>
        <w:rPr>
          <w:noProof/>
        </w:rPr>
      </w:pPr>
      <w:r w:rsidRPr="00DD6085">
        <w:rPr>
          <w:noProof/>
        </w:rPr>
        <w:t>Rosti, R.O., Sadek, A.A., Vaux, K.K., and Gleeson, J.G. (2014). The genetic landscape of autism spectrum disorders. Developmental Medicine &amp; Child Neurology</w:t>
      </w:r>
      <w:r w:rsidRPr="00DD6085">
        <w:rPr>
          <w:i/>
          <w:noProof/>
        </w:rPr>
        <w:t xml:space="preserve"> </w:t>
      </w:r>
      <w:r w:rsidRPr="00DD6085">
        <w:rPr>
          <w:noProof/>
        </w:rPr>
        <w:t>56, 12-18.</w:t>
      </w:r>
    </w:p>
    <w:p w14:paraId="5003D60E" w14:textId="77777777" w:rsidR="00DD6085" w:rsidRPr="00DD6085" w:rsidRDefault="00DD6085" w:rsidP="00770D47">
      <w:pPr>
        <w:pStyle w:val="EndNoteBibliography"/>
        <w:ind w:left="720" w:hanging="720"/>
        <w:rPr>
          <w:noProof/>
        </w:rPr>
      </w:pPr>
      <w:r w:rsidRPr="00DD6085">
        <w:rPr>
          <w:noProof/>
        </w:rPr>
        <w:t>Sanders, S.J., He, X., Willsey, A.J., Ercan-Sencicek, A.G., Samocha, Kaitlin E., Cicek, A.E., Murtha, Michael T., Bal, Vanessa H., Bishop, Somer L., Dong, S.</w:t>
      </w:r>
      <w:r w:rsidRPr="00DD6085">
        <w:rPr>
          <w:i/>
          <w:noProof/>
        </w:rPr>
        <w:t>, et al.</w:t>
      </w:r>
      <w:r w:rsidRPr="00DD6085">
        <w:rPr>
          <w:noProof/>
        </w:rPr>
        <w:t xml:space="preserve"> (2015). Insights into Autism Spectrum Disorder Genomic Architecture and Biology from 71 Risk Loci. Neuron</w:t>
      </w:r>
      <w:r w:rsidRPr="00DD6085">
        <w:rPr>
          <w:i/>
          <w:noProof/>
        </w:rPr>
        <w:t xml:space="preserve"> </w:t>
      </w:r>
      <w:r w:rsidRPr="00DD6085">
        <w:rPr>
          <w:noProof/>
        </w:rPr>
        <w:t>87, 1215-1233.</w:t>
      </w:r>
    </w:p>
    <w:p w14:paraId="2E0CFDED" w14:textId="77777777" w:rsidR="00DD6085" w:rsidRPr="00DD6085" w:rsidRDefault="00DD6085" w:rsidP="00770D47">
      <w:pPr>
        <w:pStyle w:val="EndNoteBibliography"/>
        <w:ind w:left="720" w:hanging="720"/>
        <w:rPr>
          <w:noProof/>
        </w:rPr>
      </w:pPr>
      <w:r w:rsidRPr="00DD6085">
        <w:rPr>
          <w:noProof/>
        </w:rPr>
        <w:t>Serret, S., Thümmler, S., Dor, E., Vesperini, S., Santos, A., and Askenazy, F. (2015). Lithium as a rescue therapy for regression and catatonia features in two SHANK3 patients with autism spectrum disorder: case reports. BMC Psychiatry</w:t>
      </w:r>
      <w:r w:rsidRPr="00DD6085">
        <w:rPr>
          <w:i/>
          <w:noProof/>
        </w:rPr>
        <w:t xml:space="preserve"> </w:t>
      </w:r>
      <w:r w:rsidRPr="00DD6085">
        <w:rPr>
          <w:noProof/>
        </w:rPr>
        <w:t>15, 107.</w:t>
      </w:r>
    </w:p>
    <w:p w14:paraId="220481FE" w14:textId="77777777" w:rsidR="00DD6085" w:rsidRPr="00DD6085" w:rsidRDefault="00DD6085" w:rsidP="00770D47">
      <w:pPr>
        <w:pStyle w:val="EndNoteBibliography"/>
        <w:ind w:left="720" w:hanging="720"/>
        <w:rPr>
          <w:noProof/>
        </w:rPr>
      </w:pPr>
      <w:r w:rsidRPr="00DD6085">
        <w:rPr>
          <w:noProof/>
        </w:rPr>
        <w:t>Shepherd, G.M.G. (2013). Corticostriatal connectivity and its role in disease. Nature reviews Neuroscience</w:t>
      </w:r>
      <w:r w:rsidRPr="00DD6085">
        <w:rPr>
          <w:i/>
          <w:noProof/>
        </w:rPr>
        <w:t xml:space="preserve"> </w:t>
      </w:r>
      <w:r w:rsidRPr="00DD6085">
        <w:rPr>
          <w:noProof/>
        </w:rPr>
        <w:t>14, 278-291.</w:t>
      </w:r>
    </w:p>
    <w:p w14:paraId="4F21829A" w14:textId="77777777" w:rsidR="00DD6085" w:rsidRPr="00DD6085" w:rsidRDefault="00DD6085" w:rsidP="00770D47">
      <w:pPr>
        <w:pStyle w:val="EndNoteBibliography"/>
        <w:ind w:left="720" w:hanging="720"/>
        <w:rPr>
          <w:noProof/>
        </w:rPr>
      </w:pPr>
      <w:r w:rsidRPr="00DD6085">
        <w:rPr>
          <w:noProof/>
        </w:rPr>
        <w:t>Stamatakou, E., and Salinas, P.C. (2014). Postsynaptic assembly: a role for Wnt signaling. Developmental neurobiology</w:t>
      </w:r>
      <w:r w:rsidRPr="00DD6085">
        <w:rPr>
          <w:i/>
          <w:noProof/>
        </w:rPr>
        <w:t xml:space="preserve"> </w:t>
      </w:r>
      <w:r w:rsidRPr="00DD6085">
        <w:rPr>
          <w:noProof/>
        </w:rPr>
        <w:t>74, 818-827.</w:t>
      </w:r>
    </w:p>
    <w:p w14:paraId="3F973DDB" w14:textId="77777777" w:rsidR="00DD6085" w:rsidRPr="00DD6085" w:rsidRDefault="00DD6085" w:rsidP="00770D47">
      <w:pPr>
        <w:pStyle w:val="EndNoteBibliography"/>
        <w:ind w:left="720" w:hanging="720"/>
        <w:rPr>
          <w:noProof/>
        </w:rPr>
      </w:pPr>
      <w:r w:rsidRPr="00DD6085">
        <w:rPr>
          <w:noProof/>
        </w:rPr>
        <w:lastRenderedPageBreak/>
        <w:t>State, M.W., and Šestan, N. (2012). The emerging biology of autism spectrum disorders. Science (New York, NY)</w:t>
      </w:r>
      <w:r w:rsidRPr="00DD6085">
        <w:rPr>
          <w:i/>
          <w:noProof/>
        </w:rPr>
        <w:t xml:space="preserve"> </w:t>
      </w:r>
      <w:r w:rsidRPr="00DD6085">
        <w:rPr>
          <w:noProof/>
        </w:rPr>
        <w:t>337, 1301-1303.</w:t>
      </w:r>
    </w:p>
    <w:p w14:paraId="1F0B5DC7" w14:textId="77777777" w:rsidR="00DD6085" w:rsidRPr="00DD6085" w:rsidRDefault="00DD6085" w:rsidP="00770D47">
      <w:pPr>
        <w:pStyle w:val="EndNoteBibliography"/>
        <w:ind w:left="720" w:hanging="720"/>
        <w:rPr>
          <w:noProof/>
        </w:rPr>
      </w:pPr>
      <w:r w:rsidRPr="00DD6085">
        <w:rPr>
          <w:noProof/>
        </w:rPr>
        <w:t>van Noort, M., Meeldijk, J., van der Zee, R., Destree, O., and Clevers, H. (2002). Wnt Signaling Controls the Phosphorylation Status of β-Catenin. Journal of Biological Chemistry</w:t>
      </w:r>
      <w:r w:rsidRPr="00DD6085">
        <w:rPr>
          <w:i/>
          <w:noProof/>
        </w:rPr>
        <w:t xml:space="preserve"> </w:t>
      </w:r>
      <w:r w:rsidRPr="00DD6085">
        <w:rPr>
          <w:noProof/>
        </w:rPr>
        <w:t>277, 17901-17905.</w:t>
      </w:r>
    </w:p>
    <w:p w14:paraId="7FB97392" w14:textId="77777777" w:rsidR="00DD6085" w:rsidRPr="00DD6085" w:rsidRDefault="00DD6085" w:rsidP="00770D47">
      <w:pPr>
        <w:pStyle w:val="EndNoteBibliography"/>
        <w:ind w:left="720" w:hanging="720"/>
        <w:rPr>
          <w:noProof/>
        </w:rPr>
      </w:pPr>
      <w:r w:rsidRPr="00DD6085">
        <w:rPr>
          <w:noProof/>
        </w:rPr>
        <w:t>Vogt, D., Wu, P.-R., Sorrells, S.F., Arnold, C., Alvarez-Buylla, A., and Rubenstein, J.L.R. (2015). Viral-mediated Labeling and Transplantation of Medial Ganglionic Eminence (MGE) Cells for In Vivo Studies. Journal of Visualized Experiments : JoVE, 52740.</w:t>
      </w:r>
    </w:p>
    <w:p w14:paraId="11F3833F" w14:textId="77777777" w:rsidR="00DD6085" w:rsidRPr="00DD6085" w:rsidRDefault="00DD6085" w:rsidP="00770D47">
      <w:pPr>
        <w:pStyle w:val="EndNoteBibliography"/>
        <w:ind w:left="720" w:hanging="720"/>
        <w:rPr>
          <w:noProof/>
        </w:rPr>
      </w:pPr>
      <w:r w:rsidRPr="00DD6085">
        <w:rPr>
          <w:noProof/>
        </w:rPr>
        <w:t>Willsey, A.J., Sanders, Stephan J., Li, M., Dong, S., Tebbenkamp, Andrew T., Muhle, Rebecca A., Reilly, Steven K., Lin, L., Fertuzinhos, S., Miller, Jeremy A.</w:t>
      </w:r>
      <w:r w:rsidRPr="00DD6085">
        <w:rPr>
          <w:i/>
          <w:noProof/>
        </w:rPr>
        <w:t>, et al.</w:t>
      </w:r>
      <w:r w:rsidRPr="00DD6085">
        <w:rPr>
          <w:noProof/>
        </w:rPr>
        <w:t xml:space="preserve"> (2013). Coexpression Networks Implicate Human Midfetal Deep Cortical Projection Neurons in the Pathogenesis of Autism. Cell</w:t>
      </w:r>
      <w:r w:rsidRPr="00DD6085">
        <w:rPr>
          <w:i/>
          <w:noProof/>
        </w:rPr>
        <w:t xml:space="preserve"> </w:t>
      </w:r>
      <w:r w:rsidRPr="00DD6085">
        <w:rPr>
          <w:noProof/>
        </w:rPr>
        <w:t>155, 997-1007.</w:t>
      </w:r>
    </w:p>
    <w:p w14:paraId="377FC3ED" w14:textId="79A92DBE" w:rsidR="00DD6085" w:rsidRPr="00DD6085" w:rsidRDefault="00DD6085" w:rsidP="00770D47">
      <w:pPr>
        <w:pStyle w:val="EndNoteBibliography"/>
        <w:ind w:left="720" w:hanging="720"/>
        <w:rPr>
          <w:noProof/>
        </w:rPr>
      </w:pPr>
      <w:r w:rsidRPr="00DD6085">
        <w:rPr>
          <w:noProof/>
        </w:rPr>
        <w:t>Yi, F., Danko, T., Botelho, S.C., Patzke, C., Pak, C., Wernig, M., and Südhof, T.C. (2016). Autism-associated SHANK3 haploinsufficiency causes I</w:t>
      </w:r>
      <w:r w:rsidRPr="00770D47">
        <w:rPr>
          <w:noProof/>
          <w:vertAlign w:val="subscript"/>
        </w:rPr>
        <w:t>h</w:t>
      </w:r>
      <w:r w:rsidRPr="00DD6085">
        <w:rPr>
          <w:noProof/>
        </w:rPr>
        <w:t xml:space="preserve"> channelopathy in human neurons. Science</w:t>
      </w:r>
      <w:r w:rsidRPr="00DD6085">
        <w:rPr>
          <w:i/>
          <w:noProof/>
        </w:rPr>
        <w:t xml:space="preserve"> </w:t>
      </w:r>
      <w:r w:rsidRPr="00DD6085">
        <w:rPr>
          <w:noProof/>
        </w:rPr>
        <w:t>352, aaf2669.</w:t>
      </w:r>
    </w:p>
    <w:p w14:paraId="3E1A05EE" w14:textId="589A6E21" w:rsidR="003555CC" w:rsidRDefault="00A95F14" w:rsidP="00770D47">
      <w:pPr>
        <w:ind w:left="720" w:hanging="720"/>
        <w:rPr>
          <w:rFonts w:ascii="Times New Roman" w:hAnsi="Times New Roman" w:cs="Times New Roman"/>
        </w:rPr>
      </w:pPr>
      <w:r>
        <w:rPr>
          <w:rFonts w:ascii="Times New Roman" w:hAnsi="Times New Roman" w:cs="Times New Roman"/>
        </w:rPr>
        <w:fldChar w:fldCharType="end"/>
      </w:r>
    </w:p>
    <w:p w14:paraId="528C2173" w14:textId="77777777" w:rsidR="006E5CEA" w:rsidRDefault="006E5CEA" w:rsidP="00F70FCC">
      <w:pPr>
        <w:spacing w:line="360" w:lineRule="auto"/>
        <w:rPr>
          <w:rFonts w:ascii="Times New Roman" w:hAnsi="Times New Roman" w:cs="Times New Roman"/>
          <w:b/>
        </w:rPr>
      </w:pPr>
    </w:p>
    <w:p w14:paraId="11D55989" w14:textId="19EDAB3D" w:rsidR="001011D9" w:rsidRPr="00D23E44" w:rsidRDefault="00D92A4C" w:rsidP="00F70FCC">
      <w:pPr>
        <w:spacing w:line="360" w:lineRule="auto"/>
        <w:rPr>
          <w:rFonts w:ascii="Times New Roman" w:hAnsi="Times New Roman" w:cs="Times New Roman"/>
          <w:b/>
        </w:rPr>
      </w:pPr>
      <w:r w:rsidRPr="001011D9">
        <w:rPr>
          <w:rFonts w:ascii="Times New Roman" w:hAnsi="Times New Roman" w:cs="Times New Roman"/>
          <w:b/>
        </w:rPr>
        <w:t>FIGURE LEGENDS:</w:t>
      </w:r>
    </w:p>
    <w:p w14:paraId="1D9DF593" w14:textId="2C14CDBD" w:rsidR="00D200A1" w:rsidRPr="00F27A0A" w:rsidRDefault="00D200A1" w:rsidP="00D200A1">
      <w:pPr>
        <w:rPr>
          <w:rFonts w:ascii="Times New Roman" w:hAnsi="Times New Roman" w:cs="Times New Roman"/>
          <w:b/>
        </w:rPr>
      </w:pPr>
      <w:r w:rsidRPr="000C22EC">
        <w:rPr>
          <w:rFonts w:ascii="Times New Roman" w:hAnsi="Times New Roman" w:cs="Times New Roman"/>
          <w:b/>
        </w:rPr>
        <w:t xml:space="preserve">Figure 1: </w:t>
      </w:r>
      <w:r w:rsidRPr="000C22EC">
        <w:rPr>
          <w:rFonts w:ascii="Times New Roman" w:hAnsi="Times New Roman" w:cs="Times New Roman"/>
          <w:b/>
          <w:i/>
        </w:rPr>
        <w:t xml:space="preserve">Tbr1 </w:t>
      </w:r>
      <w:r w:rsidRPr="000C22EC">
        <w:rPr>
          <w:rFonts w:ascii="Times New Roman" w:hAnsi="Times New Roman" w:cs="Times New Roman"/>
          <w:b/>
        </w:rPr>
        <w:t xml:space="preserve">regulates </w:t>
      </w:r>
      <w:r w:rsidR="00E40BEB">
        <w:rPr>
          <w:rFonts w:ascii="Times New Roman" w:hAnsi="Times New Roman" w:cs="Times New Roman"/>
          <w:b/>
        </w:rPr>
        <w:t xml:space="preserve">genes that are implicated in controlling the development of axons, synapses and dendrites </w:t>
      </w:r>
      <w:r w:rsidRPr="000C22EC">
        <w:rPr>
          <w:rFonts w:ascii="Times New Roman" w:hAnsi="Times New Roman" w:cs="Times New Roman"/>
          <w:b/>
        </w:rPr>
        <w:t>in layer 5 pyramidal neurons of mPFCx</w:t>
      </w:r>
      <w:r w:rsidRPr="000C22EC">
        <w:rPr>
          <w:rFonts w:ascii="Times New Roman" w:hAnsi="Times New Roman" w:cs="Times New Roman"/>
        </w:rPr>
        <w:t>.</w:t>
      </w:r>
    </w:p>
    <w:p w14:paraId="4FE2D9B3" w14:textId="67F65513" w:rsidR="00D200A1" w:rsidRPr="000C22EC" w:rsidRDefault="00D200A1" w:rsidP="00D200A1">
      <w:pPr>
        <w:rPr>
          <w:rFonts w:ascii="Times New Roman" w:hAnsi="Times New Roman" w:cs="Times New Roman"/>
        </w:rPr>
      </w:pPr>
      <w:r w:rsidRPr="00D3615E">
        <w:rPr>
          <w:rFonts w:ascii="Times New Roman" w:hAnsi="Times New Roman" w:cs="Times New Roman"/>
          <w:b/>
        </w:rPr>
        <w:t>(A)</w:t>
      </w:r>
      <w:r w:rsidRPr="000C22EC">
        <w:rPr>
          <w:rFonts w:ascii="Times New Roman" w:hAnsi="Times New Roman" w:cs="Times New Roman"/>
        </w:rPr>
        <w:t> </w:t>
      </w:r>
      <w:r w:rsidRPr="000C22EC">
        <w:rPr>
          <w:rFonts w:ascii="Times New Roman" w:hAnsi="Times New Roman" w:cs="Times New Roman"/>
          <w:i/>
          <w:iCs/>
        </w:rPr>
        <w:t>t</w:t>
      </w:r>
      <w:r w:rsidRPr="000C22EC">
        <w:rPr>
          <w:rFonts w:ascii="Times New Roman" w:hAnsi="Times New Roman" w:cs="Times New Roman"/>
        </w:rPr>
        <w:t>-distributed stochastic neighbor embedding (</w:t>
      </w:r>
      <w:r w:rsidRPr="000C22EC">
        <w:rPr>
          <w:rFonts w:ascii="Times New Roman" w:hAnsi="Times New Roman" w:cs="Times New Roman"/>
          <w:i/>
          <w:iCs/>
        </w:rPr>
        <w:t>t</w:t>
      </w:r>
      <w:r w:rsidRPr="000C22EC">
        <w:rPr>
          <w:rFonts w:ascii="Times New Roman" w:hAnsi="Times New Roman" w:cs="Times New Roman"/>
        </w:rPr>
        <w:t xml:space="preserve">-SNE) plot displaying 11,070 single neuronal cells, </w:t>
      </w:r>
      <w:r>
        <w:rPr>
          <w:rFonts w:ascii="Times New Roman" w:hAnsi="Times New Roman" w:cs="Times New Roman"/>
        </w:rPr>
        <w:t xml:space="preserve">from </w:t>
      </w:r>
      <w:r w:rsidRPr="00BA67E0">
        <w:rPr>
          <w:rFonts w:ascii="Times New Roman" w:hAnsi="Times New Roman" w:cs="Times New Roman"/>
          <w:i/>
        </w:rPr>
        <w:t>Tbr1</w:t>
      </w:r>
      <w:r w:rsidRPr="00BA67E0">
        <w:rPr>
          <w:rFonts w:ascii="Times New Roman" w:hAnsi="Times New Roman" w:cs="Times New Roman"/>
          <w:i/>
          <w:vertAlign w:val="superscript"/>
        </w:rPr>
        <w:t>layer5</w:t>
      </w:r>
      <w:r w:rsidRPr="00BA67E0">
        <w:rPr>
          <w:rFonts w:ascii="Times New Roman" w:hAnsi="Times New Roman" w:cs="Times New Roman"/>
          <w:vertAlign w:val="superscript"/>
        </w:rPr>
        <w:t xml:space="preserve"> </w:t>
      </w:r>
      <w:r>
        <w:rPr>
          <w:rFonts w:ascii="Times New Roman" w:hAnsi="Times New Roman" w:cs="Times New Roman"/>
        </w:rPr>
        <w:t xml:space="preserve">wildtype (WT; red), </w:t>
      </w:r>
      <w:r w:rsidRPr="00BA67E0">
        <w:rPr>
          <w:rFonts w:ascii="Times New Roman" w:hAnsi="Times New Roman" w:cs="Times New Roman"/>
          <w:i/>
        </w:rPr>
        <w:t>Tbr1</w:t>
      </w:r>
      <w:r w:rsidRPr="00BA67E0">
        <w:rPr>
          <w:rFonts w:ascii="Times New Roman" w:hAnsi="Times New Roman" w:cs="Times New Roman"/>
          <w:i/>
          <w:vertAlign w:val="superscript"/>
        </w:rPr>
        <w:t>layer5</w:t>
      </w:r>
      <w:r>
        <w:rPr>
          <w:rFonts w:ascii="Times New Roman" w:hAnsi="Times New Roman" w:cs="Times New Roman"/>
        </w:rPr>
        <w:t xml:space="preserve"> heterozygous CKO (HET; green) and </w:t>
      </w:r>
      <w:r w:rsidRPr="00BA67E0">
        <w:rPr>
          <w:rFonts w:ascii="Times New Roman" w:hAnsi="Times New Roman" w:cs="Times New Roman"/>
          <w:i/>
        </w:rPr>
        <w:t>Tbr1</w:t>
      </w:r>
      <w:r w:rsidRPr="00BA67E0">
        <w:rPr>
          <w:rFonts w:ascii="Times New Roman" w:hAnsi="Times New Roman" w:cs="Times New Roman"/>
          <w:i/>
          <w:vertAlign w:val="superscript"/>
        </w:rPr>
        <w:t>layer5</w:t>
      </w:r>
      <w:r>
        <w:rPr>
          <w:rFonts w:ascii="Times New Roman" w:hAnsi="Times New Roman" w:cs="Times New Roman"/>
        </w:rPr>
        <w:t xml:space="preserve"> homozygous CKO (NULL; blue)</w:t>
      </w:r>
      <w:r w:rsidRPr="000C22EC">
        <w:rPr>
          <w:rFonts w:ascii="Times New Roman" w:hAnsi="Times New Roman" w:cs="Times New Roman"/>
        </w:rPr>
        <w:t xml:space="preserve">. </w:t>
      </w:r>
      <w:r w:rsidRPr="007B78E0">
        <w:rPr>
          <w:rFonts w:ascii="Times New Roman" w:hAnsi="Times New Roman" w:cs="Times New Roman"/>
          <w:i/>
        </w:rPr>
        <w:t>t</w:t>
      </w:r>
      <w:r>
        <w:rPr>
          <w:rFonts w:ascii="Times New Roman" w:hAnsi="Times New Roman" w:cs="Times New Roman"/>
        </w:rPr>
        <w:t>-</w:t>
      </w:r>
      <w:r w:rsidRPr="000C22EC">
        <w:rPr>
          <w:rFonts w:ascii="Times New Roman" w:hAnsi="Times New Roman" w:cs="Times New Roman"/>
        </w:rPr>
        <w:t>SNE was performed after quality control and removal of non-neuronal cell subtypes. </w:t>
      </w:r>
      <w:del w:id="106" w:author="Everitt, Amanda" w:date="2019-05-09T18:09:00Z">
        <w:r w:rsidRPr="000C22EC" w:rsidDel="00290B93">
          <w:rPr>
            <w:rFonts w:ascii="Times New Roman" w:hAnsi="Times New Roman" w:cs="Times New Roman"/>
          </w:rPr>
          <w:br/>
        </w:r>
        <w:r w:rsidRPr="00D3615E" w:rsidDel="00290B93">
          <w:rPr>
            <w:rFonts w:ascii="Times New Roman" w:hAnsi="Times New Roman" w:cs="Times New Roman"/>
            <w:b/>
          </w:rPr>
          <w:delText>(B)</w:delText>
        </w:r>
        <w:r w:rsidRPr="000C22EC" w:rsidDel="00290B93">
          <w:rPr>
            <w:rFonts w:ascii="Times New Roman" w:hAnsi="Times New Roman" w:cs="Times New Roman"/>
          </w:rPr>
          <w:delText xml:space="preserve"> Gene Ontology (GO) analysis of 223 genes which are DEX in both </w:delText>
        </w:r>
        <w:r w:rsidRPr="000C22EC" w:rsidDel="00290B93">
          <w:rPr>
            <w:rFonts w:ascii="Times New Roman" w:hAnsi="Times New Roman" w:cs="Times New Roman"/>
            <w:i/>
            <w:iCs/>
          </w:rPr>
          <w:delText>Tbr1</w:delText>
        </w:r>
        <w:r w:rsidRPr="00737977" w:rsidDel="00290B93">
          <w:rPr>
            <w:rFonts w:ascii="Times New Roman" w:hAnsi="Times New Roman" w:cs="Times New Roman"/>
            <w:i/>
            <w:iCs/>
            <w:vertAlign w:val="superscript"/>
          </w:rPr>
          <w:delText>layer5</w:delText>
        </w:r>
        <w:r w:rsidRPr="000C22EC" w:rsidDel="00290B93">
          <w:rPr>
            <w:rFonts w:ascii="Times New Roman" w:hAnsi="Times New Roman" w:cs="Times New Roman"/>
          </w:rPr>
          <w:delText> CKO populations. All expressed genes were used as a background. The y-axis shows terms significantly enriched (</w:delText>
        </w:r>
        <w:r w:rsidRPr="00737977" w:rsidDel="00290B93">
          <w:rPr>
            <w:rFonts w:ascii="Times New Roman" w:hAnsi="Times New Roman" w:cs="Times New Roman"/>
            <w:iCs/>
          </w:rPr>
          <w:delText>p</w:delText>
        </w:r>
        <w:r w:rsidDel="00290B93">
          <w:rPr>
            <w:rFonts w:ascii="Times New Roman" w:hAnsi="Times New Roman" w:cs="Times New Roman"/>
          </w:rPr>
          <w:delText xml:space="preserve"> </w:delText>
        </w:r>
        <w:r w:rsidRPr="000C22EC" w:rsidDel="00290B93">
          <w:rPr>
            <w:rFonts w:ascii="Times New Roman" w:hAnsi="Times New Roman" w:cs="Times New Roman"/>
          </w:rPr>
          <w:delText>≤</w:delText>
        </w:r>
        <w:r w:rsidDel="00290B93">
          <w:rPr>
            <w:rFonts w:ascii="Times New Roman" w:hAnsi="Times New Roman" w:cs="Times New Roman"/>
          </w:rPr>
          <w:delText xml:space="preserve"> </w:delText>
        </w:r>
        <w:r w:rsidRPr="000C22EC" w:rsidDel="00290B93">
          <w:rPr>
            <w:rFonts w:ascii="Times New Roman" w:hAnsi="Times New Roman" w:cs="Times New Roman"/>
          </w:rPr>
          <w:delText>0.05)</w:delText>
        </w:r>
        <w:r w:rsidDel="00290B93">
          <w:rPr>
            <w:rFonts w:ascii="Times New Roman" w:hAnsi="Times New Roman" w:cs="Times New Roman"/>
          </w:rPr>
          <w:delText xml:space="preserve"> and the respective category (CC; Cellular Component, BP; </w:delText>
        </w:r>
        <w:r w:rsidRPr="000C22EC" w:rsidDel="00290B93">
          <w:rPr>
            <w:rFonts w:ascii="Times New Roman" w:hAnsi="Times New Roman" w:cs="Times New Roman"/>
          </w:rPr>
          <w:delText>Biological Process</w:delText>
        </w:r>
        <w:r w:rsidDel="00290B93">
          <w:rPr>
            <w:rFonts w:ascii="Times New Roman" w:hAnsi="Times New Roman" w:cs="Times New Roman"/>
          </w:rPr>
          <w:delText>,</w:delText>
        </w:r>
        <w:r w:rsidRPr="000C22EC" w:rsidDel="00290B93">
          <w:rPr>
            <w:rFonts w:ascii="Times New Roman" w:hAnsi="Times New Roman" w:cs="Times New Roman"/>
          </w:rPr>
          <w:delText xml:space="preserve"> and </w:delText>
        </w:r>
        <w:r w:rsidDel="00290B93">
          <w:rPr>
            <w:rFonts w:ascii="Times New Roman" w:hAnsi="Times New Roman" w:cs="Times New Roman"/>
          </w:rPr>
          <w:delText>MF; Molecular Function)</w:delText>
        </w:r>
        <w:r w:rsidRPr="000C22EC" w:rsidDel="00290B93">
          <w:rPr>
            <w:rFonts w:ascii="Times New Roman" w:hAnsi="Times New Roman" w:cs="Times New Roman"/>
          </w:rPr>
          <w:delText>. The x-axis depicts the enrichment scores of these terms.</w:delText>
        </w:r>
        <w:r w:rsidDel="00290B93">
          <w:rPr>
            <w:rFonts w:ascii="Times New Roman" w:hAnsi="Times New Roman" w:cs="Times New Roman"/>
          </w:rPr>
          <w:delText xml:space="preserve"> Coloring depicts the GO categories highlighted in Figure 1C.  </w:delText>
        </w:r>
      </w:del>
      <w:r w:rsidRPr="000C22EC">
        <w:rPr>
          <w:rFonts w:ascii="Times New Roman" w:hAnsi="Times New Roman" w:cs="Times New Roman"/>
        </w:rPr>
        <w:br/>
      </w:r>
      <w:r w:rsidRPr="00D3615E">
        <w:rPr>
          <w:rFonts w:ascii="Times New Roman" w:hAnsi="Times New Roman" w:cs="Times New Roman"/>
          <w:b/>
        </w:rPr>
        <w:t>(C)</w:t>
      </w:r>
      <w:r w:rsidRPr="000C22EC">
        <w:rPr>
          <w:rFonts w:ascii="Times New Roman" w:hAnsi="Times New Roman" w:cs="Times New Roman"/>
        </w:rPr>
        <w:t xml:space="preserve"> Heat map of</w:t>
      </w:r>
      <w:del w:id="107" w:author="Everitt, Amanda" w:date="2019-05-09T18:10:00Z">
        <w:r w:rsidRPr="000C22EC" w:rsidDel="00290B93">
          <w:rPr>
            <w:rFonts w:ascii="Times New Roman" w:hAnsi="Times New Roman" w:cs="Times New Roman"/>
          </w:rPr>
          <w:delText xml:space="preserve"> </w:delText>
        </w:r>
      </w:del>
      <w:del w:id="108" w:author="Everitt, Amanda" w:date="2019-05-09T18:09:00Z">
        <w:r w:rsidRPr="000C22EC" w:rsidDel="00290B93">
          <w:rPr>
            <w:rFonts w:ascii="Times New Roman" w:hAnsi="Times New Roman" w:cs="Times New Roman"/>
          </w:rPr>
          <w:delText>top</w:delText>
        </w:r>
      </w:del>
      <w:r w:rsidRPr="000C22EC">
        <w:rPr>
          <w:rFonts w:ascii="Times New Roman" w:hAnsi="Times New Roman" w:cs="Times New Roman"/>
        </w:rPr>
        <w:t xml:space="preserve"> DEX genes (FDR &lt; 0.05</w:t>
      </w:r>
      <w:del w:id="109" w:author="Everitt, Amanda" w:date="2019-05-09T18:09:00Z">
        <w:r w:rsidRPr="000C22EC" w:rsidDel="00290B93">
          <w:rPr>
            <w:rFonts w:ascii="Times New Roman" w:hAnsi="Times New Roman" w:cs="Times New Roman"/>
          </w:rPr>
          <w:delText>, abs</w:delText>
        </w:r>
        <w:r w:rsidR="00E40BEB" w:rsidDel="00290B93">
          <w:rPr>
            <w:rFonts w:ascii="Times New Roman" w:hAnsi="Times New Roman" w:cs="Times New Roman"/>
          </w:rPr>
          <w:delText xml:space="preserve"> </w:delText>
        </w:r>
        <w:r w:rsidRPr="000C22EC" w:rsidDel="00290B93">
          <w:rPr>
            <w:rFonts w:ascii="Times New Roman" w:hAnsi="Times New Roman" w:cs="Times New Roman"/>
          </w:rPr>
          <w:delText>(log</w:delText>
        </w:r>
        <w:r w:rsidRPr="009A2C6C" w:rsidDel="00290B93">
          <w:rPr>
            <w:rFonts w:ascii="Times New Roman" w:hAnsi="Times New Roman" w:cs="Times New Roman"/>
            <w:vertAlign w:val="subscript"/>
          </w:rPr>
          <w:delText>2</w:delText>
        </w:r>
        <w:r w:rsidRPr="000C22EC" w:rsidDel="00290B93">
          <w:rPr>
            <w:rFonts w:ascii="Times New Roman" w:hAnsi="Times New Roman" w:cs="Times New Roman"/>
          </w:rPr>
          <w:delText>FC) &gt; 1</w:delText>
        </w:r>
      </w:del>
      <w:r w:rsidRPr="000C22EC">
        <w:rPr>
          <w:rFonts w:ascii="Times New Roman" w:hAnsi="Times New Roman" w:cs="Times New Roman"/>
        </w:rPr>
        <w:t xml:space="preserve">) </w:t>
      </w:r>
      <w:ins w:id="110" w:author="Everitt, Amanda" w:date="2019-05-09T18:10:00Z">
        <w:r w:rsidR="00290B93">
          <w:rPr>
            <w:rFonts w:ascii="Times New Roman" w:hAnsi="Times New Roman" w:cs="Times New Roman"/>
          </w:rPr>
          <w:t>shared between both genotypes</w:t>
        </w:r>
      </w:ins>
      <w:del w:id="111" w:author="Everitt, Amanda" w:date="2019-05-09T18:10:00Z">
        <w:r w:rsidDel="00290B93">
          <w:rPr>
            <w:rFonts w:ascii="Times New Roman" w:hAnsi="Times New Roman" w:cs="Times New Roman"/>
          </w:rPr>
          <w:delText xml:space="preserve">in either condition, </w:delText>
        </w:r>
        <w:r w:rsidRPr="000C22EC" w:rsidDel="00290B93">
          <w:rPr>
            <w:rFonts w:ascii="Times New Roman" w:hAnsi="Times New Roman" w:cs="Times New Roman"/>
          </w:rPr>
          <w:delText>and genes of interest</w:delText>
        </w:r>
      </w:del>
      <w:r w:rsidRPr="000C22EC">
        <w:rPr>
          <w:rFonts w:ascii="Times New Roman" w:hAnsi="Times New Roman" w:cs="Times New Roman"/>
        </w:rPr>
        <w:t xml:space="preserve"> (x</w:t>
      </w:r>
      <w:r>
        <w:rPr>
          <w:rFonts w:ascii="Times New Roman" w:hAnsi="Times New Roman" w:cs="Times New Roman"/>
        </w:rPr>
        <w:t>-</w:t>
      </w:r>
      <w:r w:rsidRPr="000C22EC">
        <w:rPr>
          <w:rFonts w:ascii="Times New Roman" w:hAnsi="Times New Roman" w:cs="Times New Roman"/>
        </w:rPr>
        <w:t>axis, n=</w:t>
      </w:r>
      <w:ins w:id="112" w:author="Everitt, Amanda" w:date="2019-05-09T18:10:00Z">
        <w:r w:rsidR="00290B93">
          <w:rPr>
            <w:rFonts w:ascii="Times New Roman" w:hAnsi="Times New Roman" w:cs="Times New Roman"/>
          </w:rPr>
          <w:t>218</w:t>
        </w:r>
      </w:ins>
      <w:del w:id="113" w:author="Everitt, Amanda" w:date="2019-05-09T18:10:00Z">
        <w:r w:rsidDel="00290B93">
          <w:rPr>
            <w:rFonts w:ascii="Times New Roman" w:hAnsi="Times New Roman" w:cs="Times New Roman"/>
          </w:rPr>
          <w:delText>71</w:delText>
        </w:r>
      </w:del>
      <w:r w:rsidRPr="000C22EC">
        <w:rPr>
          <w:rFonts w:ascii="Times New Roman" w:hAnsi="Times New Roman" w:cs="Times New Roman"/>
        </w:rPr>
        <w:t>) over a randomly selected 1000 cells from each genotype (y</w:t>
      </w:r>
      <w:r>
        <w:rPr>
          <w:rFonts w:ascii="Times New Roman" w:hAnsi="Times New Roman" w:cs="Times New Roman"/>
        </w:rPr>
        <w:t>-</w:t>
      </w:r>
      <w:r w:rsidRPr="000C22EC">
        <w:rPr>
          <w:rFonts w:ascii="Times New Roman" w:hAnsi="Times New Roman" w:cs="Times New Roman"/>
        </w:rPr>
        <w:t xml:space="preserve">axis, n=3000).  Genes are ordered by hierarchal clustering </w:t>
      </w:r>
      <w:ins w:id="114" w:author="Everitt, Amanda" w:date="2019-05-09T18:10:00Z">
        <w:r w:rsidR="00290B93">
          <w:rPr>
            <w:rFonts w:ascii="Times New Roman" w:hAnsi="Times New Roman" w:cs="Times New Roman"/>
          </w:rPr>
          <w:t xml:space="preserve">within direction of regulation grouping </w:t>
        </w:r>
      </w:ins>
      <w:r w:rsidRPr="000C22EC">
        <w:rPr>
          <w:rFonts w:ascii="Times New Roman" w:hAnsi="Times New Roman" w:cs="Times New Roman"/>
        </w:rPr>
        <w:t>and z-score of normalized gene expression data is shown.</w:t>
      </w:r>
      <w:r>
        <w:rPr>
          <w:rFonts w:ascii="Times New Roman" w:hAnsi="Times New Roman" w:cs="Times New Roman"/>
        </w:rPr>
        <w:t xml:space="preserve"> The </w:t>
      </w:r>
      <w:del w:id="115" w:author="Everitt, Amanda" w:date="2019-05-09T18:11:00Z">
        <w:r w:rsidDel="00290B93">
          <w:rPr>
            <w:rFonts w:ascii="Times New Roman" w:hAnsi="Times New Roman" w:cs="Times New Roman"/>
          </w:rPr>
          <w:delText>number of unique molecular identifiers (nUMI) and genotype</w:delText>
        </w:r>
      </w:del>
      <w:ins w:id="116" w:author="Everitt, Amanda" w:date="2019-05-09T18:11:00Z">
        <w:r w:rsidR="00290B93">
          <w:rPr>
            <w:rFonts w:ascii="Times New Roman" w:hAnsi="Times New Roman" w:cs="Times New Roman"/>
          </w:rPr>
          <w:t>genotype</w:t>
        </w:r>
      </w:ins>
      <w:r>
        <w:rPr>
          <w:rFonts w:ascii="Times New Roman" w:hAnsi="Times New Roman" w:cs="Times New Roman"/>
        </w:rPr>
        <w:t xml:space="preserve"> for each cell </w:t>
      </w:r>
      <w:ins w:id="117" w:author="Everitt, Amanda" w:date="2019-05-09T18:12:00Z">
        <w:r w:rsidR="00290B93">
          <w:rPr>
            <w:rFonts w:ascii="Times New Roman" w:hAnsi="Times New Roman" w:cs="Times New Roman"/>
          </w:rPr>
          <w:t xml:space="preserve">is </w:t>
        </w:r>
      </w:ins>
      <w:r>
        <w:rPr>
          <w:rFonts w:ascii="Times New Roman" w:hAnsi="Times New Roman" w:cs="Times New Roman"/>
        </w:rPr>
        <w:t>depicted at the top</w:t>
      </w:r>
      <w:ins w:id="118" w:author="Everitt, Amanda" w:date="2019-05-09T18:11:00Z">
        <w:r w:rsidR="00290B93">
          <w:rPr>
            <w:rFonts w:ascii="Times New Roman" w:hAnsi="Times New Roman" w:cs="Times New Roman"/>
          </w:rPr>
          <w:t xml:space="preserve"> and g</w:t>
        </w:r>
      </w:ins>
      <w:del w:id="119" w:author="Everitt, Amanda" w:date="2019-05-09T18:11:00Z">
        <w:r w:rsidDel="00290B93">
          <w:rPr>
            <w:rFonts w:ascii="Times New Roman" w:hAnsi="Times New Roman" w:cs="Times New Roman"/>
          </w:rPr>
          <w:delText>. G</w:delText>
        </w:r>
      </w:del>
      <w:r>
        <w:rPr>
          <w:rFonts w:ascii="Times New Roman" w:hAnsi="Times New Roman" w:cs="Times New Roman"/>
        </w:rPr>
        <w:t xml:space="preserve">enes </w:t>
      </w:r>
      <w:del w:id="120" w:author="Everitt, Amanda" w:date="2019-05-09T18:11:00Z">
        <w:r w:rsidDel="00290B93">
          <w:rPr>
            <w:rFonts w:ascii="Times New Roman" w:hAnsi="Times New Roman" w:cs="Times New Roman"/>
          </w:rPr>
          <w:delText xml:space="preserve">comprising </w:delText>
        </w:r>
      </w:del>
      <w:ins w:id="121" w:author="Everitt, Amanda" w:date="2019-05-09T18:11:00Z">
        <w:r w:rsidR="00290B93">
          <w:rPr>
            <w:rFonts w:ascii="Times New Roman" w:hAnsi="Times New Roman" w:cs="Times New Roman"/>
          </w:rPr>
          <w:t>with membership in</w:t>
        </w:r>
        <w:r w:rsidR="00290B93">
          <w:rPr>
            <w:rFonts w:ascii="Times New Roman" w:hAnsi="Times New Roman" w:cs="Times New Roman"/>
          </w:rPr>
          <w:t xml:space="preserve"> </w:t>
        </w:r>
      </w:ins>
      <w:ins w:id="122" w:author="Everitt, Amanda" w:date="2019-05-09T18:12:00Z">
        <w:r w:rsidR="00290B93">
          <w:rPr>
            <w:rFonts w:ascii="Times New Roman" w:hAnsi="Times New Roman" w:cs="Times New Roman"/>
          </w:rPr>
          <w:t xml:space="preserve">selected enriched </w:t>
        </w:r>
      </w:ins>
      <w:r>
        <w:rPr>
          <w:rFonts w:ascii="Times New Roman" w:hAnsi="Times New Roman" w:cs="Times New Roman"/>
        </w:rPr>
        <w:t>GO categories</w:t>
      </w:r>
      <w:ins w:id="123" w:author="Everitt, Amanda" w:date="2019-05-09T18:12:00Z">
        <w:r w:rsidR="00290B93">
          <w:rPr>
            <w:rFonts w:ascii="Times New Roman" w:hAnsi="Times New Roman" w:cs="Times New Roman"/>
          </w:rPr>
          <w:t xml:space="preserve"> are highlighted to the right.</w:t>
        </w:r>
      </w:ins>
      <w:del w:id="124" w:author="Everitt, Amanda" w:date="2019-05-09T18:12:00Z">
        <w:r w:rsidDel="00290B93">
          <w:rPr>
            <w:rFonts w:ascii="Times New Roman" w:hAnsi="Times New Roman" w:cs="Times New Roman"/>
          </w:rPr>
          <w:delText xml:space="preserve"> </w:delText>
        </w:r>
      </w:del>
      <w:del w:id="125" w:author="Everitt, Amanda" w:date="2019-05-09T18:11:00Z">
        <w:r w:rsidDel="00290B93">
          <w:rPr>
            <w:rFonts w:ascii="Times New Roman" w:hAnsi="Times New Roman" w:cs="Times New Roman"/>
          </w:rPr>
          <w:delText xml:space="preserve">groupings in Figure 1B highlighted at right. </w:delText>
        </w:r>
        <w:r w:rsidR="00E40BEB" w:rsidDel="00290B93">
          <w:rPr>
            <w:rFonts w:ascii="Times New Roman" w:hAnsi="Times New Roman" w:cs="Times New Roman"/>
          </w:rPr>
          <w:delText xml:space="preserve">ASD gene are in </w:delText>
        </w:r>
        <w:r w:rsidR="00E40BEB" w:rsidRPr="00FA5E3F" w:rsidDel="00290B93">
          <w:rPr>
            <w:rFonts w:ascii="Times New Roman" w:hAnsi="Times New Roman" w:cs="Times New Roman"/>
            <w:b/>
            <w:color w:val="FF0000"/>
          </w:rPr>
          <w:delText>red</w:delText>
        </w:r>
        <w:r w:rsidR="00E40BEB" w:rsidDel="00290B93">
          <w:rPr>
            <w:rFonts w:ascii="Times New Roman" w:hAnsi="Times New Roman" w:cs="Times New Roman"/>
          </w:rPr>
          <w:delText>. Genes that have TBR1 promoter binding are indicated by a black box on the left sid</w:delText>
        </w:r>
        <w:r w:rsidR="00344E7F" w:rsidDel="00290B93">
          <w:rPr>
            <w:rFonts w:ascii="Times New Roman" w:hAnsi="Times New Roman" w:cs="Times New Roman"/>
          </w:rPr>
          <w:delText xml:space="preserve">e. </w:delText>
        </w:r>
        <w:r w:rsidRPr="00AA5DEA" w:rsidDel="00290B93">
          <w:rPr>
            <w:rFonts w:ascii="Times New Roman" w:hAnsi="Times New Roman" w:cs="Times New Roman"/>
          </w:rPr>
          <w:delText>See also Figure S</w:delText>
        </w:r>
        <w:r w:rsidDel="00290B93">
          <w:rPr>
            <w:rFonts w:ascii="Times New Roman" w:hAnsi="Times New Roman" w:cs="Times New Roman"/>
          </w:rPr>
          <w:delText>1.</w:delText>
        </w:r>
      </w:del>
    </w:p>
    <w:p w14:paraId="4EEED4E3" w14:textId="77777777" w:rsidR="0081637C" w:rsidRDefault="0081637C" w:rsidP="00F70FCC">
      <w:pPr>
        <w:spacing w:line="360" w:lineRule="auto"/>
        <w:rPr>
          <w:rFonts w:ascii="Times New Roman" w:hAnsi="Times New Roman" w:cs="Times New Roman"/>
        </w:rPr>
      </w:pPr>
    </w:p>
    <w:p w14:paraId="6D7252A5" w14:textId="32A43850" w:rsidR="00013252" w:rsidRDefault="0081637C" w:rsidP="003B6242">
      <w:pPr>
        <w:rPr>
          <w:rFonts w:ascii="Times New Roman" w:hAnsi="Times New Roman" w:cs="Times New Roman"/>
          <w:b/>
        </w:rPr>
      </w:pPr>
      <w:r w:rsidRPr="0081637C">
        <w:rPr>
          <w:rFonts w:ascii="Times New Roman" w:hAnsi="Times New Roman" w:cs="Times New Roman"/>
          <w:b/>
        </w:rPr>
        <w:t>Figure 2:</w:t>
      </w:r>
      <w:r w:rsidR="00A4490C">
        <w:rPr>
          <w:rFonts w:ascii="Times New Roman" w:hAnsi="Times New Roman" w:cs="Times New Roman"/>
          <w:b/>
        </w:rPr>
        <w:t xml:space="preserve"> </w:t>
      </w:r>
      <w:r w:rsidR="00F05B59" w:rsidRPr="002D64F4">
        <w:rPr>
          <w:rFonts w:ascii="Times New Roman" w:hAnsi="Times New Roman" w:cs="Times New Roman"/>
          <w:b/>
          <w:i/>
        </w:rPr>
        <w:t>Tbr1</w:t>
      </w:r>
      <w:r w:rsidR="00F05B59">
        <w:rPr>
          <w:rFonts w:ascii="Times New Roman" w:hAnsi="Times New Roman" w:cs="Times New Roman"/>
          <w:b/>
        </w:rPr>
        <w:t xml:space="preserve"> regulates expression in the medial prefrontal cortex (mPFC). </w:t>
      </w:r>
      <w:r w:rsidR="0087372C" w:rsidRPr="005D4579">
        <w:rPr>
          <w:rFonts w:ascii="Times New Roman" w:hAnsi="Times New Roman" w:cs="Times New Roman"/>
          <w:b/>
          <w:i/>
        </w:rPr>
        <w:t>In situ</w:t>
      </w:r>
      <w:r w:rsidR="0087372C">
        <w:rPr>
          <w:rFonts w:ascii="Times New Roman" w:hAnsi="Times New Roman" w:cs="Times New Roman"/>
          <w:b/>
        </w:rPr>
        <w:t xml:space="preserve"> hybridization d</w:t>
      </w:r>
      <w:r w:rsidR="006A665D">
        <w:rPr>
          <w:rFonts w:ascii="Times New Roman" w:hAnsi="Times New Roman" w:cs="Times New Roman"/>
          <w:b/>
        </w:rPr>
        <w:t>efin</w:t>
      </w:r>
      <w:r w:rsidR="0087372C">
        <w:rPr>
          <w:rFonts w:ascii="Times New Roman" w:hAnsi="Times New Roman" w:cs="Times New Roman"/>
          <w:b/>
        </w:rPr>
        <w:t>es</w:t>
      </w:r>
      <w:r w:rsidR="006A665D">
        <w:rPr>
          <w:rFonts w:ascii="Times New Roman" w:hAnsi="Times New Roman" w:cs="Times New Roman"/>
          <w:b/>
        </w:rPr>
        <w:t xml:space="preserve"> rostral cortical lamination and validat</w:t>
      </w:r>
      <w:r w:rsidR="0087372C">
        <w:rPr>
          <w:rFonts w:ascii="Times New Roman" w:hAnsi="Times New Roman" w:cs="Times New Roman"/>
          <w:b/>
        </w:rPr>
        <w:t>es the changes in</w:t>
      </w:r>
      <w:r w:rsidR="006A665D">
        <w:rPr>
          <w:rFonts w:ascii="Times New Roman" w:hAnsi="Times New Roman" w:cs="Times New Roman"/>
          <w:b/>
        </w:rPr>
        <w:t xml:space="preserve"> scRNA-seq expression levels. </w:t>
      </w:r>
    </w:p>
    <w:p w14:paraId="0317EF80" w14:textId="242F8862" w:rsidR="00013252" w:rsidRDefault="00F17E8D" w:rsidP="003B6242">
      <w:pPr>
        <w:rPr>
          <w:rFonts w:ascii="Times New Roman" w:hAnsi="Times New Roman" w:cs="Times New Roman"/>
        </w:rPr>
      </w:pPr>
      <w:r w:rsidRPr="00473964">
        <w:rPr>
          <w:rFonts w:ascii="Times New Roman" w:hAnsi="Times New Roman" w:cs="Times New Roman"/>
          <w:b/>
        </w:rPr>
        <w:t>(</w:t>
      </w:r>
      <w:proofErr w:type="spellStart"/>
      <w:r w:rsidRPr="00473964">
        <w:rPr>
          <w:rFonts w:ascii="Times New Roman" w:hAnsi="Times New Roman" w:cs="Times New Roman"/>
          <w:b/>
        </w:rPr>
        <w:t>i</w:t>
      </w:r>
      <w:proofErr w:type="spellEnd"/>
      <w:r w:rsidRPr="00473964">
        <w:rPr>
          <w:rFonts w:ascii="Times New Roman" w:hAnsi="Times New Roman" w:cs="Times New Roman"/>
          <w:b/>
        </w:rPr>
        <w:t>)</w:t>
      </w:r>
      <w:r w:rsidRPr="00AA5DEA">
        <w:rPr>
          <w:rFonts w:ascii="Times New Roman" w:hAnsi="Times New Roman" w:cs="Times New Roman"/>
        </w:rPr>
        <w:t xml:space="preserve"> Prefrontal cortical lamination was defined using </w:t>
      </w:r>
      <w:r w:rsidRPr="00AA5DEA">
        <w:rPr>
          <w:rFonts w:ascii="Times New Roman" w:hAnsi="Times New Roman" w:cs="Times New Roman"/>
          <w:i/>
        </w:rPr>
        <w:t>in</w:t>
      </w:r>
      <w:r w:rsidRPr="00AA5DEA">
        <w:rPr>
          <w:rFonts w:ascii="Times New Roman" w:hAnsi="Times New Roman" w:cs="Times New Roman"/>
        </w:rPr>
        <w:t xml:space="preserve"> </w:t>
      </w:r>
      <w:r w:rsidRPr="00AA5DEA">
        <w:rPr>
          <w:rFonts w:ascii="Times New Roman" w:hAnsi="Times New Roman" w:cs="Times New Roman"/>
          <w:i/>
        </w:rPr>
        <w:t>situ</w:t>
      </w:r>
      <w:r w:rsidRPr="00AA5DEA">
        <w:rPr>
          <w:rFonts w:ascii="Times New Roman" w:hAnsi="Times New Roman" w:cs="Times New Roman"/>
        </w:rPr>
        <w:t xml:space="preserve"> hybridization (ISH) on coronal sections of </w:t>
      </w:r>
      <w:r>
        <w:rPr>
          <w:rFonts w:ascii="Times New Roman" w:hAnsi="Times New Roman" w:cs="Times New Roman"/>
        </w:rPr>
        <w:t xml:space="preserve">neonatal mPFCx </w:t>
      </w:r>
      <w:r w:rsidRPr="00AA5DEA">
        <w:rPr>
          <w:rFonts w:ascii="Times New Roman" w:hAnsi="Times New Roman" w:cs="Times New Roman"/>
        </w:rPr>
        <w:t xml:space="preserve">wildtype mice at P3. ISH was performed using </w:t>
      </w:r>
      <w:r w:rsidRPr="00AA5DEA">
        <w:rPr>
          <w:rFonts w:ascii="Times New Roman" w:hAnsi="Times New Roman" w:cs="Times New Roman"/>
          <w:i/>
        </w:rPr>
        <w:t>Cux2</w:t>
      </w:r>
      <w:r w:rsidRPr="00AA5DEA">
        <w:rPr>
          <w:rFonts w:ascii="Times New Roman" w:hAnsi="Times New Roman" w:cs="Times New Roman"/>
        </w:rPr>
        <w:t xml:space="preserve"> (layers 2-4; A-C), </w:t>
      </w:r>
      <w:r w:rsidRPr="00AA5DEA">
        <w:rPr>
          <w:rFonts w:ascii="Times New Roman" w:hAnsi="Times New Roman" w:cs="Times New Roman"/>
          <w:i/>
        </w:rPr>
        <w:t>Rorb</w:t>
      </w:r>
      <w:r w:rsidRPr="00AA5DEA">
        <w:rPr>
          <w:rFonts w:ascii="Times New Roman" w:hAnsi="Times New Roman" w:cs="Times New Roman"/>
        </w:rPr>
        <w:t xml:space="preserve"> (layer 4; D-F), </w:t>
      </w:r>
      <w:r w:rsidRPr="00AA5DEA">
        <w:rPr>
          <w:rFonts w:ascii="Times New Roman" w:hAnsi="Times New Roman" w:cs="Times New Roman"/>
          <w:i/>
        </w:rPr>
        <w:t>Etv1</w:t>
      </w:r>
      <w:r w:rsidRPr="00AA5DEA">
        <w:rPr>
          <w:rFonts w:ascii="Times New Roman" w:hAnsi="Times New Roman" w:cs="Times New Roman"/>
        </w:rPr>
        <w:t xml:space="preserve"> (layer 5; G-I), </w:t>
      </w:r>
      <w:r w:rsidRPr="00AA5DEA">
        <w:rPr>
          <w:rFonts w:ascii="Times New Roman" w:hAnsi="Times New Roman" w:cs="Times New Roman"/>
          <w:i/>
        </w:rPr>
        <w:t>Tbr1</w:t>
      </w:r>
      <w:r w:rsidRPr="00AA5DEA">
        <w:rPr>
          <w:rFonts w:ascii="Times New Roman" w:hAnsi="Times New Roman" w:cs="Times New Roman"/>
        </w:rPr>
        <w:t xml:space="preserve"> (layers 2/3, 5 and 6; J-L) and </w:t>
      </w:r>
      <w:r w:rsidRPr="00AA5DEA">
        <w:rPr>
          <w:rFonts w:ascii="Times New Roman" w:hAnsi="Times New Roman" w:cs="Times New Roman"/>
          <w:i/>
        </w:rPr>
        <w:t>Nr4a2</w:t>
      </w:r>
      <w:r w:rsidRPr="00AA5DEA">
        <w:rPr>
          <w:rFonts w:ascii="Times New Roman" w:hAnsi="Times New Roman" w:cs="Times New Roman"/>
        </w:rPr>
        <w:t xml:space="preserve"> (</w:t>
      </w:r>
      <w:r w:rsidR="00F05B59">
        <w:rPr>
          <w:rFonts w:ascii="Times New Roman" w:hAnsi="Times New Roman" w:cs="Times New Roman"/>
        </w:rPr>
        <w:t xml:space="preserve">subplate or </w:t>
      </w:r>
      <w:r w:rsidRPr="00AA5DEA">
        <w:rPr>
          <w:rFonts w:ascii="Times New Roman" w:hAnsi="Times New Roman" w:cs="Times New Roman"/>
        </w:rPr>
        <w:t xml:space="preserve">layer 6b; M-O). Cortical layers in the medial and dorsal regions are labeled. MO: medial orbital cortex, </w:t>
      </w:r>
      <w:proofErr w:type="spellStart"/>
      <w:r w:rsidRPr="00AA5DEA">
        <w:rPr>
          <w:rFonts w:ascii="Times New Roman" w:hAnsi="Times New Roman" w:cs="Times New Roman"/>
        </w:rPr>
        <w:t>PrL</w:t>
      </w:r>
      <w:proofErr w:type="spellEnd"/>
      <w:r w:rsidRPr="00AA5DEA">
        <w:rPr>
          <w:rFonts w:ascii="Times New Roman" w:hAnsi="Times New Roman" w:cs="Times New Roman"/>
        </w:rPr>
        <w:t xml:space="preserve">: prelimbic cortex, </w:t>
      </w:r>
      <w:proofErr w:type="spellStart"/>
      <w:r w:rsidRPr="00AA5DEA">
        <w:rPr>
          <w:rFonts w:ascii="Times New Roman" w:hAnsi="Times New Roman" w:cs="Times New Roman"/>
        </w:rPr>
        <w:t>FrA</w:t>
      </w:r>
      <w:proofErr w:type="spellEnd"/>
      <w:r w:rsidRPr="00AA5DEA">
        <w:rPr>
          <w:rFonts w:ascii="Times New Roman" w:hAnsi="Times New Roman" w:cs="Times New Roman"/>
        </w:rPr>
        <w:t xml:space="preserve">: frontal association cortex, OC: orbital cortex, Cg1: cingulate cortex area1, M: motor cortex, S1: primary somatosensory cortex, IC: insular cortex. II-IV = layers 2-4, V = layer 5, VI = layer 6. VIb = Subplate. Scale bar = 300 </w:t>
      </w:r>
      <w:proofErr w:type="spellStart"/>
      <w:r w:rsidRPr="00AA5DEA">
        <w:rPr>
          <w:rFonts w:ascii="Times New Roman" w:hAnsi="Times New Roman" w:cs="Times New Roman"/>
        </w:rPr>
        <w:t>μm</w:t>
      </w:r>
      <w:proofErr w:type="spellEnd"/>
      <w:r w:rsidRPr="00AA5DEA">
        <w:rPr>
          <w:rFonts w:ascii="Times New Roman" w:hAnsi="Times New Roman" w:cs="Times New Roman"/>
        </w:rPr>
        <w:t xml:space="preserve">. </w:t>
      </w:r>
    </w:p>
    <w:p w14:paraId="3B69DF4F" w14:textId="29A174A4" w:rsidR="003B6242" w:rsidRPr="003B6242" w:rsidRDefault="00F17E8D" w:rsidP="003B6242">
      <w:pPr>
        <w:rPr>
          <w:rFonts w:ascii="Times New Roman" w:hAnsi="Times New Roman" w:cs="Times New Roman"/>
        </w:rPr>
      </w:pPr>
      <w:r w:rsidRPr="00473964">
        <w:rPr>
          <w:rFonts w:ascii="Times New Roman" w:hAnsi="Times New Roman" w:cs="Times New Roman"/>
          <w:b/>
        </w:rPr>
        <w:t xml:space="preserve">(ii) </w:t>
      </w:r>
      <w:r w:rsidRPr="00AA5DEA">
        <w:rPr>
          <w:rFonts w:ascii="Times New Roman" w:hAnsi="Times New Roman" w:cs="Times New Roman"/>
        </w:rPr>
        <w:t xml:space="preserve">ISH confirms the changes in the transcriptome </w:t>
      </w:r>
      <w:r>
        <w:rPr>
          <w:rFonts w:ascii="Times New Roman" w:hAnsi="Times New Roman" w:cs="Times New Roman"/>
        </w:rPr>
        <w:t>changes from</w:t>
      </w:r>
      <w:r w:rsidRPr="00AA5DEA">
        <w:rPr>
          <w:rFonts w:ascii="Times New Roman" w:hAnsi="Times New Roman" w:cs="Times New Roman"/>
        </w:rPr>
        <w:t xml:space="preserve"> differential expression (DEX) analysis of scRNA-seq</w:t>
      </w:r>
      <w:r w:rsidR="00F05B59">
        <w:rPr>
          <w:rFonts w:ascii="Times New Roman" w:hAnsi="Times New Roman" w:cs="Times New Roman"/>
        </w:rPr>
        <w:t xml:space="preserve"> </w:t>
      </w:r>
      <w:r w:rsidR="00F05B59" w:rsidRPr="00AA5DEA">
        <w:rPr>
          <w:rFonts w:ascii="Times New Roman" w:hAnsi="Times New Roman" w:cs="Times New Roman"/>
        </w:rPr>
        <w:t xml:space="preserve">in </w:t>
      </w:r>
      <w:r w:rsidR="00F05B59" w:rsidRPr="00AA5DEA">
        <w:rPr>
          <w:rFonts w:ascii="Times New Roman" w:hAnsi="Times New Roman" w:cs="Times New Roman"/>
          <w:i/>
        </w:rPr>
        <w:t>Tbr1</w:t>
      </w:r>
      <w:r w:rsidR="00F05B59" w:rsidRPr="00AA5DEA">
        <w:rPr>
          <w:rFonts w:ascii="Times New Roman" w:hAnsi="Times New Roman" w:cs="Times New Roman"/>
          <w:i/>
          <w:vertAlign w:val="superscript"/>
        </w:rPr>
        <w:t>layer5</w:t>
      </w:r>
      <w:r w:rsidR="00F05B59" w:rsidRPr="00AA5DEA">
        <w:rPr>
          <w:rFonts w:ascii="Times New Roman" w:hAnsi="Times New Roman" w:cs="Times New Roman"/>
        </w:rPr>
        <w:t xml:space="preserve"> homozygous mutants</w:t>
      </w:r>
      <w:r>
        <w:rPr>
          <w:rFonts w:ascii="Times New Roman" w:hAnsi="Times New Roman" w:cs="Times New Roman"/>
        </w:rPr>
        <w:t>.</w:t>
      </w:r>
      <w:r w:rsidRPr="00AA5DEA">
        <w:rPr>
          <w:rFonts w:ascii="Times New Roman" w:hAnsi="Times New Roman" w:cs="Times New Roman"/>
        </w:rPr>
        <w:t xml:space="preserve"> The expression of </w:t>
      </w:r>
      <w:r w:rsidRPr="00AA5DEA">
        <w:rPr>
          <w:rFonts w:ascii="Times New Roman" w:hAnsi="Times New Roman" w:cs="Times New Roman"/>
          <w:i/>
        </w:rPr>
        <w:t>Mgst3</w:t>
      </w:r>
      <w:r w:rsidRPr="00AA5DEA">
        <w:rPr>
          <w:rFonts w:ascii="Times New Roman" w:hAnsi="Times New Roman" w:cs="Times New Roman"/>
        </w:rPr>
        <w:t xml:space="preserve"> (P, Q) and </w:t>
      </w:r>
      <w:r w:rsidRPr="00AA5DEA">
        <w:rPr>
          <w:rFonts w:ascii="Times New Roman" w:hAnsi="Times New Roman" w:cs="Times New Roman"/>
          <w:i/>
        </w:rPr>
        <w:t>Calm2</w:t>
      </w:r>
      <w:r w:rsidRPr="00AA5DEA">
        <w:rPr>
          <w:rFonts w:ascii="Times New Roman" w:hAnsi="Times New Roman" w:cs="Times New Roman"/>
        </w:rPr>
        <w:t xml:space="preserve"> (R, S) are increased in layer 5</w:t>
      </w:r>
      <w:r w:rsidRPr="00AA5DEA">
        <w:rPr>
          <w:rFonts w:ascii="Times New Roman" w:hAnsi="Times New Roman" w:cs="Times New Roman"/>
          <w:vertAlign w:val="superscript"/>
        </w:rPr>
        <w:t>upper</w:t>
      </w:r>
      <w:r w:rsidRPr="00AA5DEA">
        <w:rPr>
          <w:rFonts w:ascii="Times New Roman" w:hAnsi="Times New Roman" w:cs="Times New Roman"/>
        </w:rPr>
        <w:t xml:space="preserve"> (Q, S). </w:t>
      </w:r>
      <w:r w:rsidRPr="005E071E">
        <w:rPr>
          <w:rFonts w:ascii="Times New Roman" w:hAnsi="Times New Roman" w:cs="Times New Roman"/>
          <w:i/>
        </w:rPr>
        <w:t>Tbr1</w:t>
      </w:r>
      <w:r w:rsidRPr="005E071E">
        <w:rPr>
          <w:rFonts w:ascii="Times New Roman" w:hAnsi="Times New Roman" w:cs="Times New Roman"/>
          <w:i/>
          <w:vertAlign w:val="superscript"/>
        </w:rPr>
        <w:t>layer5</w:t>
      </w:r>
      <w:r w:rsidRPr="00AA5DEA">
        <w:rPr>
          <w:rFonts w:ascii="Times New Roman" w:hAnsi="Times New Roman" w:cs="Times New Roman"/>
        </w:rPr>
        <w:t xml:space="preserve"> mutants exhibit reduced expression of </w:t>
      </w:r>
      <w:r w:rsidRPr="00AA5DEA">
        <w:rPr>
          <w:rFonts w:ascii="Times New Roman" w:hAnsi="Times New Roman" w:cs="Times New Roman"/>
          <w:i/>
        </w:rPr>
        <w:t>Wnt7b</w:t>
      </w:r>
      <w:r w:rsidRPr="00AA5DEA">
        <w:rPr>
          <w:rFonts w:ascii="Times New Roman" w:hAnsi="Times New Roman" w:cs="Times New Roman"/>
        </w:rPr>
        <w:t xml:space="preserve"> (T, U) and </w:t>
      </w:r>
      <w:r w:rsidRPr="00AA5DEA">
        <w:rPr>
          <w:rFonts w:ascii="Times New Roman" w:hAnsi="Times New Roman" w:cs="Times New Roman"/>
          <w:i/>
        </w:rPr>
        <w:t>Kif1a</w:t>
      </w:r>
      <w:r w:rsidRPr="00AA5DEA">
        <w:rPr>
          <w:rFonts w:ascii="Times New Roman" w:hAnsi="Times New Roman" w:cs="Times New Roman"/>
        </w:rPr>
        <w:t xml:space="preserve"> (V, W) in layer 5 of mPFCx at P3. </w:t>
      </w:r>
      <w:r w:rsidR="00F05B59">
        <w:rPr>
          <w:rFonts w:ascii="Times New Roman" w:hAnsi="Times New Roman" w:cs="Times New Roman"/>
        </w:rPr>
        <w:t>Color code:</w:t>
      </w:r>
      <w:r w:rsidRPr="00AA5DEA">
        <w:rPr>
          <w:rFonts w:ascii="Times New Roman" w:hAnsi="Times New Roman" w:cs="Times New Roman"/>
        </w:rPr>
        <w:t xml:space="preserve"> downregulated (red) and upregulated (green). Red box in panels P and Q indicates the region that was dissected for </w:t>
      </w:r>
      <w:r w:rsidRPr="00AA5DEA">
        <w:rPr>
          <w:rFonts w:ascii="Times New Roman" w:hAnsi="Times New Roman" w:cs="Times New Roman"/>
        </w:rPr>
        <w:lastRenderedPageBreak/>
        <w:t>scRNA-seq analyses. Cortical layers 2-4, 5</w:t>
      </w:r>
      <w:r w:rsidRPr="00AA5DEA">
        <w:rPr>
          <w:rFonts w:ascii="Times New Roman" w:hAnsi="Times New Roman" w:cs="Times New Roman"/>
          <w:vertAlign w:val="superscript"/>
        </w:rPr>
        <w:t>upper</w:t>
      </w:r>
      <w:r w:rsidRPr="00AA5DEA">
        <w:rPr>
          <w:rFonts w:ascii="Times New Roman" w:hAnsi="Times New Roman" w:cs="Times New Roman"/>
        </w:rPr>
        <w:t>, 5</w:t>
      </w:r>
      <w:r w:rsidRPr="00AA5DEA">
        <w:rPr>
          <w:rFonts w:ascii="Times New Roman" w:hAnsi="Times New Roman" w:cs="Times New Roman"/>
          <w:vertAlign w:val="superscript"/>
        </w:rPr>
        <w:t>lower</w:t>
      </w:r>
      <w:r w:rsidR="00A92A93">
        <w:rPr>
          <w:rFonts w:ascii="Times New Roman" w:hAnsi="Times New Roman" w:cs="Times New Roman"/>
        </w:rPr>
        <w:t>,</w:t>
      </w:r>
      <w:r w:rsidRPr="00AA5DEA">
        <w:rPr>
          <w:rFonts w:ascii="Times New Roman" w:hAnsi="Times New Roman" w:cs="Times New Roman"/>
        </w:rPr>
        <w:t xml:space="preserve"> 6</w:t>
      </w:r>
      <w:r w:rsidR="00A92A93">
        <w:rPr>
          <w:rFonts w:ascii="Times New Roman" w:hAnsi="Times New Roman" w:cs="Times New Roman"/>
        </w:rPr>
        <w:t xml:space="preserve"> and 6b (subplate)</w:t>
      </w:r>
      <w:r w:rsidRPr="00AA5DEA">
        <w:rPr>
          <w:rFonts w:ascii="Times New Roman" w:hAnsi="Times New Roman" w:cs="Times New Roman"/>
        </w:rPr>
        <w:t xml:space="preserve"> are labeled. Scale bar = 100 </w:t>
      </w:r>
      <w:proofErr w:type="spellStart"/>
      <w:r w:rsidRPr="00AA5DEA">
        <w:rPr>
          <w:rFonts w:ascii="Times New Roman" w:hAnsi="Times New Roman" w:cs="Times New Roman"/>
        </w:rPr>
        <w:t>μm</w:t>
      </w:r>
      <w:proofErr w:type="spellEnd"/>
      <w:r w:rsidRPr="00AA5DEA">
        <w:rPr>
          <w:rFonts w:ascii="Times New Roman" w:hAnsi="Times New Roman" w:cs="Times New Roman"/>
        </w:rPr>
        <w:t>.</w:t>
      </w:r>
    </w:p>
    <w:p w14:paraId="67A8A12E" w14:textId="77777777" w:rsidR="0017012B" w:rsidRPr="00E55DCD" w:rsidRDefault="0017012B" w:rsidP="00A4490C">
      <w:pPr>
        <w:rPr>
          <w:rFonts w:ascii="Times New Roman" w:hAnsi="Times New Roman" w:cs="Times New Roman"/>
        </w:rPr>
      </w:pPr>
    </w:p>
    <w:p w14:paraId="60D01B68" w14:textId="17013A5D" w:rsidR="00F05B59" w:rsidRDefault="0081637C" w:rsidP="00587364">
      <w:pPr>
        <w:rPr>
          <w:rFonts w:ascii="Times New Roman" w:hAnsi="Times New Roman" w:cs="Times New Roman"/>
          <w:b/>
        </w:rPr>
      </w:pPr>
      <w:r w:rsidRPr="0081637C">
        <w:rPr>
          <w:rFonts w:ascii="Times New Roman" w:hAnsi="Times New Roman" w:cs="Times New Roman"/>
          <w:b/>
        </w:rPr>
        <w:t>Figure 3:</w:t>
      </w:r>
      <w:r>
        <w:rPr>
          <w:rFonts w:ascii="Times New Roman" w:hAnsi="Times New Roman" w:cs="Times New Roman"/>
          <w:b/>
        </w:rPr>
        <w:t xml:space="preserve"> </w:t>
      </w:r>
      <w:r w:rsidR="000E4472" w:rsidRPr="000E4472">
        <w:rPr>
          <w:rFonts w:ascii="Times New Roman" w:hAnsi="Times New Roman" w:cs="Times New Roman"/>
          <w:b/>
          <w:i/>
        </w:rPr>
        <w:t>Tbr1</w:t>
      </w:r>
      <w:r w:rsidR="000E4472" w:rsidRPr="000E4472">
        <w:rPr>
          <w:rFonts w:ascii="Times New Roman" w:hAnsi="Times New Roman" w:cs="Times New Roman"/>
          <w:b/>
        </w:rPr>
        <w:t xml:space="preserve"> mutants </w:t>
      </w:r>
      <w:r w:rsidR="0000541E">
        <w:rPr>
          <w:rFonts w:ascii="Times New Roman" w:hAnsi="Times New Roman" w:cs="Times New Roman"/>
          <w:b/>
        </w:rPr>
        <w:t>have</w:t>
      </w:r>
      <w:r w:rsidR="0000541E" w:rsidRPr="000E4472">
        <w:rPr>
          <w:rFonts w:ascii="Times New Roman" w:hAnsi="Times New Roman" w:cs="Times New Roman"/>
          <w:b/>
        </w:rPr>
        <w:t xml:space="preserve"> </w:t>
      </w:r>
      <w:r w:rsidR="000E4472" w:rsidRPr="000E4472">
        <w:rPr>
          <w:rFonts w:ascii="Times New Roman" w:hAnsi="Times New Roman" w:cs="Times New Roman"/>
          <w:b/>
        </w:rPr>
        <w:t xml:space="preserve">reduced excitatory </w:t>
      </w:r>
      <w:r w:rsidR="000E4472">
        <w:rPr>
          <w:rFonts w:ascii="Times New Roman" w:hAnsi="Times New Roman" w:cs="Times New Roman"/>
          <w:b/>
        </w:rPr>
        <w:t xml:space="preserve">and inhibitory </w:t>
      </w:r>
      <w:r w:rsidR="000E4472" w:rsidRPr="000E4472">
        <w:rPr>
          <w:rFonts w:ascii="Times New Roman" w:hAnsi="Times New Roman" w:cs="Times New Roman"/>
          <w:b/>
        </w:rPr>
        <w:t>synap</w:t>
      </w:r>
      <w:r w:rsidR="00A4490C">
        <w:rPr>
          <w:rFonts w:ascii="Times New Roman" w:hAnsi="Times New Roman" w:cs="Times New Roman"/>
          <w:b/>
        </w:rPr>
        <w:t xml:space="preserve">tic </w:t>
      </w:r>
      <w:r w:rsidR="004542C3">
        <w:rPr>
          <w:rFonts w:ascii="Times New Roman" w:hAnsi="Times New Roman" w:cs="Times New Roman"/>
          <w:b/>
        </w:rPr>
        <w:t xml:space="preserve">density </w:t>
      </w:r>
      <w:r w:rsidR="000E4472" w:rsidRPr="000E4472">
        <w:rPr>
          <w:rFonts w:ascii="Times New Roman" w:hAnsi="Times New Roman" w:cs="Times New Roman"/>
          <w:b/>
        </w:rPr>
        <w:t>at P</w:t>
      </w:r>
      <w:r w:rsidR="000E4472">
        <w:rPr>
          <w:rFonts w:ascii="Times New Roman" w:hAnsi="Times New Roman" w:cs="Times New Roman"/>
          <w:b/>
        </w:rPr>
        <w:t>56</w:t>
      </w:r>
      <w:r w:rsidR="00980254">
        <w:rPr>
          <w:rFonts w:ascii="Times New Roman" w:hAnsi="Times New Roman" w:cs="Times New Roman"/>
          <w:b/>
        </w:rPr>
        <w:t>.</w:t>
      </w:r>
    </w:p>
    <w:p w14:paraId="63FDA6E3" w14:textId="2495C13E" w:rsidR="00C07FE7" w:rsidRPr="00AA5DEA" w:rsidRDefault="00C07FE7" w:rsidP="00C07FE7">
      <w:pPr>
        <w:rPr>
          <w:rFonts w:ascii="Times New Roman" w:hAnsi="Times New Roman" w:cs="Times New Roman"/>
        </w:rPr>
      </w:pPr>
      <w:r w:rsidRPr="00AA5DEA">
        <w:rPr>
          <w:rFonts w:ascii="Times New Roman" w:hAnsi="Times New Roman" w:cs="Times New Roman"/>
        </w:rPr>
        <w:t>Immunofluorescence (IF) was used to detect excitatory (</w:t>
      </w:r>
      <w:proofErr w:type="spellStart"/>
      <w:r w:rsidRPr="00AA5DEA">
        <w:rPr>
          <w:rFonts w:ascii="Times New Roman" w:hAnsi="Times New Roman" w:cs="Times New Roman"/>
        </w:rPr>
        <w:t>i</w:t>
      </w:r>
      <w:proofErr w:type="spellEnd"/>
      <w:r w:rsidRPr="00AA5DEA">
        <w:rPr>
          <w:rFonts w:ascii="Times New Roman" w:hAnsi="Times New Roman" w:cs="Times New Roman"/>
        </w:rPr>
        <w:t xml:space="preserve">) and inhibitory (ii) synapses </w:t>
      </w:r>
      <w:r>
        <w:rPr>
          <w:rFonts w:ascii="Times New Roman" w:hAnsi="Times New Roman" w:cs="Times New Roman"/>
        </w:rPr>
        <w:t xml:space="preserve">onto </w:t>
      </w:r>
      <w:r w:rsidRPr="00AA5DEA">
        <w:rPr>
          <w:rFonts w:ascii="Times New Roman" w:hAnsi="Times New Roman" w:cs="Times New Roman"/>
        </w:rPr>
        <w:t xml:space="preserve">dendrites of </w:t>
      </w:r>
      <w:r w:rsidRPr="00570A16">
        <w:rPr>
          <w:rFonts w:ascii="Times New Roman" w:hAnsi="Times New Roman" w:cs="Times New Roman"/>
          <w:b/>
        </w:rPr>
        <w:t>(1)</w:t>
      </w:r>
      <w:r w:rsidRPr="00AA5DEA">
        <w:rPr>
          <w:rFonts w:ascii="Times New Roman" w:hAnsi="Times New Roman" w:cs="Times New Roman"/>
        </w:rPr>
        <w:t xml:space="preserve"> mPFCx of </w:t>
      </w:r>
      <w:r w:rsidRPr="00AA5DEA">
        <w:rPr>
          <w:rFonts w:ascii="Times New Roman" w:hAnsi="Times New Roman" w:cs="Times New Roman"/>
          <w:i/>
        </w:rPr>
        <w:t>Tbr1</w:t>
      </w:r>
      <w:r w:rsidRPr="00AA5DEA">
        <w:rPr>
          <w:rFonts w:ascii="Times New Roman" w:hAnsi="Times New Roman" w:cs="Times New Roman"/>
          <w:i/>
          <w:vertAlign w:val="superscript"/>
        </w:rPr>
        <w:t>wildtype</w:t>
      </w:r>
      <w:r w:rsidRPr="00AA5DEA">
        <w:rPr>
          <w:rFonts w:ascii="Times New Roman" w:hAnsi="Times New Roman" w:cs="Times New Roman"/>
        </w:rPr>
        <w:t xml:space="preserve"> (</w:t>
      </w:r>
      <w:r w:rsidR="00C26810">
        <w:rPr>
          <w:rFonts w:ascii="Times New Roman" w:hAnsi="Times New Roman" w:cs="Times New Roman"/>
          <w:i/>
        </w:rPr>
        <w:t>Rbp4-cre::tdTomato</w:t>
      </w:r>
      <w:r w:rsidR="00C26810" w:rsidRPr="00C26810">
        <w:rPr>
          <w:rFonts w:ascii="Times New Roman" w:hAnsi="Times New Roman" w:cs="Times New Roman"/>
          <w:i/>
          <w:vertAlign w:val="superscript"/>
        </w:rPr>
        <w:t>f/+</w:t>
      </w:r>
      <w:r w:rsidR="00C26810">
        <w:rPr>
          <w:rFonts w:ascii="Times New Roman" w:hAnsi="Times New Roman" w:cs="Times New Roman"/>
        </w:rPr>
        <w:t xml:space="preserve">; </w:t>
      </w:r>
      <w:r w:rsidRPr="00AA5DEA">
        <w:rPr>
          <w:rFonts w:ascii="Times New Roman" w:hAnsi="Times New Roman" w:cs="Times New Roman"/>
        </w:rPr>
        <w:t xml:space="preserve">red), </w:t>
      </w:r>
      <w:r w:rsidRPr="00AA5DEA">
        <w:rPr>
          <w:rFonts w:ascii="Times New Roman" w:hAnsi="Times New Roman" w:cs="Times New Roman"/>
          <w:i/>
        </w:rPr>
        <w:t>Tbr1</w:t>
      </w:r>
      <w:r w:rsidRPr="00AA5DEA">
        <w:rPr>
          <w:rFonts w:ascii="Times New Roman" w:hAnsi="Times New Roman" w:cs="Times New Roman"/>
          <w:i/>
          <w:vertAlign w:val="superscript"/>
        </w:rPr>
        <w:t>layer5</w:t>
      </w:r>
      <w:r w:rsidRPr="00AA5DEA">
        <w:rPr>
          <w:rFonts w:ascii="Times New Roman" w:hAnsi="Times New Roman" w:cs="Times New Roman"/>
          <w:i/>
        </w:rPr>
        <w:t xml:space="preserve"> </w:t>
      </w:r>
      <w:r w:rsidRPr="00AA5DEA">
        <w:rPr>
          <w:rFonts w:ascii="Times New Roman" w:hAnsi="Times New Roman" w:cs="Times New Roman"/>
        </w:rPr>
        <w:t>heterozygous (</w:t>
      </w:r>
      <w:r w:rsidR="00C26810">
        <w:rPr>
          <w:rFonts w:ascii="Times New Roman" w:hAnsi="Times New Roman" w:cs="Times New Roman"/>
          <w:i/>
        </w:rPr>
        <w:t>Tbr1</w:t>
      </w:r>
      <w:r w:rsidR="00C26810" w:rsidRPr="00C26810">
        <w:rPr>
          <w:rFonts w:ascii="Times New Roman" w:hAnsi="Times New Roman" w:cs="Times New Roman"/>
          <w:i/>
          <w:vertAlign w:val="superscript"/>
        </w:rPr>
        <w:t>f/+</w:t>
      </w:r>
      <w:r w:rsidR="00C26810">
        <w:rPr>
          <w:rFonts w:ascii="Times New Roman" w:hAnsi="Times New Roman" w:cs="Times New Roman"/>
          <w:i/>
        </w:rPr>
        <w:t>::Rbp4-cre::tdTomato</w:t>
      </w:r>
      <w:r w:rsidR="00C26810" w:rsidRPr="00C26810">
        <w:rPr>
          <w:rFonts w:ascii="Times New Roman" w:hAnsi="Times New Roman" w:cs="Times New Roman"/>
          <w:i/>
          <w:vertAlign w:val="superscript"/>
        </w:rPr>
        <w:t>f/+</w:t>
      </w:r>
      <w:r w:rsidR="00C26810">
        <w:rPr>
          <w:rFonts w:ascii="Times New Roman" w:hAnsi="Times New Roman" w:cs="Times New Roman"/>
        </w:rPr>
        <w:t xml:space="preserve">; </w:t>
      </w:r>
      <w:r w:rsidRPr="00AA5DEA">
        <w:rPr>
          <w:rFonts w:ascii="Times New Roman" w:hAnsi="Times New Roman" w:cs="Times New Roman"/>
        </w:rPr>
        <w:t>green),</w:t>
      </w:r>
      <w:r w:rsidRPr="00AA5DEA" w:rsidDel="00CF2BBD">
        <w:rPr>
          <w:rFonts w:ascii="Times New Roman" w:hAnsi="Times New Roman" w:cs="Times New Roman"/>
        </w:rPr>
        <w:t xml:space="preserve"> </w:t>
      </w:r>
      <w:r w:rsidRPr="00AA5DEA">
        <w:rPr>
          <w:rFonts w:ascii="Times New Roman" w:hAnsi="Times New Roman" w:cs="Times New Roman"/>
        </w:rPr>
        <w:t xml:space="preserve">and </w:t>
      </w:r>
      <w:r w:rsidRPr="00AA5DEA">
        <w:rPr>
          <w:rFonts w:ascii="Times New Roman" w:hAnsi="Times New Roman" w:cs="Times New Roman"/>
          <w:i/>
        </w:rPr>
        <w:t>Tbr1</w:t>
      </w:r>
      <w:r w:rsidRPr="00AA5DEA">
        <w:rPr>
          <w:rFonts w:ascii="Times New Roman" w:hAnsi="Times New Roman" w:cs="Times New Roman"/>
          <w:i/>
          <w:vertAlign w:val="superscript"/>
        </w:rPr>
        <w:t>layer5</w:t>
      </w:r>
      <w:r w:rsidRPr="00AA5DEA">
        <w:rPr>
          <w:rFonts w:ascii="Times New Roman" w:hAnsi="Times New Roman" w:cs="Times New Roman"/>
          <w:i/>
        </w:rPr>
        <w:t xml:space="preserve"> </w:t>
      </w:r>
      <w:r w:rsidRPr="00AA5DEA">
        <w:rPr>
          <w:rFonts w:ascii="Times New Roman" w:hAnsi="Times New Roman" w:cs="Times New Roman"/>
        </w:rPr>
        <w:t>homozygous (</w:t>
      </w:r>
      <w:r w:rsidR="00C26810">
        <w:rPr>
          <w:rFonts w:ascii="Times New Roman" w:hAnsi="Times New Roman" w:cs="Times New Roman"/>
          <w:i/>
        </w:rPr>
        <w:t>Tbr1</w:t>
      </w:r>
      <w:r w:rsidR="00C26810" w:rsidRPr="00C26810">
        <w:rPr>
          <w:rFonts w:ascii="Times New Roman" w:hAnsi="Times New Roman" w:cs="Times New Roman"/>
          <w:i/>
          <w:vertAlign w:val="superscript"/>
        </w:rPr>
        <w:t>f/f</w:t>
      </w:r>
      <w:r w:rsidR="00C26810">
        <w:rPr>
          <w:rFonts w:ascii="Times New Roman" w:hAnsi="Times New Roman" w:cs="Times New Roman"/>
          <w:i/>
        </w:rPr>
        <w:t>::Rbp4-cre::tdTomato</w:t>
      </w:r>
      <w:r w:rsidR="00C26810" w:rsidRPr="00C26810">
        <w:rPr>
          <w:rFonts w:ascii="Times New Roman" w:hAnsi="Times New Roman" w:cs="Times New Roman"/>
          <w:i/>
          <w:vertAlign w:val="superscript"/>
        </w:rPr>
        <w:t>f/+</w:t>
      </w:r>
      <w:r w:rsidR="00C26810">
        <w:rPr>
          <w:rFonts w:ascii="Times New Roman" w:hAnsi="Times New Roman" w:cs="Times New Roman"/>
        </w:rPr>
        <w:t xml:space="preserve">; </w:t>
      </w:r>
      <w:r w:rsidRPr="00AA5DEA">
        <w:rPr>
          <w:rFonts w:ascii="Times New Roman" w:hAnsi="Times New Roman" w:cs="Times New Roman"/>
        </w:rPr>
        <w:t xml:space="preserve">blue) mutants (n=30) and </w:t>
      </w:r>
      <w:r w:rsidRPr="00570A16">
        <w:rPr>
          <w:rFonts w:ascii="Times New Roman" w:hAnsi="Times New Roman" w:cs="Times New Roman"/>
          <w:b/>
        </w:rPr>
        <w:t>(2)</w:t>
      </w:r>
      <w:r w:rsidRPr="00AA5DEA">
        <w:rPr>
          <w:rFonts w:ascii="Times New Roman" w:hAnsi="Times New Roman" w:cs="Times New Roman"/>
        </w:rPr>
        <w:t xml:space="preserve"> </w:t>
      </w:r>
      <w:r>
        <w:rPr>
          <w:rFonts w:ascii="Times New Roman" w:hAnsi="Times New Roman" w:cs="Times New Roman"/>
        </w:rPr>
        <w:t xml:space="preserve">dendrites of </w:t>
      </w:r>
      <w:r w:rsidRPr="00AA5DEA">
        <w:rPr>
          <w:rFonts w:ascii="Times New Roman" w:hAnsi="Times New Roman" w:cs="Times New Roman"/>
        </w:rPr>
        <w:t xml:space="preserve">layer 5 neurons from mPFCx of </w:t>
      </w:r>
      <w:r w:rsidRPr="00AA5DEA">
        <w:rPr>
          <w:rFonts w:ascii="Times New Roman" w:hAnsi="Times New Roman" w:cs="Times New Roman"/>
          <w:i/>
        </w:rPr>
        <w:t>Tbr1</w:t>
      </w:r>
      <w:r w:rsidRPr="00AA5DEA">
        <w:rPr>
          <w:rFonts w:ascii="Times New Roman" w:hAnsi="Times New Roman" w:cs="Times New Roman"/>
          <w:i/>
          <w:vertAlign w:val="superscript"/>
        </w:rPr>
        <w:t>wildtype</w:t>
      </w:r>
      <w:r w:rsidRPr="00AA5DEA">
        <w:rPr>
          <w:rFonts w:ascii="Times New Roman" w:hAnsi="Times New Roman" w:cs="Times New Roman"/>
        </w:rPr>
        <w:t xml:space="preserve">, </w:t>
      </w:r>
      <w:r w:rsidRPr="00AA5DEA">
        <w:rPr>
          <w:rFonts w:ascii="Times New Roman" w:hAnsi="Times New Roman" w:cs="Times New Roman"/>
          <w:i/>
        </w:rPr>
        <w:t>Tbr1</w:t>
      </w:r>
      <w:r w:rsidRPr="00AA5DEA">
        <w:rPr>
          <w:rFonts w:ascii="Times New Roman" w:hAnsi="Times New Roman" w:cs="Times New Roman"/>
          <w:i/>
          <w:vertAlign w:val="superscript"/>
        </w:rPr>
        <w:t>+/-</w:t>
      </w:r>
      <w:r w:rsidRPr="00AA5DEA">
        <w:rPr>
          <w:rFonts w:ascii="Times New Roman" w:hAnsi="Times New Roman" w:cs="Times New Roman"/>
        </w:rPr>
        <w:t xml:space="preserve"> and layer 6 neurons from SSCx of</w:t>
      </w:r>
      <w:r w:rsidRPr="00AA5DEA">
        <w:rPr>
          <w:rFonts w:ascii="Times New Roman" w:hAnsi="Times New Roman" w:cs="Times New Roman"/>
          <w:i/>
        </w:rPr>
        <w:t xml:space="preserve"> Tbr1</w:t>
      </w:r>
      <w:r w:rsidRPr="00AA5DEA">
        <w:rPr>
          <w:rFonts w:ascii="Times New Roman" w:hAnsi="Times New Roman" w:cs="Times New Roman"/>
          <w:i/>
          <w:vertAlign w:val="superscript"/>
        </w:rPr>
        <w:t>wildtype</w:t>
      </w:r>
      <w:r w:rsidRPr="00AA5DEA">
        <w:rPr>
          <w:rFonts w:ascii="Times New Roman" w:hAnsi="Times New Roman" w:cs="Times New Roman"/>
        </w:rPr>
        <w:t xml:space="preserve">, </w:t>
      </w:r>
      <w:r w:rsidRPr="00AA5DEA">
        <w:rPr>
          <w:rFonts w:ascii="Times New Roman" w:hAnsi="Times New Roman" w:cs="Times New Roman"/>
          <w:i/>
        </w:rPr>
        <w:t>Tbr1</w:t>
      </w:r>
      <w:r w:rsidRPr="00AA5DEA">
        <w:rPr>
          <w:rFonts w:ascii="Times New Roman" w:hAnsi="Times New Roman" w:cs="Times New Roman"/>
          <w:i/>
          <w:vertAlign w:val="superscript"/>
        </w:rPr>
        <w:t>+/-</w:t>
      </w:r>
      <w:r w:rsidRPr="00AA5DEA">
        <w:rPr>
          <w:rFonts w:ascii="Times New Roman" w:hAnsi="Times New Roman" w:cs="Times New Roman"/>
        </w:rPr>
        <w:t xml:space="preserve"> (n=15).  </w:t>
      </w:r>
    </w:p>
    <w:p w14:paraId="14F83E71" w14:textId="29716B79" w:rsidR="00C07FE7" w:rsidRPr="00AA5DEA" w:rsidRDefault="00C07FE7" w:rsidP="00C07FE7">
      <w:pPr>
        <w:rPr>
          <w:rFonts w:ascii="Times New Roman" w:hAnsi="Times New Roman" w:cs="Times New Roman"/>
        </w:rPr>
      </w:pPr>
      <w:r w:rsidRPr="00570A16">
        <w:rPr>
          <w:rFonts w:ascii="Times New Roman" w:hAnsi="Times New Roman" w:cs="Times New Roman"/>
          <w:b/>
        </w:rPr>
        <w:t>(</w:t>
      </w:r>
      <w:proofErr w:type="spellStart"/>
      <w:r w:rsidRPr="00570A16">
        <w:rPr>
          <w:rFonts w:ascii="Times New Roman" w:hAnsi="Times New Roman" w:cs="Times New Roman"/>
          <w:b/>
        </w:rPr>
        <w:t>i</w:t>
      </w:r>
      <w:proofErr w:type="spellEnd"/>
      <w:r w:rsidRPr="00570A16">
        <w:rPr>
          <w:rFonts w:ascii="Times New Roman" w:hAnsi="Times New Roman" w:cs="Times New Roman"/>
          <w:b/>
        </w:rPr>
        <w:t>)</w:t>
      </w:r>
      <w:r w:rsidRPr="00AA5DEA">
        <w:rPr>
          <w:rFonts w:ascii="Times New Roman" w:hAnsi="Times New Roman" w:cs="Times New Roman"/>
        </w:rPr>
        <w:t xml:space="preserve"> Excitatory synapses were identified by colocalization of VGLUT1</w:t>
      </w:r>
      <w:r w:rsidRPr="00AA5DEA">
        <w:rPr>
          <w:rFonts w:ascii="Times New Roman" w:hAnsi="Times New Roman" w:cs="Times New Roman"/>
          <w:vertAlign w:val="superscript"/>
        </w:rPr>
        <w:t>+</w:t>
      </w:r>
      <w:r w:rsidRPr="00AA5DEA">
        <w:rPr>
          <w:rFonts w:ascii="Times New Roman" w:hAnsi="Times New Roman" w:cs="Times New Roman"/>
        </w:rPr>
        <w:t xml:space="preserve"> boutons and PSD95</w:t>
      </w:r>
      <w:r w:rsidRPr="00AA5DEA">
        <w:rPr>
          <w:rFonts w:ascii="Times New Roman" w:hAnsi="Times New Roman" w:cs="Times New Roman"/>
          <w:vertAlign w:val="superscript"/>
        </w:rPr>
        <w:t>+</w:t>
      </w:r>
      <w:r w:rsidRPr="00AA5DEA">
        <w:rPr>
          <w:rFonts w:ascii="Times New Roman" w:hAnsi="Times New Roman" w:cs="Times New Roman"/>
        </w:rPr>
        <w:t xml:space="preserve"> clusters</w:t>
      </w:r>
      <w:r w:rsidR="00F05B59">
        <w:rPr>
          <w:rFonts w:ascii="Times New Roman" w:hAnsi="Times New Roman" w:cs="Times New Roman"/>
        </w:rPr>
        <w:t xml:space="preserve"> on dendrites of layer 5 pyramidal neurons</w:t>
      </w:r>
      <w:r w:rsidR="0017208E">
        <w:rPr>
          <w:rFonts w:ascii="Times New Roman" w:hAnsi="Times New Roman" w:cs="Times New Roman"/>
        </w:rPr>
        <w:t xml:space="preserve"> at P56</w:t>
      </w:r>
      <w:r w:rsidR="00F05B59">
        <w:rPr>
          <w:rFonts w:ascii="Times New Roman" w:hAnsi="Times New Roman" w:cs="Times New Roman"/>
        </w:rPr>
        <w:t>.</w:t>
      </w:r>
      <w:r w:rsidRPr="00AA5DEA">
        <w:rPr>
          <w:rFonts w:ascii="Times New Roman" w:hAnsi="Times New Roman" w:cs="Times New Roman"/>
        </w:rPr>
        <w:t xml:space="preserve"> (A) Quantification of excitatory synaptic density. (B) Quantification of the sEPSC frequency </w:t>
      </w:r>
      <w:r>
        <w:rPr>
          <w:rFonts w:ascii="Times New Roman" w:hAnsi="Times New Roman" w:cs="Times New Roman"/>
        </w:rPr>
        <w:t>from</w:t>
      </w:r>
      <w:r w:rsidRPr="00AA5DEA">
        <w:rPr>
          <w:rFonts w:ascii="Times New Roman" w:hAnsi="Times New Roman" w:cs="Times New Roman"/>
        </w:rPr>
        <w:t xml:space="preserve"> layer 5 neurons at P56</w:t>
      </w:r>
      <w:r w:rsidR="0078187B">
        <w:rPr>
          <w:rFonts w:ascii="Times New Roman" w:hAnsi="Times New Roman" w:cs="Times New Roman"/>
        </w:rPr>
        <w:t xml:space="preserve"> (</w:t>
      </w:r>
      <w:r w:rsidR="0078187B" w:rsidRPr="00813C9A">
        <w:rPr>
          <w:rFonts w:ascii="Times New Roman" w:hAnsi="Times New Roman" w:cs="Times New Roman"/>
        </w:rPr>
        <w:t xml:space="preserve">n = 6/6/6, wildtype/ heterozygous/ homozygous; One-way ANOVA, </w:t>
      </w:r>
      <w:proofErr w:type="gramStart"/>
      <w:r w:rsidR="0078187B" w:rsidRPr="00813C9A">
        <w:rPr>
          <w:rFonts w:ascii="Times New Roman" w:hAnsi="Times New Roman" w:cs="Times New Roman"/>
        </w:rPr>
        <w:t>F</w:t>
      </w:r>
      <w:r w:rsidR="0078187B" w:rsidRPr="00813C9A">
        <w:rPr>
          <w:rFonts w:ascii="Times New Roman" w:hAnsi="Times New Roman" w:cs="Times New Roman"/>
          <w:vertAlign w:val="subscript"/>
        </w:rPr>
        <w:t>(</w:t>
      </w:r>
      <w:proofErr w:type="gramEnd"/>
      <w:r w:rsidR="0078187B" w:rsidRPr="00813C9A">
        <w:rPr>
          <w:rFonts w:ascii="Times New Roman" w:hAnsi="Times New Roman" w:cs="Times New Roman"/>
          <w:vertAlign w:val="subscript"/>
        </w:rPr>
        <w:t>2,15)</w:t>
      </w:r>
      <w:r w:rsidR="0078187B" w:rsidRPr="00813C9A">
        <w:rPr>
          <w:rFonts w:ascii="Times New Roman" w:hAnsi="Times New Roman" w:cs="Times New Roman"/>
        </w:rPr>
        <w:t xml:space="preserve"> = 19.76, p &lt; 0.0001; t-test, Tukey correction, wildtype v. homozygous: q</w:t>
      </w:r>
      <w:r w:rsidR="0078187B" w:rsidRPr="00813C9A">
        <w:rPr>
          <w:rFonts w:ascii="Times New Roman" w:hAnsi="Times New Roman" w:cs="Times New Roman"/>
          <w:vertAlign w:val="subscript"/>
        </w:rPr>
        <w:t>(15)</w:t>
      </w:r>
      <w:r w:rsidR="0078187B" w:rsidRPr="00813C9A">
        <w:rPr>
          <w:rFonts w:ascii="Times New Roman" w:hAnsi="Times New Roman" w:cs="Times New Roman"/>
        </w:rPr>
        <w:t xml:space="preserve"> = 8.582, p &lt; 0.0001)</w:t>
      </w:r>
      <w:r w:rsidRPr="00AA5DEA">
        <w:rPr>
          <w:rFonts w:ascii="Times New Roman" w:hAnsi="Times New Roman" w:cs="Times New Roman"/>
        </w:rPr>
        <w:t xml:space="preserve">. (C) Quantification of excitatory synaptic density of </w:t>
      </w:r>
      <w:r w:rsidRPr="00AA5DEA">
        <w:rPr>
          <w:rFonts w:ascii="Times New Roman" w:hAnsi="Times New Roman" w:cs="Times New Roman"/>
          <w:i/>
        </w:rPr>
        <w:t>Tbr1</w:t>
      </w:r>
      <w:r w:rsidRPr="00AA5DEA">
        <w:rPr>
          <w:rFonts w:ascii="Times New Roman" w:hAnsi="Times New Roman" w:cs="Times New Roman"/>
          <w:i/>
          <w:vertAlign w:val="superscript"/>
        </w:rPr>
        <w:t>+/-</w:t>
      </w:r>
      <w:r w:rsidRPr="00AA5DEA">
        <w:rPr>
          <w:rFonts w:ascii="Times New Roman" w:hAnsi="Times New Roman" w:cs="Times New Roman"/>
        </w:rPr>
        <w:t xml:space="preserve"> mutant</w:t>
      </w:r>
      <w:r>
        <w:rPr>
          <w:rFonts w:ascii="Times New Roman" w:hAnsi="Times New Roman" w:cs="Times New Roman"/>
        </w:rPr>
        <w:t xml:space="preserve">s </w:t>
      </w:r>
      <w:r w:rsidRPr="00AA5DEA">
        <w:rPr>
          <w:rFonts w:ascii="Times New Roman" w:hAnsi="Times New Roman" w:cs="Times New Roman"/>
        </w:rPr>
        <w:t>in cortical layer</w:t>
      </w:r>
      <w:r>
        <w:rPr>
          <w:rFonts w:ascii="Times New Roman" w:hAnsi="Times New Roman" w:cs="Times New Roman"/>
        </w:rPr>
        <w:t>s</w:t>
      </w:r>
      <w:r w:rsidRPr="00AA5DEA">
        <w:rPr>
          <w:rFonts w:ascii="Times New Roman" w:hAnsi="Times New Roman" w:cs="Times New Roman"/>
        </w:rPr>
        <w:t xml:space="preserve"> 5 and</w:t>
      </w:r>
      <w:r>
        <w:rPr>
          <w:rFonts w:ascii="Times New Roman" w:hAnsi="Times New Roman" w:cs="Times New Roman"/>
        </w:rPr>
        <w:t xml:space="preserve"> </w:t>
      </w:r>
      <w:r w:rsidRPr="00AA5DEA">
        <w:rPr>
          <w:rFonts w:ascii="Times New Roman" w:hAnsi="Times New Roman" w:cs="Times New Roman"/>
        </w:rPr>
        <w:t>6 at P56.</w:t>
      </w:r>
    </w:p>
    <w:p w14:paraId="12802A2E" w14:textId="70AF1532" w:rsidR="00C07FE7" w:rsidRPr="00AA5DEA" w:rsidRDefault="00C07FE7" w:rsidP="00C07FE7">
      <w:pPr>
        <w:rPr>
          <w:rFonts w:ascii="Times New Roman" w:hAnsi="Times New Roman" w:cs="Times New Roman"/>
        </w:rPr>
      </w:pPr>
      <w:r w:rsidRPr="00570A16">
        <w:rPr>
          <w:rFonts w:ascii="Times New Roman" w:hAnsi="Times New Roman" w:cs="Times New Roman"/>
          <w:b/>
        </w:rPr>
        <w:t>(ii)</w:t>
      </w:r>
      <w:r w:rsidRPr="00AA5DEA">
        <w:rPr>
          <w:rFonts w:ascii="Times New Roman" w:hAnsi="Times New Roman" w:cs="Times New Roman"/>
        </w:rPr>
        <w:t xml:space="preserve"> Inhibitory synapses were </w:t>
      </w:r>
      <w:r w:rsidR="00F05B59">
        <w:rPr>
          <w:rFonts w:ascii="Times New Roman" w:hAnsi="Times New Roman" w:cs="Times New Roman"/>
        </w:rPr>
        <w:t>identified</w:t>
      </w:r>
      <w:r w:rsidR="00F05B59" w:rsidRPr="00AA5DEA">
        <w:rPr>
          <w:rFonts w:ascii="Times New Roman" w:hAnsi="Times New Roman" w:cs="Times New Roman"/>
        </w:rPr>
        <w:t xml:space="preserve"> </w:t>
      </w:r>
      <w:r w:rsidRPr="00AA5DEA">
        <w:rPr>
          <w:rFonts w:ascii="Times New Roman" w:hAnsi="Times New Roman" w:cs="Times New Roman"/>
        </w:rPr>
        <w:t>by co-localizing VG</w:t>
      </w:r>
      <w:r>
        <w:rPr>
          <w:rFonts w:ascii="Times New Roman" w:hAnsi="Times New Roman" w:cs="Times New Roman"/>
        </w:rPr>
        <w:t>AT</w:t>
      </w:r>
      <w:r w:rsidRPr="00AA5DEA">
        <w:rPr>
          <w:rFonts w:ascii="Times New Roman" w:hAnsi="Times New Roman" w:cs="Times New Roman"/>
          <w:vertAlign w:val="superscript"/>
        </w:rPr>
        <w:t>+</w:t>
      </w:r>
      <w:r w:rsidRPr="00AA5DEA">
        <w:rPr>
          <w:rFonts w:ascii="Times New Roman" w:hAnsi="Times New Roman" w:cs="Times New Roman"/>
        </w:rPr>
        <w:t xml:space="preserve"> boutons and Gephyrin</w:t>
      </w:r>
      <w:r w:rsidRPr="00AA5DEA">
        <w:rPr>
          <w:rFonts w:ascii="Times New Roman" w:hAnsi="Times New Roman" w:cs="Times New Roman"/>
          <w:vertAlign w:val="superscript"/>
        </w:rPr>
        <w:t>+</w:t>
      </w:r>
      <w:r w:rsidRPr="00AA5DEA">
        <w:rPr>
          <w:rFonts w:ascii="Times New Roman" w:hAnsi="Times New Roman" w:cs="Times New Roman"/>
        </w:rPr>
        <w:t xml:space="preserve"> clusters. (D) Quantification of inhibitory synaptic density </w:t>
      </w:r>
      <w:r w:rsidR="0017208E">
        <w:rPr>
          <w:rFonts w:ascii="Times New Roman" w:hAnsi="Times New Roman" w:cs="Times New Roman"/>
        </w:rPr>
        <w:t xml:space="preserve">on dendrites of </w:t>
      </w:r>
      <w:r>
        <w:rPr>
          <w:rFonts w:ascii="Times New Roman" w:hAnsi="Times New Roman" w:cs="Times New Roman"/>
        </w:rPr>
        <w:t xml:space="preserve">layer 5 </w:t>
      </w:r>
      <w:r w:rsidR="0017208E">
        <w:rPr>
          <w:rFonts w:ascii="Times New Roman" w:hAnsi="Times New Roman" w:cs="Times New Roman"/>
        </w:rPr>
        <w:t>pyramidal neurons</w:t>
      </w:r>
      <w:r w:rsidR="0017208E" w:rsidRPr="00AA5DEA">
        <w:rPr>
          <w:rFonts w:ascii="Times New Roman" w:hAnsi="Times New Roman" w:cs="Times New Roman"/>
        </w:rPr>
        <w:t xml:space="preserve"> </w:t>
      </w:r>
      <w:r w:rsidRPr="00AA5DEA">
        <w:rPr>
          <w:rFonts w:ascii="Times New Roman" w:hAnsi="Times New Roman" w:cs="Times New Roman"/>
        </w:rPr>
        <w:t xml:space="preserve">at P56. (E) Quantification of the sIPSC frequency </w:t>
      </w:r>
      <w:r>
        <w:rPr>
          <w:rFonts w:ascii="Times New Roman" w:hAnsi="Times New Roman" w:cs="Times New Roman"/>
        </w:rPr>
        <w:t>from</w:t>
      </w:r>
      <w:r w:rsidRPr="00AA5DEA">
        <w:rPr>
          <w:rFonts w:ascii="Times New Roman" w:hAnsi="Times New Roman" w:cs="Times New Roman"/>
        </w:rPr>
        <w:t xml:space="preserve"> layer 5 neurons at P56</w:t>
      </w:r>
      <w:r w:rsidR="0098788D">
        <w:rPr>
          <w:rFonts w:ascii="Times New Roman" w:hAnsi="Times New Roman" w:cs="Times New Roman"/>
        </w:rPr>
        <w:t xml:space="preserve"> (</w:t>
      </w:r>
      <w:r w:rsidR="0098788D" w:rsidRPr="00813C9A">
        <w:rPr>
          <w:rFonts w:ascii="Times New Roman" w:hAnsi="Times New Roman" w:cs="Times New Roman"/>
        </w:rPr>
        <w:t xml:space="preserve">n = 7/7/7, wildtype/ heterozygous/ homozygous; One-way ANOVA, </w:t>
      </w:r>
      <w:proofErr w:type="gramStart"/>
      <w:r w:rsidR="0098788D" w:rsidRPr="00813C9A">
        <w:rPr>
          <w:rFonts w:ascii="Times New Roman" w:hAnsi="Times New Roman" w:cs="Times New Roman"/>
        </w:rPr>
        <w:t>F</w:t>
      </w:r>
      <w:r w:rsidR="0098788D" w:rsidRPr="00813C9A">
        <w:rPr>
          <w:rFonts w:ascii="Times New Roman" w:hAnsi="Times New Roman" w:cs="Times New Roman"/>
          <w:vertAlign w:val="subscript"/>
        </w:rPr>
        <w:t>(</w:t>
      </w:r>
      <w:proofErr w:type="gramEnd"/>
      <w:r w:rsidR="0098788D" w:rsidRPr="00813C9A">
        <w:rPr>
          <w:rFonts w:ascii="Times New Roman" w:hAnsi="Times New Roman" w:cs="Times New Roman"/>
          <w:vertAlign w:val="subscript"/>
        </w:rPr>
        <w:t>2,18)</w:t>
      </w:r>
      <w:r w:rsidR="0098788D" w:rsidRPr="00813C9A">
        <w:rPr>
          <w:rFonts w:ascii="Times New Roman" w:hAnsi="Times New Roman" w:cs="Times New Roman"/>
        </w:rPr>
        <w:t xml:space="preserve"> = 6.694, p = 0.0067; t-test, Tukey correction, wildtype v. homozygous: q</w:t>
      </w:r>
      <w:r w:rsidR="0098788D" w:rsidRPr="00813C9A">
        <w:rPr>
          <w:rFonts w:ascii="Times New Roman" w:hAnsi="Times New Roman" w:cs="Times New Roman"/>
          <w:vertAlign w:val="subscript"/>
        </w:rPr>
        <w:t>(18)</w:t>
      </w:r>
      <w:r w:rsidR="0098788D" w:rsidRPr="00813C9A">
        <w:rPr>
          <w:rFonts w:ascii="Times New Roman" w:hAnsi="Times New Roman" w:cs="Times New Roman"/>
        </w:rPr>
        <w:t xml:space="preserve"> = 5.15, p = 0.005)</w:t>
      </w:r>
      <w:r w:rsidRPr="00AA5DEA">
        <w:rPr>
          <w:rFonts w:ascii="Times New Roman" w:hAnsi="Times New Roman" w:cs="Times New Roman"/>
        </w:rPr>
        <w:t xml:space="preserve">. (F) Quantification of inhibitory synapse numbers </w:t>
      </w:r>
      <w:r w:rsidR="0017208E">
        <w:rPr>
          <w:rFonts w:ascii="Times New Roman" w:hAnsi="Times New Roman" w:cs="Times New Roman"/>
        </w:rPr>
        <w:t xml:space="preserve">on dendrites of layer 5 and 6 pyramidal neurons of </w:t>
      </w:r>
      <w:r w:rsidRPr="00AA5DEA">
        <w:rPr>
          <w:rFonts w:ascii="Times New Roman" w:hAnsi="Times New Roman" w:cs="Times New Roman"/>
          <w:i/>
        </w:rPr>
        <w:t>Tbr1</w:t>
      </w:r>
      <w:r w:rsidRPr="00AA5DEA">
        <w:rPr>
          <w:rFonts w:ascii="Times New Roman" w:hAnsi="Times New Roman" w:cs="Times New Roman"/>
          <w:i/>
          <w:vertAlign w:val="superscript"/>
        </w:rPr>
        <w:t>+/-</w:t>
      </w:r>
      <w:r w:rsidRPr="00AA5DEA">
        <w:rPr>
          <w:rFonts w:ascii="Times New Roman" w:hAnsi="Times New Roman" w:cs="Times New Roman"/>
        </w:rPr>
        <w:t xml:space="preserve"> mutant</w:t>
      </w:r>
      <w:r>
        <w:rPr>
          <w:rFonts w:ascii="Times New Roman" w:hAnsi="Times New Roman" w:cs="Times New Roman"/>
        </w:rPr>
        <w:t xml:space="preserve">s </w:t>
      </w:r>
      <w:r w:rsidRPr="00AA5DEA">
        <w:rPr>
          <w:rFonts w:ascii="Times New Roman" w:hAnsi="Times New Roman" w:cs="Times New Roman"/>
        </w:rPr>
        <w:t>at P56.</w:t>
      </w:r>
    </w:p>
    <w:p w14:paraId="59DED1DE" w14:textId="5C022B6A" w:rsidR="00C07FE7" w:rsidRPr="00AA5DEA" w:rsidRDefault="00C07FE7" w:rsidP="00C07FE7">
      <w:pPr>
        <w:rPr>
          <w:rFonts w:ascii="Times New Roman" w:hAnsi="Times New Roman" w:cs="Times New Roman"/>
        </w:rPr>
      </w:pPr>
      <w:r w:rsidRPr="00570A16">
        <w:rPr>
          <w:rFonts w:ascii="Times New Roman" w:hAnsi="Times New Roman" w:cs="Times New Roman"/>
          <w:b/>
        </w:rPr>
        <w:t>(iii)</w:t>
      </w:r>
      <w:r w:rsidRPr="00AA5DEA">
        <w:rPr>
          <w:rFonts w:ascii="Times New Roman" w:hAnsi="Times New Roman" w:cs="Times New Roman"/>
        </w:rPr>
        <w:t xml:space="preserve"> </w:t>
      </w:r>
      <w:r w:rsidRPr="00AA5DEA">
        <w:rPr>
          <w:rFonts w:ascii="Times New Roman" w:hAnsi="Times New Roman" w:cs="Times New Roman"/>
          <w:i/>
        </w:rPr>
        <w:t>In vitro</w:t>
      </w:r>
      <w:r w:rsidRPr="00AA5DEA">
        <w:rPr>
          <w:rFonts w:ascii="Times New Roman" w:hAnsi="Times New Roman" w:cs="Times New Roman"/>
        </w:rPr>
        <w:t xml:space="preserve"> rescue assay was conducted </w:t>
      </w:r>
      <w:r w:rsidR="0017208E">
        <w:rPr>
          <w:rFonts w:ascii="Times New Roman" w:hAnsi="Times New Roman" w:cs="Times New Roman"/>
        </w:rPr>
        <w:t>by transfecti</w:t>
      </w:r>
      <w:r w:rsidR="002D64F4">
        <w:rPr>
          <w:rFonts w:ascii="Times New Roman" w:hAnsi="Times New Roman" w:cs="Times New Roman"/>
        </w:rPr>
        <w:t>ng</w:t>
      </w:r>
      <w:r w:rsidR="0017208E" w:rsidRPr="00AA5DEA">
        <w:rPr>
          <w:rFonts w:ascii="Times New Roman" w:hAnsi="Times New Roman" w:cs="Times New Roman"/>
        </w:rPr>
        <w:t xml:space="preserve"> </w:t>
      </w:r>
      <w:r w:rsidRPr="00AA5DEA">
        <w:rPr>
          <w:rFonts w:ascii="Times New Roman" w:hAnsi="Times New Roman" w:cs="Times New Roman"/>
          <w:i/>
        </w:rPr>
        <w:t>Kif1a</w:t>
      </w:r>
      <w:r w:rsidRPr="00AA5DEA">
        <w:rPr>
          <w:rFonts w:ascii="Times New Roman" w:hAnsi="Times New Roman" w:cs="Times New Roman"/>
        </w:rPr>
        <w:t xml:space="preserve">, </w:t>
      </w:r>
      <w:r w:rsidRPr="00AA5DEA">
        <w:rPr>
          <w:rFonts w:ascii="Times New Roman" w:hAnsi="Times New Roman" w:cs="Times New Roman"/>
          <w:i/>
        </w:rPr>
        <w:t>Mef2c</w:t>
      </w:r>
      <w:r w:rsidRPr="00AA5DEA">
        <w:rPr>
          <w:rFonts w:ascii="Times New Roman" w:hAnsi="Times New Roman" w:cs="Times New Roman"/>
        </w:rPr>
        <w:t xml:space="preserve">, </w:t>
      </w:r>
      <w:r w:rsidRPr="00AA5DEA">
        <w:rPr>
          <w:rFonts w:ascii="Times New Roman" w:hAnsi="Times New Roman" w:cs="Times New Roman"/>
          <w:i/>
        </w:rPr>
        <w:t>Rac3</w:t>
      </w:r>
      <w:r w:rsidRPr="00AA5DEA">
        <w:rPr>
          <w:rFonts w:ascii="Times New Roman" w:hAnsi="Times New Roman" w:cs="Times New Roman"/>
        </w:rPr>
        <w:t xml:space="preserve"> and </w:t>
      </w:r>
      <w:r w:rsidRPr="00AA5DEA">
        <w:rPr>
          <w:rFonts w:ascii="Times New Roman" w:hAnsi="Times New Roman" w:cs="Times New Roman"/>
          <w:i/>
        </w:rPr>
        <w:t>Syt4</w:t>
      </w:r>
      <w:r w:rsidRPr="00AA5DEA">
        <w:rPr>
          <w:rFonts w:ascii="Times New Roman" w:hAnsi="Times New Roman" w:cs="Times New Roman"/>
        </w:rPr>
        <w:t xml:space="preserve"> expression vectors </w:t>
      </w:r>
      <w:r w:rsidR="002D64F4">
        <w:rPr>
          <w:rFonts w:ascii="Times New Roman" w:hAnsi="Times New Roman" w:cs="Times New Roman"/>
        </w:rPr>
        <w:t>into</w:t>
      </w:r>
      <w:r w:rsidR="0017208E" w:rsidRPr="00AA5DEA">
        <w:rPr>
          <w:rFonts w:ascii="Times New Roman" w:hAnsi="Times New Roman" w:cs="Times New Roman"/>
        </w:rPr>
        <w:t xml:space="preserve"> </w:t>
      </w:r>
      <w:r w:rsidR="0017208E">
        <w:rPr>
          <w:rFonts w:ascii="Times New Roman" w:hAnsi="Times New Roman" w:cs="Times New Roman"/>
        </w:rPr>
        <w:t>P0 primary cortical culture</w:t>
      </w:r>
      <w:r w:rsidR="0017208E" w:rsidRPr="00AA5DEA">
        <w:rPr>
          <w:rFonts w:ascii="Times New Roman" w:hAnsi="Times New Roman" w:cs="Times New Roman"/>
        </w:rPr>
        <w:t xml:space="preserve"> </w:t>
      </w:r>
      <w:r w:rsidRPr="00AA5DEA">
        <w:rPr>
          <w:rFonts w:ascii="Times New Roman" w:hAnsi="Times New Roman" w:cs="Times New Roman"/>
        </w:rPr>
        <w:t xml:space="preserve">from </w:t>
      </w:r>
      <w:r w:rsidRPr="00AA5DEA">
        <w:rPr>
          <w:rFonts w:ascii="Times New Roman" w:hAnsi="Times New Roman" w:cs="Times New Roman"/>
          <w:i/>
        </w:rPr>
        <w:t>Tbr1</w:t>
      </w:r>
      <w:r w:rsidRPr="00AA5DEA">
        <w:rPr>
          <w:rFonts w:ascii="Times New Roman" w:hAnsi="Times New Roman" w:cs="Times New Roman"/>
          <w:vertAlign w:val="superscript"/>
        </w:rPr>
        <w:t>wildtype</w:t>
      </w:r>
      <w:r w:rsidRPr="00AA5DEA">
        <w:rPr>
          <w:rFonts w:ascii="Times New Roman" w:hAnsi="Times New Roman" w:cs="Times New Roman"/>
        </w:rPr>
        <w:t xml:space="preserve"> (red) and </w:t>
      </w:r>
      <w:r w:rsidRPr="00AA5DEA">
        <w:rPr>
          <w:rFonts w:ascii="Times New Roman" w:hAnsi="Times New Roman" w:cs="Times New Roman"/>
          <w:i/>
        </w:rPr>
        <w:t>Tbr1</w:t>
      </w:r>
      <w:r w:rsidRPr="00AA5DEA">
        <w:rPr>
          <w:rFonts w:ascii="Times New Roman" w:hAnsi="Times New Roman" w:cs="Times New Roman"/>
          <w:i/>
          <w:vertAlign w:val="superscript"/>
        </w:rPr>
        <w:t>layer5</w:t>
      </w:r>
      <w:r w:rsidRPr="00AA5DEA">
        <w:rPr>
          <w:rFonts w:ascii="Times New Roman" w:hAnsi="Times New Roman" w:cs="Times New Roman"/>
        </w:rPr>
        <w:t xml:space="preserve"> </w:t>
      </w:r>
      <w:r w:rsidR="004D7114">
        <w:rPr>
          <w:rFonts w:ascii="Times New Roman" w:hAnsi="Times New Roman" w:cs="Times New Roman"/>
        </w:rPr>
        <w:t>CKOs</w:t>
      </w:r>
      <w:r w:rsidRPr="00AA5DEA">
        <w:rPr>
          <w:rFonts w:ascii="Times New Roman" w:hAnsi="Times New Roman" w:cs="Times New Roman"/>
        </w:rPr>
        <w:t xml:space="preserve"> (blue) (n=2). (G, H) Quantification of excitatory and inhibitory synaptic density </w:t>
      </w:r>
      <w:r w:rsidRPr="00AA5DEA">
        <w:rPr>
          <w:rFonts w:ascii="Times New Roman" w:hAnsi="Times New Roman" w:cs="Times New Roman"/>
          <w:i/>
        </w:rPr>
        <w:t>in vitro</w:t>
      </w:r>
      <w:r w:rsidRPr="00AA5DEA">
        <w:rPr>
          <w:rFonts w:ascii="Times New Roman" w:hAnsi="Times New Roman" w:cs="Times New Roman"/>
        </w:rPr>
        <w:t xml:space="preserve">. Two-way ANOVA was used for the statistical analysis of the control, heterozygote and null. Two-tailed T-test with </w:t>
      </w:r>
      <w:proofErr w:type="spellStart"/>
      <w:r w:rsidRPr="00AA5DEA">
        <w:rPr>
          <w:rFonts w:ascii="Times New Roman" w:hAnsi="Times New Roman" w:cs="Times New Roman"/>
        </w:rPr>
        <w:t>tukey</w:t>
      </w:r>
      <w:proofErr w:type="spellEnd"/>
      <w:r w:rsidRPr="00AA5DEA">
        <w:rPr>
          <w:rFonts w:ascii="Times New Roman" w:hAnsi="Times New Roman" w:cs="Times New Roman"/>
        </w:rPr>
        <w:t xml:space="preserve"> correction was used for pairwise comparisons. </w:t>
      </w:r>
      <w:r w:rsidR="004D7114">
        <w:rPr>
          <w:rFonts w:ascii="Times New Roman" w:hAnsi="Times New Roman" w:cs="Times New Roman"/>
        </w:rPr>
        <w:t>Floating bar graphs</w:t>
      </w:r>
      <w:r w:rsidRPr="00AA5DEA">
        <w:rPr>
          <w:rFonts w:ascii="Times New Roman" w:hAnsi="Times New Roman" w:cs="Times New Roman"/>
        </w:rPr>
        <w:t xml:space="preserve"> represent the </w:t>
      </w:r>
      <w:r w:rsidR="004D7114">
        <w:rPr>
          <w:rFonts w:ascii="Times New Roman" w:hAnsi="Times New Roman" w:cs="Times New Roman"/>
        </w:rPr>
        <w:t>min-max distribution o</w:t>
      </w:r>
      <w:r w:rsidR="00500BBA">
        <w:rPr>
          <w:rFonts w:ascii="Times New Roman" w:hAnsi="Times New Roman" w:cs="Times New Roman"/>
        </w:rPr>
        <w:t xml:space="preserve">f synaptic density and/or E/IPSC frequency </w:t>
      </w:r>
      <w:r w:rsidRPr="00AA5DEA">
        <w:rPr>
          <w:rFonts w:ascii="Times New Roman" w:hAnsi="Times New Roman" w:cs="Times New Roman"/>
        </w:rPr>
        <w:t>measured from each genotype.</w:t>
      </w:r>
      <w:r w:rsidR="004D7114">
        <w:rPr>
          <w:rFonts w:ascii="Times New Roman" w:hAnsi="Times New Roman" w:cs="Times New Roman"/>
        </w:rPr>
        <w:t xml:space="preserve"> </w:t>
      </w:r>
      <w:r w:rsidR="004D7114" w:rsidRPr="00AA5DEA">
        <w:rPr>
          <w:rFonts w:ascii="Times New Roman" w:hAnsi="Times New Roman" w:cs="Times New Roman"/>
        </w:rPr>
        <w:t xml:space="preserve">Horizontal line in each box </w:t>
      </w:r>
      <w:r w:rsidR="00C00A8A">
        <w:rPr>
          <w:rFonts w:ascii="Times New Roman" w:hAnsi="Times New Roman" w:cs="Times New Roman"/>
        </w:rPr>
        <w:t>denotes</w:t>
      </w:r>
      <w:r w:rsidR="004D7114" w:rsidRPr="00AA5DEA">
        <w:rPr>
          <w:rFonts w:ascii="Times New Roman" w:hAnsi="Times New Roman" w:cs="Times New Roman"/>
        </w:rPr>
        <w:t xml:space="preserve"> the average</w:t>
      </w:r>
      <w:r w:rsidR="004D7114">
        <w:rPr>
          <w:rFonts w:ascii="Times New Roman" w:hAnsi="Times New Roman" w:cs="Times New Roman"/>
        </w:rPr>
        <w:t xml:space="preserve"> distribution</w:t>
      </w:r>
      <w:r w:rsidR="004D7114" w:rsidRPr="00AA5DEA">
        <w:rPr>
          <w:rFonts w:ascii="Times New Roman" w:hAnsi="Times New Roman" w:cs="Times New Roman"/>
        </w:rPr>
        <w:t>.</w:t>
      </w:r>
      <w:r w:rsidR="004D7114">
        <w:rPr>
          <w:rFonts w:ascii="Times New Roman" w:hAnsi="Times New Roman" w:cs="Times New Roman"/>
        </w:rPr>
        <w:t xml:space="preserve"> Average distribution is numerically indicated in each box.</w:t>
      </w:r>
      <w:r w:rsidR="004D7114" w:rsidRPr="00AA5DEA">
        <w:rPr>
          <w:rFonts w:ascii="Times New Roman" w:hAnsi="Times New Roman" w:cs="Times New Roman"/>
        </w:rPr>
        <w:t xml:space="preserve"> </w:t>
      </w:r>
      <w:r w:rsidRPr="00AA5DEA">
        <w:rPr>
          <w:rFonts w:ascii="Times New Roman" w:hAnsi="Times New Roman" w:cs="Times New Roman"/>
        </w:rPr>
        <w:t xml:space="preserve"> </w:t>
      </w:r>
      <w:r w:rsidR="004D7114">
        <w:rPr>
          <w:rFonts w:ascii="Times New Roman" w:hAnsi="Times New Roman" w:cs="Times New Roman"/>
        </w:rPr>
        <w:t xml:space="preserve">ns = not significant. </w:t>
      </w:r>
      <w:r w:rsidRPr="00AA5DEA">
        <w:rPr>
          <w:rFonts w:ascii="Times New Roman" w:hAnsi="Times New Roman" w:cs="Times New Roman"/>
        </w:rPr>
        <w:t>(**</w:t>
      </w:r>
      <w:r w:rsidRPr="00AA5DEA">
        <w:rPr>
          <w:rFonts w:ascii="Times New Roman" w:hAnsi="Times New Roman" w:cs="Times New Roman"/>
          <w:iCs/>
        </w:rPr>
        <w:t>p</w:t>
      </w:r>
      <w:r w:rsidRPr="00AA5DEA">
        <w:rPr>
          <w:rFonts w:ascii="Times New Roman" w:hAnsi="Times New Roman" w:cs="Times New Roman"/>
        </w:rPr>
        <w:t>&lt; 0.01) (***p&lt;0.001) (****p&lt;0.0001). See also Figure S</w:t>
      </w:r>
      <w:r w:rsidR="004D7114">
        <w:rPr>
          <w:rFonts w:ascii="Times New Roman" w:hAnsi="Times New Roman" w:cs="Times New Roman"/>
        </w:rPr>
        <w:t>2</w:t>
      </w:r>
      <w:r w:rsidR="00F433A1">
        <w:rPr>
          <w:rFonts w:ascii="Times New Roman" w:hAnsi="Times New Roman" w:cs="Times New Roman"/>
        </w:rPr>
        <w:t xml:space="preserve"> and S3</w:t>
      </w:r>
      <w:r w:rsidRPr="00AA5DEA">
        <w:rPr>
          <w:rFonts w:ascii="Times New Roman" w:hAnsi="Times New Roman" w:cs="Times New Roman"/>
        </w:rPr>
        <w:t>.</w:t>
      </w:r>
    </w:p>
    <w:p w14:paraId="00517BD7" w14:textId="77777777" w:rsidR="0081637C" w:rsidRDefault="0081637C" w:rsidP="00F70FCC">
      <w:pPr>
        <w:spacing w:line="360" w:lineRule="auto"/>
        <w:rPr>
          <w:rFonts w:ascii="Times New Roman" w:hAnsi="Times New Roman" w:cs="Times New Roman"/>
        </w:rPr>
      </w:pPr>
    </w:p>
    <w:p w14:paraId="6436FEFC" w14:textId="000B6491" w:rsidR="00816820" w:rsidRPr="0080371D" w:rsidRDefault="0081637C" w:rsidP="00816820">
      <w:pPr>
        <w:rPr>
          <w:rFonts w:ascii="Times New Roman" w:hAnsi="Times New Roman" w:cs="Times New Roman"/>
          <w:b/>
        </w:rPr>
      </w:pPr>
      <w:r w:rsidRPr="0080371D">
        <w:rPr>
          <w:rFonts w:ascii="Times New Roman" w:hAnsi="Times New Roman" w:cs="Times New Roman"/>
          <w:b/>
        </w:rPr>
        <w:t xml:space="preserve">Figure 4: </w:t>
      </w:r>
      <w:r w:rsidR="00797AFA">
        <w:rPr>
          <w:rFonts w:ascii="Times New Roman" w:hAnsi="Times New Roman" w:cs="Times New Roman"/>
          <w:b/>
        </w:rPr>
        <w:t xml:space="preserve">LiCl rescues immature dendritic spines of </w:t>
      </w:r>
      <w:r w:rsidR="00B770E8" w:rsidRPr="0080371D">
        <w:rPr>
          <w:rFonts w:ascii="Times New Roman" w:hAnsi="Times New Roman" w:cs="Times New Roman"/>
          <w:b/>
          <w:i/>
        </w:rPr>
        <w:t>Tbr1</w:t>
      </w:r>
      <w:r w:rsidR="00044BCD" w:rsidRPr="00044BCD">
        <w:rPr>
          <w:rFonts w:ascii="Times New Roman" w:hAnsi="Times New Roman" w:cs="Times New Roman"/>
          <w:b/>
          <w:i/>
          <w:vertAlign w:val="superscript"/>
        </w:rPr>
        <w:t>layer</w:t>
      </w:r>
      <w:r w:rsidR="00B4744A">
        <w:rPr>
          <w:rFonts w:ascii="Times New Roman" w:hAnsi="Times New Roman" w:cs="Times New Roman"/>
          <w:b/>
          <w:i/>
          <w:vertAlign w:val="superscript"/>
        </w:rPr>
        <w:t>5</w:t>
      </w:r>
      <w:r w:rsidR="005C429B">
        <w:rPr>
          <w:rFonts w:ascii="Times New Roman" w:hAnsi="Times New Roman" w:cs="Times New Roman"/>
          <w:b/>
        </w:rPr>
        <w:t xml:space="preserve"> CKO</w:t>
      </w:r>
      <w:r w:rsidR="00B770E8" w:rsidRPr="0080371D">
        <w:rPr>
          <w:rFonts w:ascii="Times New Roman" w:hAnsi="Times New Roman" w:cs="Times New Roman"/>
          <w:b/>
        </w:rPr>
        <w:t>s</w:t>
      </w:r>
      <w:r w:rsidR="00797AFA">
        <w:rPr>
          <w:rFonts w:ascii="Times New Roman" w:hAnsi="Times New Roman" w:cs="Times New Roman"/>
          <w:b/>
        </w:rPr>
        <w:t>.</w:t>
      </w:r>
    </w:p>
    <w:p w14:paraId="625114AF" w14:textId="3AEF7520" w:rsidR="00892A14" w:rsidRPr="00AA5DEA" w:rsidRDefault="00DC161B" w:rsidP="00892A14">
      <w:pPr>
        <w:rPr>
          <w:rFonts w:ascii="Times New Roman" w:hAnsi="Times New Roman" w:cs="Times New Roman"/>
          <w:i/>
        </w:rPr>
      </w:pPr>
      <w:proofErr w:type="spellStart"/>
      <w:r>
        <w:rPr>
          <w:rFonts w:ascii="Times New Roman" w:hAnsi="Times New Roman" w:cs="Times New Roman"/>
        </w:rPr>
        <w:t>Imaris</w:t>
      </w:r>
      <w:proofErr w:type="spellEnd"/>
      <w:r>
        <w:rPr>
          <w:rFonts w:ascii="Times New Roman" w:hAnsi="Times New Roman" w:cs="Times New Roman"/>
        </w:rPr>
        <w:t xml:space="preserve"> software was used to analyze the dendritic s</w:t>
      </w:r>
      <w:r w:rsidR="00892A14" w:rsidRPr="00AA5DEA">
        <w:rPr>
          <w:rFonts w:ascii="Times New Roman" w:hAnsi="Times New Roman" w:cs="Times New Roman"/>
        </w:rPr>
        <w:t xml:space="preserve">pine density </w:t>
      </w:r>
      <w:r w:rsidR="00797AFA">
        <w:rPr>
          <w:rFonts w:ascii="Times New Roman" w:hAnsi="Times New Roman" w:cs="Times New Roman"/>
        </w:rPr>
        <w:t>on</w:t>
      </w:r>
      <w:r w:rsidR="00797AFA" w:rsidRPr="00AA5DEA">
        <w:rPr>
          <w:rFonts w:ascii="Times New Roman" w:hAnsi="Times New Roman" w:cs="Times New Roman"/>
        </w:rPr>
        <w:t xml:space="preserve"> </w:t>
      </w:r>
      <w:r w:rsidR="0040074C">
        <w:rPr>
          <w:rFonts w:ascii="Times New Roman" w:hAnsi="Times New Roman" w:cs="Times New Roman"/>
        </w:rPr>
        <w:t xml:space="preserve">apical </w:t>
      </w:r>
      <w:r w:rsidR="00892A14" w:rsidRPr="00AA5DEA">
        <w:rPr>
          <w:rFonts w:ascii="Times New Roman" w:hAnsi="Times New Roman" w:cs="Times New Roman"/>
        </w:rPr>
        <w:t xml:space="preserve">dendrites of </w:t>
      </w:r>
      <w:r w:rsidR="00892A14" w:rsidRPr="00AA5DEA">
        <w:rPr>
          <w:rFonts w:ascii="Times New Roman" w:hAnsi="Times New Roman" w:cs="Times New Roman"/>
          <w:i/>
        </w:rPr>
        <w:t>Tbr1</w:t>
      </w:r>
      <w:r w:rsidR="00892A14" w:rsidRPr="00AA5DEA">
        <w:rPr>
          <w:rFonts w:ascii="Times New Roman" w:hAnsi="Times New Roman" w:cs="Times New Roman"/>
          <w:i/>
          <w:vertAlign w:val="superscript"/>
        </w:rPr>
        <w:t>layer</w:t>
      </w:r>
      <w:r w:rsidR="0040074C">
        <w:rPr>
          <w:rFonts w:ascii="Times New Roman" w:hAnsi="Times New Roman" w:cs="Times New Roman"/>
          <w:i/>
          <w:vertAlign w:val="superscript"/>
        </w:rPr>
        <w:t>5</w:t>
      </w:r>
      <w:r w:rsidR="00892A14" w:rsidRPr="00AA5DEA">
        <w:rPr>
          <w:rFonts w:ascii="Times New Roman" w:hAnsi="Times New Roman" w:cs="Times New Roman"/>
        </w:rPr>
        <w:t xml:space="preserve"> wildtype and </w:t>
      </w:r>
      <w:r w:rsidR="0040074C" w:rsidRPr="00AA5DEA">
        <w:rPr>
          <w:rFonts w:ascii="Times New Roman" w:hAnsi="Times New Roman" w:cs="Times New Roman"/>
          <w:i/>
        </w:rPr>
        <w:t>Tbr1</w:t>
      </w:r>
      <w:r w:rsidR="0040074C" w:rsidRPr="00AA5DEA">
        <w:rPr>
          <w:rFonts w:ascii="Times New Roman" w:hAnsi="Times New Roman" w:cs="Times New Roman"/>
          <w:i/>
          <w:vertAlign w:val="superscript"/>
        </w:rPr>
        <w:t>layer</w:t>
      </w:r>
      <w:r w:rsidR="0040074C">
        <w:rPr>
          <w:rFonts w:ascii="Times New Roman" w:hAnsi="Times New Roman" w:cs="Times New Roman"/>
          <w:i/>
          <w:vertAlign w:val="superscript"/>
        </w:rPr>
        <w:t xml:space="preserve">5 </w:t>
      </w:r>
      <w:r w:rsidR="0040074C" w:rsidRPr="0040074C">
        <w:rPr>
          <w:rFonts w:ascii="Times New Roman" w:hAnsi="Times New Roman" w:cs="Times New Roman"/>
        </w:rPr>
        <w:t>CKOs</w:t>
      </w:r>
      <w:r w:rsidR="00892A14" w:rsidRPr="00AA5DEA">
        <w:rPr>
          <w:rFonts w:ascii="Times New Roman" w:hAnsi="Times New Roman" w:cs="Times New Roman"/>
          <w:i/>
        </w:rPr>
        <w:t xml:space="preserve"> </w:t>
      </w:r>
      <w:r w:rsidR="00892A14" w:rsidRPr="00AA5DEA">
        <w:rPr>
          <w:rFonts w:ascii="Times New Roman" w:hAnsi="Times New Roman" w:cs="Times New Roman"/>
        </w:rPr>
        <w:t>neurons located within layer</w:t>
      </w:r>
      <w:r w:rsidR="0040074C">
        <w:rPr>
          <w:rFonts w:ascii="Times New Roman" w:hAnsi="Times New Roman" w:cs="Times New Roman"/>
        </w:rPr>
        <w:t>s</w:t>
      </w:r>
      <w:r w:rsidR="00892A14" w:rsidRPr="00AA5DEA">
        <w:rPr>
          <w:rFonts w:ascii="Times New Roman" w:hAnsi="Times New Roman" w:cs="Times New Roman"/>
        </w:rPr>
        <w:t xml:space="preserve"> </w:t>
      </w:r>
      <w:r w:rsidR="0040074C">
        <w:rPr>
          <w:rFonts w:ascii="Times New Roman" w:hAnsi="Times New Roman" w:cs="Times New Roman"/>
        </w:rPr>
        <w:t>2-4</w:t>
      </w:r>
      <w:r w:rsidR="00892A14" w:rsidRPr="00AA5DEA">
        <w:rPr>
          <w:rFonts w:ascii="Times New Roman" w:hAnsi="Times New Roman" w:cs="Times New Roman"/>
        </w:rPr>
        <w:t xml:space="preserve"> of </w:t>
      </w:r>
      <w:r w:rsidR="0040074C">
        <w:rPr>
          <w:rFonts w:ascii="Times New Roman" w:hAnsi="Times New Roman" w:cs="Times New Roman"/>
        </w:rPr>
        <w:t>mPFC</w:t>
      </w:r>
      <w:r w:rsidR="00892A14" w:rsidRPr="00AA5DEA">
        <w:rPr>
          <w:rFonts w:ascii="Times New Roman" w:hAnsi="Times New Roman" w:cs="Times New Roman"/>
        </w:rPr>
        <w:t xml:space="preserve">x. </w:t>
      </w:r>
      <w:r w:rsidR="0040074C">
        <w:rPr>
          <w:rFonts w:ascii="Times New Roman" w:hAnsi="Times New Roman" w:cs="Times New Roman"/>
          <w:i/>
        </w:rPr>
        <w:t>Rbp4</w:t>
      </w:r>
      <w:r w:rsidR="00892A14" w:rsidRPr="00AA5DEA">
        <w:rPr>
          <w:rFonts w:ascii="Times New Roman" w:hAnsi="Times New Roman" w:cs="Times New Roman"/>
          <w:i/>
        </w:rPr>
        <w:t>-</w:t>
      </w:r>
      <w:proofErr w:type="gramStart"/>
      <w:r w:rsidR="00892A14" w:rsidRPr="00AA5DEA">
        <w:rPr>
          <w:rFonts w:ascii="Times New Roman" w:hAnsi="Times New Roman" w:cs="Times New Roman"/>
          <w:i/>
        </w:rPr>
        <w:t>cre::</w:t>
      </w:r>
      <w:proofErr w:type="gramEnd"/>
      <w:r w:rsidR="00892A14" w:rsidRPr="00AA5DEA">
        <w:rPr>
          <w:rFonts w:ascii="Times New Roman" w:hAnsi="Times New Roman" w:cs="Times New Roman"/>
          <w:i/>
        </w:rPr>
        <w:t>tdTomato</w:t>
      </w:r>
      <w:r w:rsidR="00892A14" w:rsidRPr="00AA5DEA">
        <w:rPr>
          <w:rFonts w:ascii="Times New Roman" w:hAnsi="Times New Roman" w:cs="Times New Roman"/>
          <w:i/>
          <w:vertAlign w:val="superscript"/>
        </w:rPr>
        <w:t>f/+</w:t>
      </w:r>
      <w:r w:rsidR="00892A14" w:rsidRPr="00AA5DEA">
        <w:rPr>
          <w:rFonts w:ascii="Times New Roman" w:hAnsi="Times New Roman" w:cs="Times New Roman"/>
        </w:rPr>
        <w:t xml:space="preserve"> allele was used to label the </w:t>
      </w:r>
      <w:r w:rsidR="00797AFA">
        <w:rPr>
          <w:rFonts w:ascii="Times New Roman" w:hAnsi="Times New Roman" w:cs="Times New Roman"/>
        </w:rPr>
        <w:t xml:space="preserve">dendrites of </w:t>
      </w:r>
      <w:r w:rsidR="00892A14" w:rsidRPr="00AA5DEA">
        <w:rPr>
          <w:rFonts w:ascii="Times New Roman" w:hAnsi="Times New Roman" w:cs="Times New Roman"/>
        </w:rPr>
        <w:t xml:space="preserve">layer </w:t>
      </w:r>
      <w:r w:rsidR="0040074C">
        <w:rPr>
          <w:rFonts w:ascii="Times New Roman" w:hAnsi="Times New Roman" w:cs="Times New Roman"/>
        </w:rPr>
        <w:t>5</w:t>
      </w:r>
      <w:r w:rsidR="00892A14" w:rsidRPr="00AA5DEA">
        <w:rPr>
          <w:rFonts w:ascii="Times New Roman" w:hAnsi="Times New Roman" w:cs="Times New Roman"/>
        </w:rPr>
        <w:t xml:space="preserve"> </w:t>
      </w:r>
      <w:r w:rsidR="00797AFA">
        <w:rPr>
          <w:rFonts w:ascii="Times New Roman" w:hAnsi="Times New Roman" w:cs="Times New Roman"/>
        </w:rPr>
        <w:t>neurons</w:t>
      </w:r>
      <w:r w:rsidR="00892A14" w:rsidRPr="00AA5DEA">
        <w:rPr>
          <w:rFonts w:ascii="Times New Roman" w:hAnsi="Times New Roman" w:cs="Times New Roman"/>
        </w:rPr>
        <w:t>.</w:t>
      </w:r>
      <w:r w:rsidR="00892A14" w:rsidRPr="00AA5DEA">
        <w:rPr>
          <w:rFonts w:ascii="Times New Roman" w:hAnsi="Times New Roman" w:cs="Times New Roman"/>
          <w:i/>
        </w:rPr>
        <w:t xml:space="preserve"> </w:t>
      </w:r>
      <w:r w:rsidR="00892A14" w:rsidRPr="00AA5DEA">
        <w:rPr>
          <w:rFonts w:ascii="Times New Roman" w:hAnsi="Times New Roman" w:cs="Times New Roman"/>
        </w:rPr>
        <w:t xml:space="preserve">Changes in the dendritic spine density of layer </w:t>
      </w:r>
      <w:r w:rsidR="0040074C">
        <w:rPr>
          <w:rFonts w:ascii="Times New Roman" w:hAnsi="Times New Roman" w:cs="Times New Roman"/>
        </w:rPr>
        <w:t>5</w:t>
      </w:r>
      <w:r w:rsidR="00892A14" w:rsidRPr="00AA5DEA">
        <w:rPr>
          <w:rFonts w:ascii="Times New Roman" w:hAnsi="Times New Roman" w:cs="Times New Roman"/>
        </w:rPr>
        <w:t xml:space="preserve"> neurons were examined at P5 (A, B), P21 (C</w:t>
      </w:r>
      <w:r w:rsidR="0040074C">
        <w:rPr>
          <w:rFonts w:ascii="Times New Roman" w:hAnsi="Times New Roman" w:cs="Times New Roman"/>
        </w:rPr>
        <w:t>-E</w:t>
      </w:r>
      <w:r w:rsidR="00892A14" w:rsidRPr="00AA5DEA">
        <w:rPr>
          <w:rFonts w:ascii="Times New Roman" w:hAnsi="Times New Roman" w:cs="Times New Roman"/>
        </w:rPr>
        <w:t>)</w:t>
      </w:r>
      <w:r w:rsidR="0040074C">
        <w:rPr>
          <w:rFonts w:ascii="Times New Roman" w:hAnsi="Times New Roman" w:cs="Times New Roman"/>
        </w:rPr>
        <w:t xml:space="preserve"> and P60 (F-H)</w:t>
      </w:r>
      <w:r w:rsidR="00892A14" w:rsidRPr="00AA5DEA">
        <w:rPr>
          <w:rFonts w:ascii="Times New Roman" w:hAnsi="Times New Roman" w:cs="Times New Roman"/>
        </w:rPr>
        <w:t>. (</w:t>
      </w:r>
      <w:r w:rsidR="0040074C">
        <w:rPr>
          <w:rFonts w:ascii="Times New Roman" w:hAnsi="Times New Roman" w:cs="Times New Roman"/>
        </w:rPr>
        <w:t>K</w:t>
      </w:r>
      <w:r w:rsidR="00892A14" w:rsidRPr="00AA5DEA">
        <w:rPr>
          <w:rFonts w:ascii="Times New Roman" w:hAnsi="Times New Roman" w:cs="Times New Roman"/>
        </w:rPr>
        <w:t>) Quantification of dendrit</w:t>
      </w:r>
      <w:r>
        <w:rPr>
          <w:rFonts w:ascii="Times New Roman" w:hAnsi="Times New Roman" w:cs="Times New Roman"/>
        </w:rPr>
        <w:t>ic</w:t>
      </w:r>
      <w:r w:rsidR="00892A14" w:rsidRPr="00AA5DEA">
        <w:rPr>
          <w:rFonts w:ascii="Times New Roman" w:hAnsi="Times New Roman" w:cs="Times New Roman"/>
        </w:rPr>
        <w:t xml:space="preserve"> spine density at P5 and P21. </w:t>
      </w:r>
      <w:r w:rsidR="00892A14">
        <w:rPr>
          <w:rFonts w:ascii="Times New Roman" w:hAnsi="Times New Roman" w:cs="Times New Roman"/>
        </w:rPr>
        <w:t xml:space="preserve">Spine density </w:t>
      </w:r>
      <w:r w:rsidR="00797AFA">
        <w:rPr>
          <w:rFonts w:ascii="Times New Roman" w:hAnsi="Times New Roman" w:cs="Times New Roman"/>
        </w:rPr>
        <w:t xml:space="preserve">was </w:t>
      </w:r>
      <w:r w:rsidR="00892A14">
        <w:rPr>
          <w:rFonts w:ascii="Times New Roman" w:hAnsi="Times New Roman" w:cs="Times New Roman"/>
        </w:rPr>
        <w:t xml:space="preserve">improved </w:t>
      </w:r>
      <w:r w:rsidR="00892A14" w:rsidRPr="00AA5DEA">
        <w:rPr>
          <w:rFonts w:ascii="Times New Roman" w:hAnsi="Times New Roman" w:cs="Times New Roman"/>
        </w:rPr>
        <w:t xml:space="preserve">24 </w:t>
      </w:r>
      <w:proofErr w:type="spellStart"/>
      <w:r w:rsidR="00892A14" w:rsidRPr="00AA5DEA">
        <w:rPr>
          <w:rFonts w:ascii="Times New Roman" w:hAnsi="Times New Roman" w:cs="Times New Roman"/>
        </w:rPr>
        <w:t>hrs</w:t>
      </w:r>
      <w:proofErr w:type="spellEnd"/>
      <w:r w:rsidR="00892A14" w:rsidRPr="00AA5DEA">
        <w:rPr>
          <w:rFonts w:ascii="Times New Roman" w:hAnsi="Times New Roman" w:cs="Times New Roman"/>
        </w:rPr>
        <w:t xml:space="preserve"> after LiCl treatment at P60 (I</w:t>
      </w:r>
      <w:r w:rsidR="0040074C">
        <w:rPr>
          <w:rFonts w:ascii="Times New Roman" w:hAnsi="Times New Roman" w:cs="Times New Roman"/>
        </w:rPr>
        <w:t>, J</w:t>
      </w:r>
      <w:r w:rsidR="00892A14" w:rsidRPr="00AA5DEA">
        <w:rPr>
          <w:rFonts w:ascii="Times New Roman" w:hAnsi="Times New Roman" w:cs="Times New Roman"/>
        </w:rPr>
        <w:t>)</w:t>
      </w:r>
      <w:r w:rsidR="00892A14">
        <w:rPr>
          <w:rFonts w:ascii="Times New Roman" w:hAnsi="Times New Roman" w:cs="Times New Roman"/>
        </w:rPr>
        <w:t xml:space="preserve">, </w:t>
      </w:r>
      <w:r w:rsidR="00892A14" w:rsidRPr="00AA5DEA">
        <w:rPr>
          <w:rFonts w:ascii="Times New Roman" w:hAnsi="Times New Roman" w:cs="Times New Roman"/>
        </w:rPr>
        <w:t>compared to the saline</w:t>
      </w:r>
      <w:r w:rsidR="00E21766">
        <w:rPr>
          <w:rFonts w:ascii="Times New Roman" w:hAnsi="Times New Roman" w:cs="Times New Roman"/>
        </w:rPr>
        <w:t>-</w:t>
      </w:r>
      <w:r w:rsidR="00892A14" w:rsidRPr="00AA5DEA">
        <w:rPr>
          <w:rFonts w:ascii="Times New Roman" w:hAnsi="Times New Roman" w:cs="Times New Roman"/>
        </w:rPr>
        <w:t>injected control animals (F</w:t>
      </w:r>
      <w:r w:rsidR="0040074C">
        <w:rPr>
          <w:rFonts w:ascii="Times New Roman" w:hAnsi="Times New Roman" w:cs="Times New Roman"/>
        </w:rPr>
        <w:t>-H</w:t>
      </w:r>
      <w:r w:rsidR="00892A14" w:rsidRPr="00AA5DEA">
        <w:rPr>
          <w:rFonts w:ascii="Times New Roman" w:hAnsi="Times New Roman" w:cs="Times New Roman"/>
        </w:rPr>
        <w:t xml:space="preserve">). (J) Quantification of mature dendritic spines of </w:t>
      </w:r>
      <w:r w:rsidR="00892A14" w:rsidRPr="00AA5DEA">
        <w:rPr>
          <w:rFonts w:ascii="Times New Roman" w:hAnsi="Times New Roman" w:cs="Times New Roman"/>
          <w:i/>
        </w:rPr>
        <w:t>Tbr1</w:t>
      </w:r>
      <w:r w:rsidR="00892A14" w:rsidRPr="00AA5DEA">
        <w:rPr>
          <w:rFonts w:ascii="Times New Roman" w:hAnsi="Times New Roman" w:cs="Times New Roman"/>
          <w:i/>
          <w:vertAlign w:val="superscript"/>
        </w:rPr>
        <w:t>layer</w:t>
      </w:r>
      <w:r w:rsidR="0033562A">
        <w:rPr>
          <w:rFonts w:ascii="Times New Roman" w:hAnsi="Times New Roman" w:cs="Times New Roman"/>
          <w:i/>
          <w:vertAlign w:val="superscript"/>
        </w:rPr>
        <w:t>5</w:t>
      </w:r>
      <w:r w:rsidR="00892A14" w:rsidRPr="00AA5DEA">
        <w:rPr>
          <w:rFonts w:ascii="Times New Roman" w:hAnsi="Times New Roman" w:cs="Times New Roman"/>
        </w:rPr>
        <w:t xml:space="preserve"> wildtype and mutant neurons 24 </w:t>
      </w:r>
      <w:proofErr w:type="spellStart"/>
      <w:r w:rsidR="00892A14" w:rsidRPr="00AA5DEA">
        <w:rPr>
          <w:rFonts w:ascii="Times New Roman" w:hAnsi="Times New Roman" w:cs="Times New Roman"/>
        </w:rPr>
        <w:t>hrs</w:t>
      </w:r>
      <w:proofErr w:type="spellEnd"/>
      <w:r w:rsidR="00892A14" w:rsidRPr="00AA5DEA">
        <w:rPr>
          <w:rFonts w:ascii="Times New Roman" w:hAnsi="Times New Roman" w:cs="Times New Roman"/>
        </w:rPr>
        <w:t xml:space="preserve"> after injection with saline (control) or LiCl. </w:t>
      </w:r>
      <w:r w:rsidR="00C00A8A">
        <w:rPr>
          <w:rFonts w:ascii="Times New Roman" w:hAnsi="Times New Roman" w:cs="Times New Roman"/>
        </w:rPr>
        <w:t>Floating bar graphs (</w:t>
      </w:r>
      <w:r w:rsidR="00892A14" w:rsidRPr="00AA5DEA">
        <w:rPr>
          <w:rFonts w:ascii="Times New Roman" w:hAnsi="Times New Roman" w:cs="Times New Roman"/>
        </w:rPr>
        <w:t>Red</w:t>
      </w:r>
      <w:r w:rsidR="00C00A8A">
        <w:rPr>
          <w:rFonts w:ascii="Times New Roman" w:hAnsi="Times New Roman" w:cs="Times New Roman"/>
        </w:rPr>
        <w:t xml:space="preserve">: </w:t>
      </w:r>
      <w:r w:rsidR="00892A14" w:rsidRPr="00AA5DEA">
        <w:rPr>
          <w:rFonts w:ascii="Times New Roman" w:hAnsi="Times New Roman" w:cs="Times New Roman"/>
        </w:rPr>
        <w:t>wildtype</w:t>
      </w:r>
      <w:r w:rsidR="00C00A8A">
        <w:rPr>
          <w:rFonts w:ascii="Times New Roman" w:hAnsi="Times New Roman" w:cs="Times New Roman"/>
        </w:rPr>
        <w:t>;</w:t>
      </w:r>
      <w:r w:rsidR="0040074C">
        <w:rPr>
          <w:rFonts w:ascii="Times New Roman" w:hAnsi="Times New Roman" w:cs="Times New Roman"/>
        </w:rPr>
        <w:t xml:space="preserve"> green</w:t>
      </w:r>
      <w:r w:rsidR="00C00A8A">
        <w:rPr>
          <w:rFonts w:ascii="Times New Roman" w:hAnsi="Times New Roman" w:cs="Times New Roman"/>
        </w:rPr>
        <w:t>:</w:t>
      </w:r>
      <w:r w:rsidR="00C00A8A" w:rsidDel="00C00A8A">
        <w:rPr>
          <w:rFonts w:ascii="Times New Roman" w:hAnsi="Times New Roman" w:cs="Times New Roman"/>
        </w:rPr>
        <w:t xml:space="preserve"> </w:t>
      </w:r>
      <w:r w:rsidR="0040074C">
        <w:rPr>
          <w:rFonts w:ascii="Times New Roman" w:hAnsi="Times New Roman" w:cs="Times New Roman"/>
        </w:rPr>
        <w:t xml:space="preserve">heterozygous </w:t>
      </w:r>
      <w:r w:rsidR="00892A14" w:rsidRPr="00AA5DEA">
        <w:rPr>
          <w:rFonts w:ascii="Times New Roman" w:hAnsi="Times New Roman" w:cs="Times New Roman"/>
        </w:rPr>
        <w:t>and blue</w:t>
      </w:r>
      <w:r w:rsidR="00C00A8A">
        <w:rPr>
          <w:rFonts w:ascii="Times New Roman" w:hAnsi="Times New Roman" w:cs="Times New Roman"/>
        </w:rPr>
        <w:t xml:space="preserve">: </w:t>
      </w:r>
      <w:r w:rsidR="0040074C">
        <w:rPr>
          <w:rFonts w:ascii="Times New Roman" w:hAnsi="Times New Roman" w:cs="Times New Roman"/>
        </w:rPr>
        <w:t>homozygous</w:t>
      </w:r>
      <w:r w:rsidR="00892A14" w:rsidRPr="00AA5DEA">
        <w:rPr>
          <w:rFonts w:ascii="Times New Roman" w:hAnsi="Times New Roman" w:cs="Times New Roman"/>
        </w:rPr>
        <w:t xml:space="preserve">) represent </w:t>
      </w:r>
      <w:r w:rsidR="00C00A8A">
        <w:rPr>
          <w:rFonts w:ascii="Times New Roman" w:hAnsi="Times New Roman" w:cs="Times New Roman"/>
        </w:rPr>
        <w:t xml:space="preserve">min to max </w:t>
      </w:r>
      <w:r w:rsidR="00892A14" w:rsidRPr="00AA5DEA">
        <w:rPr>
          <w:rFonts w:ascii="Times New Roman" w:hAnsi="Times New Roman" w:cs="Times New Roman"/>
        </w:rPr>
        <w:t xml:space="preserve">distribution of dendritic spine density of layer </w:t>
      </w:r>
      <w:r w:rsidR="0040074C">
        <w:rPr>
          <w:rFonts w:ascii="Times New Roman" w:hAnsi="Times New Roman" w:cs="Times New Roman"/>
        </w:rPr>
        <w:t>5</w:t>
      </w:r>
      <w:r w:rsidR="00892A14" w:rsidRPr="00AA5DEA">
        <w:rPr>
          <w:rFonts w:ascii="Times New Roman" w:hAnsi="Times New Roman" w:cs="Times New Roman"/>
        </w:rPr>
        <w:t xml:space="preserve"> neurons within layer</w:t>
      </w:r>
      <w:r w:rsidR="0040074C">
        <w:rPr>
          <w:rFonts w:ascii="Times New Roman" w:hAnsi="Times New Roman" w:cs="Times New Roman"/>
        </w:rPr>
        <w:t>s 2-4</w:t>
      </w:r>
      <w:r w:rsidR="00892A14" w:rsidRPr="00AA5DEA">
        <w:rPr>
          <w:rFonts w:ascii="Times New Roman" w:hAnsi="Times New Roman" w:cs="Times New Roman"/>
        </w:rPr>
        <w:t xml:space="preserve"> of </w:t>
      </w:r>
      <w:r w:rsidR="0040074C">
        <w:rPr>
          <w:rFonts w:ascii="Times New Roman" w:hAnsi="Times New Roman" w:cs="Times New Roman"/>
        </w:rPr>
        <w:t>mPFC</w:t>
      </w:r>
      <w:r w:rsidR="00892A14" w:rsidRPr="00AA5DEA">
        <w:rPr>
          <w:rFonts w:ascii="Times New Roman" w:hAnsi="Times New Roman" w:cs="Times New Roman"/>
        </w:rPr>
        <w:t xml:space="preserve">x. Horizontal line in each box </w:t>
      </w:r>
      <w:r w:rsidR="00C00A8A">
        <w:rPr>
          <w:rFonts w:ascii="Times New Roman" w:hAnsi="Times New Roman" w:cs="Times New Roman"/>
        </w:rPr>
        <w:t>denotes</w:t>
      </w:r>
      <w:r w:rsidR="00C00A8A" w:rsidRPr="00AA5DEA">
        <w:rPr>
          <w:rFonts w:ascii="Times New Roman" w:hAnsi="Times New Roman" w:cs="Times New Roman"/>
        </w:rPr>
        <w:t xml:space="preserve"> </w:t>
      </w:r>
      <w:r w:rsidR="00892A14" w:rsidRPr="00AA5DEA">
        <w:rPr>
          <w:rFonts w:ascii="Times New Roman" w:hAnsi="Times New Roman" w:cs="Times New Roman"/>
        </w:rPr>
        <w:t>the average spine density.</w:t>
      </w:r>
      <w:r w:rsidR="0040074C">
        <w:rPr>
          <w:rFonts w:ascii="Times New Roman" w:hAnsi="Times New Roman" w:cs="Times New Roman"/>
        </w:rPr>
        <w:t xml:space="preserve"> Average spine density is </w:t>
      </w:r>
      <w:r w:rsidR="00AF5392">
        <w:rPr>
          <w:rFonts w:ascii="Times New Roman" w:hAnsi="Times New Roman" w:cs="Times New Roman"/>
        </w:rPr>
        <w:t xml:space="preserve">numerically </w:t>
      </w:r>
      <w:r w:rsidR="0040074C">
        <w:rPr>
          <w:rFonts w:ascii="Times New Roman" w:hAnsi="Times New Roman" w:cs="Times New Roman"/>
        </w:rPr>
        <w:t>indicated in each box.</w:t>
      </w:r>
      <w:r w:rsidR="00892A14" w:rsidRPr="00AA5DEA">
        <w:rPr>
          <w:rFonts w:ascii="Times New Roman" w:hAnsi="Times New Roman" w:cs="Times New Roman"/>
        </w:rPr>
        <w:t xml:space="preserve"> </w:t>
      </w:r>
      <w:r w:rsidR="0007751A">
        <w:rPr>
          <w:rFonts w:ascii="Times New Roman" w:hAnsi="Times New Roman" w:cs="Times New Roman"/>
        </w:rPr>
        <w:t xml:space="preserve">ns = not significant. </w:t>
      </w:r>
      <w:r w:rsidR="0007751A" w:rsidRPr="00AA5DEA">
        <w:rPr>
          <w:rFonts w:ascii="Times New Roman" w:hAnsi="Times New Roman" w:cs="Times New Roman"/>
        </w:rPr>
        <w:t>(****p&lt;0.0001)</w:t>
      </w:r>
      <w:r w:rsidR="0007751A" w:rsidRPr="00AA5DEA" w:rsidDel="00AF5392">
        <w:rPr>
          <w:rFonts w:ascii="Times New Roman" w:hAnsi="Times New Roman" w:cs="Times New Roman"/>
        </w:rPr>
        <w:t xml:space="preserve"> </w:t>
      </w:r>
      <w:r w:rsidR="00892A14" w:rsidRPr="00AA5DEA">
        <w:rPr>
          <w:rFonts w:ascii="Times New Roman" w:hAnsi="Times New Roman" w:cs="Times New Roman"/>
        </w:rPr>
        <w:t xml:space="preserve">Scale bar = 8 </w:t>
      </w:r>
      <w:r w:rsidR="00892A14" w:rsidRPr="00AA5DEA">
        <w:rPr>
          <w:rFonts w:ascii="Times New Roman" w:hAnsi="Times New Roman" w:cs="Times New Roman"/>
        </w:rPr>
        <w:sym w:font="Symbol" w:char="F06D"/>
      </w:r>
      <w:r w:rsidR="00892A14" w:rsidRPr="00AA5DEA">
        <w:rPr>
          <w:rFonts w:ascii="Times New Roman" w:hAnsi="Times New Roman" w:cs="Times New Roman"/>
        </w:rPr>
        <w:t>m</w:t>
      </w:r>
      <w:r w:rsidR="00892A14" w:rsidRPr="00132EEB">
        <w:rPr>
          <w:rFonts w:ascii="Times New Roman" w:hAnsi="Times New Roman" w:cs="Times New Roman"/>
        </w:rPr>
        <w:t xml:space="preserve">. See also Figure </w:t>
      </w:r>
      <w:r w:rsidR="00B90534">
        <w:rPr>
          <w:rFonts w:ascii="Times New Roman" w:hAnsi="Times New Roman" w:cs="Times New Roman"/>
        </w:rPr>
        <w:t>S</w:t>
      </w:r>
      <w:r w:rsidR="00F433A1">
        <w:rPr>
          <w:rFonts w:ascii="Times New Roman" w:hAnsi="Times New Roman" w:cs="Times New Roman"/>
        </w:rPr>
        <w:t>4</w:t>
      </w:r>
      <w:r w:rsidR="00892A14" w:rsidRPr="00132EEB">
        <w:rPr>
          <w:rFonts w:ascii="Times New Roman" w:hAnsi="Times New Roman" w:cs="Times New Roman"/>
        </w:rPr>
        <w:t>.</w:t>
      </w:r>
    </w:p>
    <w:p w14:paraId="7A970AE0" w14:textId="77777777" w:rsidR="009D4D1E" w:rsidRDefault="009D4D1E" w:rsidP="009D4D1E">
      <w:pPr>
        <w:rPr>
          <w:rFonts w:ascii="Times New Roman" w:hAnsi="Times New Roman" w:cs="Times New Roman"/>
        </w:rPr>
      </w:pPr>
    </w:p>
    <w:p w14:paraId="17AD08D1" w14:textId="79E55A27" w:rsidR="007B7ABA" w:rsidRDefault="0081637C" w:rsidP="00587364">
      <w:pPr>
        <w:rPr>
          <w:rFonts w:ascii="Times New Roman" w:hAnsi="Times New Roman" w:cs="Times New Roman"/>
          <w:b/>
        </w:rPr>
      </w:pPr>
      <w:r w:rsidRPr="0081637C">
        <w:rPr>
          <w:rFonts w:ascii="Times New Roman" w:hAnsi="Times New Roman" w:cs="Times New Roman"/>
          <w:b/>
        </w:rPr>
        <w:lastRenderedPageBreak/>
        <w:t>Figure 5: LiCl treatment</w:t>
      </w:r>
      <w:r w:rsidR="002F2295">
        <w:rPr>
          <w:rFonts w:ascii="Times New Roman" w:hAnsi="Times New Roman" w:cs="Times New Roman"/>
          <w:b/>
        </w:rPr>
        <w:t xml:space="preserve"> </w:t>
      </w:r>
      <w:r w:rsidR="00980254">
        <w:rPr>
          <w:rFonts w:ascii="Times New Roman" w:hAnsi="Times New Roman" w:cs="Times New Roman"/>
          <w:b/>
        </w:rPr>
        <w:t>restore</w:t>
      </w:r>
      <w:r w:rsidR="004063DC">
        <w:rPr>
          <w:rFonts w:ascii="Times New Roman" w:hAnsi="Times New Roman" w:cs="Times New Roman"/>
          <w:b/>
        </w:rPr>
        <w:t>s</w:t>
      </w:r>
      <w:r w:rsidR="00980254">
        <w:rPr>
          <w:rFonts w:ascii="Times New Roman" w:hAnsi="Times New Roman" w:cs="Times New Roman"/>
          <w:b/>
        </w:rPr>
        <w:t xml:space="preserve"> synapse numbers and </w:t>
      </w:r>
      <w:r w:rsidR="00226E1E">
        <w:rPr>
          <w:rFonts w:ascii="Times New Roman" w:hAnsi="Times New Roman" w:cs="Times New Roman"/>
          <w:b/>
        </w:rPr>
        <w:t>cortico</w:t>
      </w:r>
      <w:r w:rsidR="00980254">
        <w:rPr>
          <w:rFonts w:ascii="Times New Roman" w:hAnsi="Times New Roman" w:cs="Times New Roman"/>
          <w:b/>
        </w:rPr>
        <w:t xml:space="preserve">thalamic </w:t>
      </w:r>
      <w:r w:rsidR="005F7C20">
        <w:rPr>
          <w:rFonts w:ascii="Times New Roman" w:hAnsi="Times New Roman" w:cs="Times New Roman"/>
          <w:b/>
        </w:rPr>
        <w:t xml:space="preserve">axonal </w:t>
      </w:r>
      <w:r w:rsidR="00980254">
        <w:rPr>
          <w:rFonts w:ascii="Times New Roman" w:hAnsi="Times New Roman" w:cs="Times New Roman"/>
          <w:b/>
        </w:rPr>
        <w:t xml:space="preserve">arborization </w:t>
      </w:r>
      <w:r w:rsidR="00797AFA">
        <w:rPr>
          <w:rFonts w:ascii="Times New Roman" w:hAnsi="Times New Roman" w:cs="Times New Roman"/>
          <w:b/>
        </w:rPr>
        <w:t xml:space="preserve">of </w:t>
      </w:r>
      <w:r w:rsidR="00980254" w:rsidRPr="00980254">
        <w:rPr>
          <w:rFonts w:ascii="Times New Roman" w:hAnsi="Times New Roman" w:cs="Times New Roman"/>
          <w:b/>
          <w:i/>
        </w:rPr>
        <w:t>Tbr1</w:t>
      </w:r>
      <w:r w:rsidR="00980254">
        <w:rPr>
          <w:rFonts w:ascii="Times New Roman" w:hAnsi="Times New Roman" w:cs="Times New Roman"/>
          <w:b/>
        </w:rPr>
        <w:t xml:space="preserve"> mutant mice</w:t>
      </w:r>
      <w:r w:rsidR="009C32D2">
        <w:rPr>
          <w:rFonts w:ascii="Times New Roman" w:hAnsi="Times New Roman" w:cs="Times New Roman"/>
          <w:b/>
        </w:rPr>
        <w:t>.</w:t>
      </w:r>
    </w:p>
    <w:p w14:paraId="75CCB9BB" w14:textId="162F4B21" w:rsidR="00892A14" w:rsidRPr="00AA5DEA" w:rsidRDefault="00892A14" w:rsidP="00892A14">
      <w:pPr>
        <w:rPr>
          <w:rFonts w:ascii="Times New Roman" w:hAnsi="Times New Roman" w:cs="Times New Roman"/>
        </w:rPr>
      </w:pPr>
      <w:r w:rsidRPr="00AA5DEA">
        <w:rPr>
          <w:rFonts w:ascii="Times New Roman" w:hAnsi="Times New Roman" w:cs="Times New Roman"/>
          <w:color w:val="000000"/>
        </w:rPr>
        <w:t>Excitatory (</w:t>
      </w:r>
      <w:proofErr w:type="spellStart"/>
      <w:r w:rsidRPr="00AA5DEA">
        <w:rPr>
          <w:rFonts w:ascii="Times New Roman" w:hAnsi="Times New Roman" w:cs="Times New Roman"/>
          <w:color w:val="000000"/>
        </w:rPr>
        <w:t>i</w:t>
      </w:r>
      <w:proofErr w:type="spellEnd"/>
      <w:r w:rsidRPr="00AA5DEA">
        <w:rPr>
          <w:rFonts w:ascii="Times New Roman" w:hAnsi="Times New Roman" w:cs="Times New Roman"/>
          <w:color w:val="000000"/>
        </w:rPr>
        <w:t xml:space="preserve">) and inhibitory (ii) synaptic density was quantified </w:t>
      </w:r>
      <w:r w:rsidR="00AF5392">
        <w:rPr>
          <w:rFonts w:ascii="Times New Roman" w:hAnsi="Times New Roman" w:cs="Times New Roman"/>
          <w:color w:val="000000"/>
        </w:rPr>
        <w:t xml:space="preserve">at P60 </w:t>
      </w:r>
      <w:r w:rsidRPr="00AA5DEA">
        <w:rPr>
          <w:rFonts w:ascii="Times New Roman" w:hAnsi="Times New Roman" w:cs="Times New Roman"/>
          <w:color w:val="000000"/>
        </w:rPr>
        <w:t>from</w:t>
      </w:r>
      <w:r w:rsidR="009461BF">
        <w:rPr>
          <w:rFonts w:ascii="Times New Roman" w:hAnsi="Times New Roman" w:cs="Times New Roman"/>
          <w:color w:val="000000"/>
        </w:rPr>
        <w:t>:</w:t>
      </w:r>
      <w:r w:rsidRPr="00AA5DEA">
        <w:rPr>
          <w:rFonts w:ascii="Times New Roman" w:hAnsi="Times New Roman" w:cs="Times New Roman"/>
          <w:color w:val="000000"/>
        </w:rPr>
        <w:t xml:space="preserve"> (1) apical dendrites of</w:t>
      </w:r>
      <w:r w:rsidR="00AF5392">
        <w:rPr>
          <w:rFonts w:ascii="Times New Roman" w:hAnsi="Times New Roman" w:cs="Times New Roman"/>
          <w:color w:val="000000"/>
        </w:rPr>
        <w:t xml:space="preserve">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and</w:t>
      </w:r>
      <w:r w:rsidR="00AF5392">
        <w:rPr>
          <w:rFonts w:ascii="Times New Roman" w:hAnsi="Times New Roman" w:cs="Times New Roman"/>
          <w:color w:val="000000"/>
        </w:rPr>
        <w:t xml:space="preserve">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w:t>
      </w:r>
      <w:r w:rsidR="00AF5392">
        <w:rPr>
          <w:rFonts w:ascii="Times New Roman" w:hAnsi="Times New Roman" w:cs="Times New Roman"/>
          <w:i/>
          <w:color w:val="000000"/>
          <w:vertAlign w:val="superscript"/>
        </w:rPr>
        <w:t>r6</w:t>
      </w:r>
      <w:r w:rsidRPr="00AA5DEA">
        <w:rPr>
          <w:rFonts w:ascii="Times New Roman" w:hAnsi="Times New Roman" w:cs="Times New Roman"/>
          <w:i/>
          <w:color w:val="000000"/>
          <w:vertAlign w:val="superscript"/>
        </w:rPr>
        <w:t>CKO</w:t>
      </w:r>
      <w:r w:rsidR="008C49A5">
        <w:rPr>
          <w:rFonts w:ascii="Times New Roman" w:hAnsi="Times New Roman" w:cs="Times New Roman"/>
          <w:color w:val="000000"/>
        </w:rPr>
        <w:t xml:space="preserve">, </w:t>
      </w:r>
      <w:r w:rsidRPr="00AA5DEA">
        <w:rPr>
          <w:rFonts w:ascii="Times New Roman" w:hAnsi="Times New Roman" w:cs="Times New Roman"/>
          <w:color w:val="000000"/>
        </w:rPr>
        <w:t xml:space="preserve">4 weeks after </w:t>
      </w:r>
      <w:r w:rsidR="009461BF">
        <w:rPr>
          <w:rFonts w:ascii="Times New Roman" w:hAnsi="Times New Roman" w:cs="Times New Roman"/>
          <w:color w:val="000000"/>
        </w:rPr>
        <w:t xml:space="preserve">P30 </w:t>
      </w:r>
      <w:r w:rsidRPr="00AA5DEA">
        <w:rPr>
          <w:rFonts w:ascii="Times New Roman" w:hAnsi="Times New Roman" w:cs="Times New Roman"/>
          <w:color w:val="000000"/>
        </w:rPr>
        <w:t>injection with saline or LiCl</w:t>
      </w:r>
      <w:r w:rsidR="009461BF">
        <w:rPr>
          <w:rFonts w:ascii="Times New Roman" w:hAnsi="Times New Roman" w:cs="Times New Roman"/>
          <w:color w:val="000000"/>
        </w:rPr>
        <w:t>;</w:t>
      </w:r>
      <w:r w:rsidRPr="00AA5DEA">
        <w:rPr>
          <w:rFonts w:ascii="Times New Roman" w:hAnsi="Times New Roman" w:cs="Times New Roman"/>
          <w:color w:val="000000"/>
        </w:rPr>
        <w:t xml:space="preserve"> and</w:t>
      </w:r>
      <w:r w:rsidR="009461BF">
        <w:rPr>
          <w:rFonts w:ascii="Times New Roman" w:hAnsi="Times New Roman" w:cs="Times New Roman"/>
          <w:color w:val="000000"/>
        </w:rPr>
        <w:t xml:space="preserve"> from:</w:t>
      </w:r>
      <w:r w:rsidRPr="00AA5DEA">
        <w:rPr>
          <w:rFonts w:ascii="Times New Roman" w:hAnsi="Times New Roman" w:cs="Times New Roman"/>
          <w:color w:val="000000"/>
        </w:rPr>
        <w:t xml:space="preserve"> </w:t>
      </w:r>
      <w:r w:rsidRPr="00AA5DEA">
        <w:rPr>
          <w:rFonts w:ascii="Times New Roman" w:hAnsi="Times New Roman" w:cs="Times New Roman"/>
        </w:rPr>
        <w:t xml:space="preserve">(2) dendrites of layer 5 neurons from mPFCx of </w:t>
      </w:r>
      <w:r w:rsidRPr="00AA5DEA">
        <w:rPr>
          <w:rFonts w:ascii="Times New Roman" w:hAnsi="Times New Roman" w:cs="Times New Roman"/>
          <w:i/>
        </w:rPr>
        <w:t>Tbr1</w:t>
      </w:r>
      <w:r w:rsidRPr="00AA5DEA">
        <w:rPr>
          <w:rFonts w:ascii="Times New Roman" w:hAnsi="Times New Roman" w:cs="Times New Roman"/>
          <w:i/>
          <w:vertAlign w:val="superscript"/>
        </w:rPr>
        <w:t>wildtype</w:t>
      </w:r>
      <w:r w:rsidRPr="00AA5DEA">
        <w:rPr>
          <w:rFonts w:ascii="Times New Roman" w:hAnsi="Times New Roman" w:cs="Times New Roman"/>
        </w:rPr>
        <w:t xml:space="preserve">, </w:t>
      </w:r>
      <w:r w:rsidRPr="00AA5DEA">
        <w:rPr>
          <w:rFonts w:ascii="Times New Roman" w:hAnsi="Times New Roman" w:cs="Times New Roman"/>
          <w:i/>
        </w:rPr>
        <w:t>Tbr1</w:t>
      </w:r>
      <w:r w:rsidRPr="00AA5DEA">
        <w:rPr>
          <w:rFonts w:ascii="Times New Roman" w:hAnsi="Times New Roman" w:cs="Times New Roman"/>
          <w:i/>
          <w:vertAlign w:val="superscript"/>
        </w:rPr>
        <w:t>+/-</w:t>
      </w:r>
      <w:r w:rsidRPr="00AA5DEA">
        <w:rPr>
          <w:rFonts w:ascii="Times New Roman" w:hAnsi="Times New Roman" w:cs="Times New Roman"/>
        </w:rPr>
        <w:t xml:space="preserve"> and layer 6 neurons from SSCx of</w:t>
      </w:r>
      <w:r w:rsidRPr="00AA5DEA">
        <w:rPr>
          <w:rFonts w:ascii="Times New Roman" w:hAnsi="Times New Roman" w:cs="Times New Roman"/>
          <w:i/>
        </w:rPr>
        <w:t xml:space="preserve"> Tbr1</w:t>
      </w:r>
      <w:r w:rsidRPr="00AA5DEA">
        <w:rPr>
          <w:rFonts w:ascii="Times New Roman" w:hAnsi="Times New Roman" w:cs="Times New Roman"/>
          <w:i/>
          <w:vertAlign w:val="superscript"/>
        </w:rPr>
        <w:t>wildtype</w:t>
      </w:r>
      <w:r w:rsidRPr="00AA5DEA">
        <w:rPr>
          <w:rFonts w:ascii="Times New Roman" w:hAnsi="Times New Roman" w:cs="Times New Roman"/>
        </w:rPr>
        <w:t xml:space="preserve">, </w:t>
      </w:r>
      <w:r w:rsidRPr="00AA5DEA">
        <w:rPr>
          <w:rFonts w:ascii="Times New Roman" w:hAnsi="Times New Roman" w:cs="Times New Roman"/>
          <w:i/>
        </w:rPr>
        <w:t>Tbr1</w:t>
      </w:r>
      <w:r w:rsidRPr="00AA5DEA">
        <w:rPr>
          <w:rFonts w:ascii="Times New Roman" w:hAnsi="Times New Roman" w:cs="Times New Roman"/>
          <w:i/>
          <w:vertAlign w:val="superscript"/>
        </w:rPr>
        <w:t>+/-</w:t>
      </w:r>
      <w:r w:rsidR="00AF5392">
        <w:rPr>
          <w:rFonts w:ascii="Times New Roman" w:hAnsi="Times New Roman" w:cs="Times New Roman"/>
        </w:rPr>
        <w:t xml:space="preserve">, </w:t>
      </w:r>
      <w:r w:rsidRPr="00AA5DEA">
        <w:rPr>
          <w:rFonts w:ascii="Times New Roman" w:hAnsi="Times New Roman" w:cs="Times New Roman"/>
        </w:rPr>
        <w:t xml:space="preserve">24 hours after </w:t>
      </w:r>
      <w:r w:rsidRPr="00AA5DEA">
        <w:rPr>
          <w:rFonts w:ascii="Times New Roman" w:hAnsi="Times New Roman" w:cs="Times New Roman"/>
          <w:color w:val="000000"/>
        </w:rPr>
        <w:t>injection with saline or LiCl</w:t>
      </w:r>
      <w:r w:rsidRPr="00AA5DEA">
        <w:rPr>
          <w:rFonts w:ascii="Times New Roman" w:hAnsi="Times New Roman" w:cs="Times New Roman"/>
        </w:rPr>
        <w:t xml:space="preserve"> at P</w:t>
      </w:r>
      <w:r w:rsidR="00AF5392">
        <w:rPr>
          <w:rFonts w:ascii="Times New Roman" w:hAnsi="Times New Roman" w:cs="Times New Roman"/>
        </w:rPr>
        <w:t>59</w:t>
      </w:r>
      <w:r>
        <w:rPr>
          <w:rFonts w:ascii="Times New Roman" w:hAnsi="Times New Roman" w:cs="Times New Roman"/>
        </w:rPr>
        <w:t xml:space="preserve"> </w:t>
      </w:r>
      <w:r w:rsidRPr="00AA5DEA">
        <w:rPr>
          <w:rFonts w:ascii="Times New Roman" w:hAnsi="Times New Roman" w:cs="Times New Roman"/>
        </w:rPr>
        <w:t xml:space="preserve">(n=15).  </w:t>
      </w:r>
    </w:p>
    <w:p w14:paraId="49FE246F" w14:textId="184007F8" w:rsidR="00892A14" w:rsidRPr="00AA5DEA" w:rsidRDefault="00892A14" w:rsidP="00892A14">
      <w:pPr>
        <w:rPr>
          <w:rFonts w:ascii="Times New Roman" w:hAnsi="Times New Roman" w:cs="Times New Roman"/>
        </w:rPr>
      </w:pPr>
      <w:r w:rsidRPr="00473964">
        <w:rPr>
          <w:rFonts w:ascii="Times New Roman" w:hAnsi="Times New Roman" w:cs="Times New Roman"/>
          <w:b/>
          <w:color w:val="000000"/>
        </w:rPr>
        <w:t>(</w:t>
      </w:r>
      <w:proofErr w:type="spellStart"/>
      <w:r w:rsidRPr="00473964">
        <w:rPr>
          <w:rFonts w:ascii="Times New Roman" w:hAnsi="Times New Roman" w:cs="Times New Roman"/>
          <w:b/>
          <w:color w:val="000000"/>
        </w:rPr>
        <w:t>i</w:t>
      </w:r>
      <w:proofErr w:type="spellEnd"/>
      <w:r w:rsidRPr="00473964">
        <w:rPr>
          <w:rFonts w:ascii="Times New Roman" w:hAnsi="Times New Roman" w:cs="Times New Roman"/>
          <w:b/>
          <w:color w:val="000000"/>
        </w:rPr>
        <w:t>)</w:t>
      </w:r>
      <w:r w:rsidRPr="00AA5DEA">
        <w:rPr>
          <w:rFonts w:ascii="Times New Roman" w:hAnsi="Times New Roman" w:cs="Times New Roman"/>
          <w:color w:val="000000"/>
        </w:rPr>
        <w:t xml:space="preserve"> Excitatory synapses </w:t>
      </w:r>
      <w:r w:rsidR="009461BF">
        <w:rPr>
          <w:rFonts w:ascii="Times New Roman" w:hAnsi="Times New Roman" w:cs="Times New Roman"/>
          <w:color w:val="000000"/>
        </w:rPr>
        <w:t>were</w:t>
      </w:r>
      <w:r w:rsidR="009461BF" w:rsidRPr="00AA5DEA">
        <w:rPr>
          <w:rFonts w:ascii="Times New Roman" w:hAnsi="Times New Roman" w:cs="Times New Roman"/>
          <w:color w:val="000000"/>
        </w:rPr>
        <w:t xml:space="preserve"> </w:t>
      </w:r>
      <w:r>
        <w:rPr>
          <w:rFonts w:ascii="Times New Roman" w:hAnsi="Times New Roman" w:cs="Times New Roman"/>
          <w:color w:val="000000"/>
        </w:rPr>
        <w:t xml:space="preserve">quantified </w:t>
      </w:r>
      <w:r w:rsidRPr="00AA5DEA">
        <w:rPr>
          <w:rFonts w:ascii="Times New Roman" w:hAnsi="Times New Roman" w:cs="Times New Roman"/>
          <w:color w:val="000000"/>
        </w:rPr>
        <w:t xml:space="preserve">from (A) layer 5 neurons of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(green)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(orange), (B) layer 6 neurons of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(red)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layer6CKO</w:t>
      </w:r>
      <w:r w:rsidRPr="00AA5DEA">
        <w:rPr>
          <w:rFonts w:ascii="Times New Roman" w:hAnsi="Times New Roman" w:cs="Times New Roman"/>
          <w:color w:val="000000"/>
        </w:rPr>
        <w:t xml:space="preserve"> (blue) mice</w:t>
      </w:r>
      <w:r w:rsidR="00AF5392">
        <w:rPr>
          <w:rFonts w:ascii="Times New Roman" w:hAnsi="Times New Roman" w:cs="Times New Roman"/>
          <w:color w:val="000000"/>
        </w:rPr>
        <w:t xml:space="preserve"> at P60</w:t>
      </w:r>
      <w:r w:rsidRPr="00AA5DEA">
        <w:rPr>
          <w:rFonts w:ascii="Times New Roman" w:hAnsi="Times New Roman" w:cs="Times New Roman"/>
          <w:color w:val="000000"/>
        </w:rPr>
        <w:t xml:space="preserve">, 4 weeks after saline and/or LiCl was administered. (C) Quantification of excitatory synaptic density of layer 5 neurons of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(green)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t>
      </w:r>
      <w:r w:rsidRPr="00AA5DEA">
        <w:rPr>
          <w:rFonts w:ascii="Times New Roman" w:hAnsi="Times New Roman" w:cs="Times New Roman"/>
          <w:color w:val="000000"/>
        </w:rPr>
        <w:t xml:space="preserve"> (orange) and (D) layer 6 neurons of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(red)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t>
      </w:r>
      <w:r w:rsidRPr="00AA5DEA">
        <w:rPr>
          <w:rFonts w:ascii="Times New Roman" w:hAnsi="Times New Roman" w:cs="Times New Roman"/>
          <w:color w:val="000000"/>
        </w:rPr>
        <w:t xml:space="preserve"> (blue) mice at P60, 24 hours after injection with saline or LiCl.</w:t>
      </w:r>
    </w:p>
    <w:p w14:paraId="35C88693" w14:textId="33CAA1B6" w:rsidR="00892A14" w:rsidRPr="00AA5DEA" w:rsidRDefault="00892A14" w:rsidP="00892A14">
      <w:pPr>
        <w:rPr>
          <w:rFonts w:ascii="Times New Roman" w:hAnsi="Times New Roman" w:cs="Times New Roman"/>
        </w:rPr>
      </w:pPr>
      <w:r w:rsidRPr="00473964">
        <w:rPr>
          <w:rFonts w:ascii="Times New Roman" w:hAnsi="Times New Roman" w:cs="Times New Roman"/>
          <w:b/>
          <w:color w:val="000000"/>
        </w:rPr>
        <w:t>(ii)</w:t>
      </w:r>
      <w:r w:rsidRPr="00AA5DEA">
        <w:rPr>
          <w:rFonts w:ascii="Times New Roman" w:hAnsi="Times New Roman" w:cs="Times New Roman"/>
          <w:color w:val="000000"/>
        </w:rPr>
        <w:t xml:space="preserve"> </w:t>
      </w:r>
      <w:r>
        <w:rPr>
          <w:rFonts w:ascii="Times New Roman" w:hAnsi="Times New Roman" w:cs="Times New Roman"/>
          <w:color w:val="000000"/>
        </w:rPr>
        <w:t>I</w:t>
      </w:r>
      <w:r w:rsidRPr="00AA5DEA">
        <w:rPr>
          <w:rFonts w:ascii="Times New Roman" w:hAnsi="Times New Roman" w:cs="Times New Roman"/>
          <w:color w:val="000000"/>
        </w:rPr>
        <w:t xml:space="preserve">nhibitory synapses </w:t>
      </w:r>
      <w:r w:rsidR="00C75A1B">
        <w:rPr>
          <w:rFonts w:ascii="Times New Roman" w:hAnsi="Times New Roman" w:cs="Times New Roman"/>
          <w:color w:val="000000"/>
        </w:rPr>
        <w:t xml:space="preserve">were </w:t>
      </w:r>
      <w:r>
        <w:rPr>
          <w:rFonts w:ascii="Times New Roman" w:hAnsi="Times New Roman" w:cs="Times New Roman"/>
          <w:color w:val="000000"/>
        </w:rPr>
        <w:t xml:space="preserve">quantified </w:t>
      </w:r>
      <w:r w:rsidRPr="00AA5DEA">
        <w:rPr>
          <w:rFonts w:ascii="Times New Roman" w:hAnsi="Times New Roman" w:cs="Times New Roman"/>
          <w:color w:val="000000"/>
        </w:rPr>
        <w:t xml:space="preserve">from (E)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and (F)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layer6CKO</w:t>
      </w:r>
      <w:r w:rsidRPr="00AA5DEA">
        <w:rPr>
          <w:rFonts w:ascii="Times New Roman" w:hAnsi="Times New Roman" w:cs="Times New Roman"/>
          <w:color w:val="000000"/>
        </w:rPr>
        <w:t xml:space="preserve"> mice, 4 weeks after saline and/or LiCl was administered</w:t>
      </w:r>
      <w:r w:rsidR="00AF5392">
        <w:rPr>
          <w:rFonts w:ascii="Times New Roman" w:hAnsi="Times New Roman" w:cs="Times New Roman"/>
          <w:color w:val="000000"/>
        </w:rPr>
        <w:t xml:space="preserve"> at P</w:t>
      </w:r>
      <w:r w:rsidR="00EE08A7">
        <w:rPr>
          <w:rFonts w:ascii="Times New Roman" w:hAnsi="Times New Roman" w:cs="Times New Roman"/>
          <w:color w:val="000000"/>
        </w:rPr>
        <w:t>30</w:t>
      </w:r>
      <w:r w:rsidRPr="00AA5DEA">
        <w:rPr>
          <w:rFonts w:ascii="Times New Roman" w:hAnsi="Times New Roman" w:cs="Times New Roman"/>
          <w:color w:val="000000"/>
        </w:rPr>
        <w:t xml:space="preserve">. (G) Inhibitory synapses were quantified from layer 5 neurons of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t>
      </w:r>
      <w:r w:rsidRPr="00AA5DEA">
        <w:rPr>
          <w:rFonts w:ascii="Times New Roman" w:hAnsi="Times New Roman" w:cs="Times New Roman"/>
          <w:color w:val="000000"/>
        </w:rPr>
        <w:t xml:space="preserve"> and (H) layer 6 neurons of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t>
      </w:r>
      <w:r w:rsidRPr="00AA5DEA">
        <w:rPr>
          <w:rFonts w:ascii="Times New Roman" w:hAnsi="Times New Roman" w:cs="Times New Roman"/>
          <w:color w:val="000000"/>
        </w:rPr>
        <w:t xml:space="preserve"> mice at P60, 24 hours after injection with saline or LiCl.</w:t>
      </w:r>
      <w:r w:rsidRPr="00AA5DEA">
        <w:rPr>
          <w:rFonts w:ascii="Times New Roman" w:hAnsi="Times New Roman" w:cs="Times New Roman"/>
        </w:rPr>
        <w:t xml:space="preserve"> </w:t>
      </w:r>
      <w:r w:rsidR="00AF5392">
        <w:rPr>
          <w:rFonts w:ascii="Times New Roman" w:hAnsi="Times New Roman" w:cs="Times New Roman"/>
        </w:rPr>
        <w:t>Floating bar graphs</w:t>
      </w:r>
      <w:r w:rsidR="00AF5392" w:rsidRPr="00AA5DEA">
        <w:rPr>
          <w:rFonts w:ascii="Times New Roman" w:hAnsi="Times New Roman" w:cs="Times New Roman"/>
        </w:rPr>
        <w:t xml:space="preserve"> represent the </w:t>
      </w:r>
      <w:r w:rsidR="00AF5392">
        <w:rPr>
          <w:rFonts w:ascii="Times New Roman" w:hAnsi="Times New Roman" w:cs="Times New Roman"/>
        </w:rPr>
        <w:t xml:space="preserve">min to max distribution of </w:t>
      </w:r>
      <w:r w:rsidR="00AF5392" w:rsidRPr="00AA5DEA">
        <w:rPr>
          <w:rFonts w:ascii="Times New Roman" w:hAnsi="Times New Roman" w:cs="Times New Roman"/>
        </w:rPr>
        <w:t>all excitatory and inhibitory synapse numbers measured from each genotype.</w:t>
      </w:r>
      <w:r w:rsidR="00AF5392">
        <w:rPr>
          <w:rFonts w:ascii="Times New Roman" w:hAnsi="Times New Roman" w:cs="Times New Roman"/>
        </w:rPr>
        <w:t xml:space="preserve"> </w:t>
      </w:r>
      <w:r w:rsidR="00AF5392" w:rsidRPr="00AA5DEA">
        <w:rPr>
          <w:rFonts w:ascii="Times New Roman" w:hAnsi="Times New Roman" w:cs="Times New Roman"/>
        </w:rPr>
        <w:t xml:space="preserve">Horizontal line in each box </w:t>
      </w:r>
      <w:r w:rsidR="00AF5392">
        <w:rPr>
          <w:rFonts w:ascii="Times New Roman" w:hAnsi="Times New Roman" w:cs="Times New Roman"/>
        </w:rPr>
        <w:t>denotes</w:t>
      </w:r>
      <w:r w:rsidR="00AF5392" w:rsidRPr="00AA5DEA">
        <w:rPr>
          <w:rFonts w:ascii="Times New Roman" w:hAnsi="Times New Roman" w:cs="Times New Roman"/>
        </w:rPr>
        <w:t xml:space="preserve"> the average</w:t>
      </w:r>
      <w:r w:rsidR="00AF5392">
        <w:rPr>
          <w:rFonts w:ascii="Times New Roman" w:hAnsi="Times New Roman" w:cs="Times New Roman"/>
        </w:rPr>
        <w:t xml:space="preserve"> distribution</w:t>
      </w:r>
      <w:r w:rsidR="00AF5392" w:rsidRPr="00AA5DEA">
        <w:rPr>
          <w:rFonts w:ascii="Times New Roman" w:hAnsi="Times New Roman" w:cs="Times New Roman"/>
        </w:rPr>
        <w:t>.</w:t>
      </w:r>
      <w:r w:rsidR="00AF5392">
        <w:rPr>
          <w:rFonts w:ascii="Times New Roman" w:hAnsi="Times New Roman" w:cs="Times New Roman"/>
        </w:rPr>
        <w:t xml:space="preserve"> Average distribution is numerically indicated in each box</w:t>
      </w:r>
      <w:r w:rsidR="001E4EBD">
        <w:rPr>
          <w:rFonts w:ascii="Times New Roman" w:hAnsi="Times New Roman" w:cs="Times New Roman"/>
        </w:rPr>
        <w:t xml:space="preserve"> (</w:t>
      </w:r>
      <w:r w:rsidRPr="00AA5DEA">
        <w:rPr>
          <w:rFonts w:ascii="Times New Roman" w:hAnsi="Times New Roman" w:cs="Times New Roman"/>
        </w:rPr>
        <w:t xml:space="preserve">n=15). </w:t>
      </w:r>
      <w:r w:rsidRPr="00AA5DEA">
        <w:rPr>
          <w:rFonts w:ascii="Times New Roman" w:hAnsi="Times New Roman" w:cs="Times New Roman"/>
          <w:color w:val="000000"/>
        </w:rPr>
        <w:t>Two-tailed T-test with Tukey correction was used for pairwise comparisons</w:t>
      </w:r>
      <w:r w:rsidR="001E4EBD">
        <w:rPr>
          <w:rFonts w:ascii="Times New Roman" w:hAnsi="Times New Roman" w:cs="Times New Roman"/>
          <w:color w:val="000000"/>
        </w:rPr>
        <w:t xml:space="preserve">. </w:t>
      </w:r>
      <w:r w:rsidR="001E4EBD">
        <w:rPr>
          <w:rFonts w:ascii="Times New Roman" w:hAnsi="Times New Roman" w:cs="Times New Roman"/>
        </w:rPr>
        <w:t xml:space="preserve">ns = not significant. </w:t>
      </w:r>
      <w:r w:rsidR="001E4EBD" w:rsidRPr="00AA5DEA">
        <w:rPr>
          <w:rFonts w:ascii="Times New Roman" w:hAnsi="Times New Roman" w:cs="Times New Roman"/>
        </w:rPr>
        <w:t>(***p&lt;0.001) (****p&lt;0.0001)</w:t>
      </w:r>
      <w:r w:rsidR="001E4EBD">
        <w:rPr>
          <w:rFonts w:ascii="Times New Roman" w:hAnsi="Times New Roman" w:cs="Times New Roman"/>
        </w:rPr>
        <w:t>.</w:t>
      </w:r>
    </w:p>
    <w:p w14:paraId="68DF7D7B" w14:textId="1464EEE1" w:rsidR="00892A14" w:rsidRDefault="00892A14" w:rsidP="00892A14">
      <w:pPr>
        <w:rPr>
          <w:rFonts w:ascii="Times New Roman" w:hAnsi="Times New Roman" w:cs="Times New Roman"/>
          <w:color w:val="000000"/>
        </w:rPr>
      </w:pPr>
      <w:r w:rsidRPr="00473964">
        <w:rPr>
          <w:rFonts w:ascii="Times New Roman" w:hAnsi="Times New Roman" w:cs="Times New Roman"/>
          <w:b/>
          <w:color w:val="000000"/>
        </w:rPr>
        <w:t>(iii)</w:t>
      </w:r>
      <w:r w:rsidRPr="00AA5DEA">
        <w:rPr>
          <w:rFonts w:ascii="Times New Roman" w:hAnsi="Times New Roman" w:cs="Times New Roman"/>
          <w:color w:val="000000"/>
        </w:rPr>
        <w:t xml:space="preserve"> </w:t>
      </w:r>
      <w:r>
        <w:rPr>
          <w:rFonts w:ascii="Times New Roman" w:hAnsi="Times New Roman" w:cs="Times New Roman"/>
          <w:color w:val="000000"/>
        </w:rPr>
        <w:t xml:space="preserve">Corticothalamic axonal arborization </w:t>
      </w:r>
      <w:r w:rsidR="009461BF">
        <w:rPr>
          <w:rFonts w:ascii="Times New Roman" w:hAnsi="Times New Roman" w:cs="Times New Roman"/>
          <w:color w:val="000000"/>
        </w:rPr>
        <w:t xml:space="preserve">in the thalamus is shown </w:t>
      </w:r>
      <w:r w:rsidR="009461BF" w:rsidRPr="00AA5DEA">
        <w:rPr>
          <w:rFonts w:ascii="Times New Roman" w:hAnsi="Times New Roman" w:cs="Times New Roman"/>
          <w:color w:val="000000"/>
        </w:rPr>
        <w:t xml:space="preserve">by </w:t>
      </w:r>
      <w:proofErr w:type="spellStart"/>
      <w:r w:rsidR="009461BF" w:rsidRPr="00AA5DEA">
        <w:rPr>
          <w:rFonts w:ascii="Times New Roman" w:hAnsi="Times New Roman" w:cs="Times New Roman"/>
          <w:color w:val="000000"/>
        </w:rPr>
        <w:t>tdTomato’s</w:t>
      </w:r>
      <w:proofErr w:type="spellEnd"/>
      <w:r w:rsidR="009461BF" w:rsidRPr="00AA5DEA">
        <w:rPr>
          <w:rFonts w:ascii="Times New Roman" w:hAnsi="Times New Roman" w:cs="Times New Roman"/>
          <w:color w:val="000000"/>
        </w:rPr>
        <w:t xml:space="preserve"> endogenous fluorescence (red)</w:t>
      </w:r>
      <w:r w:rsidR="009461BF">
        <w:rPr>
          <w:rFonts w:ascii="Times New Roman" w:hAnsi="Times New Roman" w:cs="Times New Roman"/>
          <w:color w:val="000000"/>
        </w:rPr>
        <w:t xml:space="preserve"> </w:t>
      </w:r>
      <w:r>
        <w:rPr>
          <w:rFonts w:ascii="Times New Roman" w:hAnsi="Times New Roman" w:cs="Times New Roman"/>
          <w:color w:val="000000"/>
        </w:rPr>
        <w:t xml:space="preserve">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(I-K)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w:t>
      </w:r>
      <w:r w:rsidRPr="00AA5DEA">
        <w:rPr>
          <w:rFonts w:ascii="Times New Roman" w:hAnsi="Times New Roman" w:cs="Times New Roman"/>
          <w:color w:val="000000"/>
        </w:rPr>
        <w:t xml:space="preserve"> </w:t>
      </w:r>
      <w:r w:rsidR="001E4EBD">
        <w:rPr>
          <w:rFonts w:ascii="Times New Roman" w:hAnsi="Times New Roman" w:cs="Times New Roman"/>
          <w:color w:val="000000"/>
        </w:rPr>
        <w:t>CKO</w:t>
      </w:r>
      <w:r w:rsidR="001E4EBD" w:rsidRPr="00AA5DEA">
        <w:rPr>
          <w:rFonts w:ascii="Times New Roman" w:hAnsi="Times New Roman" w:cs="Times New Roman"/>
          <w:color w:val="000000"/>
        </w:rPr>
        <w:t xml:space="preserve"> </w:t>
      </w:r>
      <w:r w:rsidRPr="00AA5DEA">
        <w:rPr>
          <w:rFonts w:ascii="Times New Roman" w:hAnsi="Times New Roman" w:cs="Times New Roman"/>
          <w:color w:val="000000"/>
        </w:rPr>
        <w:t>(L-N). The overlap between DAPI (blue) and tdTomato (red) is shown from saline</w:t>
      </w:r>
      <w:r w:rsidR="00E21766">
        <w:rPr>
          <w:rFonts w:ascii="Times New Roman" w:hAnsi="Times New Roman" w:cs="Times New Roman"/>
          <w:color w:val="000000"/>
        </w:rPr>
        <w:t>-</w:t>
      </w:r>
      <w:r w:rsidRPr="00AA5DEA">
        <w:rPr>
          <w:rFonts w:ascii="Times New Roman" w:hAnsi="Times New Roman" w:cs="Times New Roman"/>
          <w:color w:val="000000"/>
        </w:rPr>
        <w:t xml:space="preserve">injected (I, L), 24 </w:t>
      </w:r>
      <w:proofErr w:type="spellStart"/>
      <w:r w:rsidRPr="00AA5DEA">
        <w:rPr>
          <w:rFonts w:ascii="Times New Roman" w:hAnsi="Times New Roman" w:cs="Times New Roman"/>
          <w:color w:val="000000"/>
        </w:rPr>
        <w:t>hrs</w:t>
      </w:r>
      <w:proofErr w:type="spellEnd"/>
      <w:r w:rsidRPr="00AA5DEA">
        <w:rPr>
          <w:rFonts w:ascii="Times New Roman" w:hAnsi="Times New Roman" w:cs="Times New Roman"/>
          <w:color w:val="000000"/>
        </w:rPr>
        <w:t xml:space="preserve"> after LiCl injection (J, M) and 4 weeks after LiCl injection (K, N). White arrowheads</w:t>
      </w:r>
      <w:r w:rsidRPr="00BA2A83">
        <w:rPr>
          <w:rFonts w:ascii="Times New Roman" w:hAnsi="Times New Roman" w:cs="Times New Roman"/>
          <w:color w:val="000000"/>
        </w:rPr>
        <w:t xml:space="preserve"> </w:t>
      </w:r>
      <w:r w:rsidRPr="00AA5DEA">
        <w:rPr>
          <w:rFonts w:ascii="Times New Roman" w:hAnsi="Times New Roman" w:cs="Times New Roman"/>
          <w:color w:val="000000"/>
        </w:rPr>
        <w:t xml:space="preserve">in panel </w:t>
      </w:r>
      <w:r>
        <w:rPr>
          <w:rFonts w:ascii="Times New Roman" w:hAnsi="Times New Roman" w:cs="Times New Roman"/>
          <w:color w:val="000000"/>
        </w:rPr>
        <w:t>(</w:t>
      </w:r>
      <w:r w:rsidRPr="00AA5DEA">
        <w:rPr>
          <w:rFonts w:ascii="Times New Roman" w:hAnsi="Times New Roman" w:cs="Times New Roman"/>
          <w:color w:val="000000"/>
        </w:rPr>
        <w:t>L</w:t>
      </w:r>
      <w:r>
        <w:rPr>
          <w:rFonts w:ascii="Times New Roman" w:hAnsi="Times New Roman" w:cs="Times New Roman"/>
          <w:color w:val="000000"/>
        </w:rPr>
        <w:t>)</w:t>
      </w:r>
      <w:r w:rsidRPr="00AA5DEA">
        <w:rPr>
          <w:rFonts w:ascii="Times New Roman" w:hAnsi="Times New Roman" w:cs="Times New Roman"/>
          <w:color w:val="000000"/>
        </w:rPr>
        <w:t xml:space="preserve"> </w:t>
      </w:r>
      <w:r>
        <w:rPr>
          <w:rFonts w:ascii="Times New Roman" w:hAnsi="Times New Roman" w:cs="Times New Roman"/>
          <w:color w:val="000000"/>
        </w:rPr>
        <w:t xml:space="preserve">shows </w:t>
      </w:r>
      <w:r w:rsidRPr="00AA5DEA">
        <w:rPr>
          <w:rFonts w:ascii="Times New Roman" w:hAnsi="Times New Roman" w:cs="Times New Roman"/>
          <w:color w:val="000000"/>
        </w:rPr>
        <w:t>thalam</w:t>
      </w:r>
      <w:r>
        <w:rPr>
          <w:rFonts w:ascii="Times New Roman" w:hAnsi="Times New Roman" w:cs="Times New Roman"/>
          <w:color w:val="000000"/>
        </w:rPr>
        <w:t>ic regions</w:t>
      </w:r>
      <w:r w:rsidRPr="00AA5DEA">
        <w:rPr>
          <w:rFonts w:ascii="Times New Roman" w:hAnsi="Times New Roman" w:cs="Times New Roman"/>
          <w:color w:val="000000"/>
        </w:rPr>
        <w:t xml:space="preserve"> that </w:t>
      </w:r>
      <w:r>
        <w:rPr>
          <w:rFonts w:ascii="Times New Roman" w:hAnsi="Times New Roman" w:cs="Times New Roman"/>
          <w:color w:val="000000"/>
        </w:rPr>
        <w:t>have</w:t>
      </w:r>
      <w:r w:rsidRPr="00AA5DEA">
        <w:rPr>
          <w:rFonts w:ascii="Times New Roman" w:hAnsi="Times New Roman" w:cs="Times New Roman"/>
          <w:color w:val="000000"/>
        </w:rPr>
        <w:t xml:space="preserve"> reduced corticothalamic axonal arborization</w:t>
      </w:r>
      <w:r w:rsidR="001E4EBD">
        <w:rPr>
          <w:rFonts w:ascii="Times New Roman" w:hAnsi="Times New Roman" w:cs="Times New Roman"/>
          <w:color w:val="000000"/>
        </w:rPr>
        <w:t xml:space="preserve"> in </w:t>
      </w:r>
      <w:r w:rsidR="001E4EBD">
        <w:rPr>
          <w:rFonts w:ascii="Times New Roman" w:hAnsi="Times New Roman" w:cs="Times New Roman"/>
          <w:i/>
          <w:color w:val="000000"/>
        </w:rPr>
        <w:t>Tbr1</w:t>
      </w:r>
      <w:r w:rsidR="001E4EBD" w:rsidRPr="00473964">
        <w:rPr>
          <w:rFonts w:ascii="Times New Roman" w:hAnsi="Times New Roman" w:cs="Times New Roman"/>
          <w:i/>
          <w:color w:val="000000"/>
          <w:vertAlign w:val="superscript"/>
        </w:rPr>
        <w:t>layer6</w:t>
      </w:r>
      <w:r w:rsidR="001E4EBD">
        <w:rPr>
          <w:rFonts w:ascii="Times New Roman" w:hAnsi="Times New Roman" w:cs="Times New Roman"/>
          <w:i/>
          <w:color w:val="000000"/>
        </w:rPr>
        <w:t xml:space="preserve"> </w:t>
      </w:r>
      <w:r w:rsidR="001E4EBD">
        <w:rPr>
          <w:rFonts w:ascii="Times New Roman" w:hAnsi="Times New Roman" w:cs="Times New Roman"/>
          <w:color w:val="000000"/>
        </w:rPr>
        <w:t>CKO</w:t>
      </w:r>
      <w:r w:rsidRPr="00AA5DEA">
        <w:rPr>
          <w:rFonts w:ascii="Times New Roman" w:hAnsi="Times New Roman" w:cs="Times New Roman"/>
          <w:color w:val="000000"/>
        </w:rPr>
        <w:t xml:space="preserve">. Yellow arrowheads in panels </w:t>
      </w:r>
      <w:r>
        <w:rPr>
          <w:rFonts w:ascii="Times New Roman" w:hAnsi="Times New Roman" w:cs="Times New Roman"/>
          <w:color w:val="000000"/>
        </w:rPr>
        <w:t>(</w:t>
      </w:r>
      <w:r w:rsidRPr="00AA5DEA">
        <w:rPr>
          <w:rFonts w:ascii="Times New Roman" w:hAnsi="Times New Roman" w:cs="Times New Roman"/>
          <w:color w:val="000000"/>
        </w:rPr>
        <w:t>M</w:t>
      </w:r>
      <w:r>
        <w:rPr>
          <w:rFonts w:ascii="Times New Roman" w:hAnsi="Times New Roman" w:cs="Times New Roman"/>
          <w:color w:val="000000"/>
        </w:rPr>
        <w:t>)</w:t>
      </w:r>
      <w:r w:rsidRPr="00AA5DEA">
        <w:rPr>
          <w:rFonts w:ascii="Times New Roman" w:hAnsi="Times New Roman" w:cs="Times New Roman"/>
          <w:color w:val="000000"/>
        </w:rPr>
        <w:t xml:space="preserve"> and </w:t>
      </w:r>
      <w:r>
        <w:rPr>
          <w:rFonts w:ascii="Times New Roman" w:hAnsi="Times New Roman" w:cs="Times New Roman"/>
          <w:color w:val="000000"/>
        </w:rPr>
        <w:t>(</w:t>
      </w:r>
      <w:r w:rsidRPr="00AA5DEA">
        <w:rPr>
          <w:rFonts w:ascii="Times New Roman" w:hAnsi="Times New Roman" w:cs="Times New Roman"/>
          <w:color w:val="000000"/>
        </w:rPr>
        <w:t>N</w:t>
      </w:r>
      <w:r>
        <w:rPr>
          <w:rFonts w:ascii="Times New Roman" w:hAnsi="Times New Roman" w:cs="Times New Roman"/>
          <w:color w:val="000000"/>
        </w:rPr>
        <w:t>)</w:t>
      </w:r>
      <w:r w:rsidRPr="00AA5DEA">
        <w:rPr>
          <w:rFonts w:ascii="Times New Roman" w:hAnsi="Times New Roman" w:cs="Times New Roman"/>
          <w:color w:val="000000"/>
        </w:rPr>
        <w:t xml:space="preserve"> correspond to improved </w:t>
      </w:r>
      <w:r>
        <w:rPr>
          <w:rFonts w:ascii="Times New Roman" w:hAnsi="Times New Roman" w:cs="Times New Roman"/>
          <w:color w:val="000000"/>
        </w:rPr>
        <w:t xml:space="preserve">corticothalamic </w:t>
      </w:r>
      <w:r w:rsidRPr="00AA5DEA">
        <w:rPr>
          <w:rFonts w:ascii="Times New Roman" w:hAnsi="Times New Roman" w:cs="Times New Roman"/>
          <w:color w:val="000000"/>
        </w:rPr>
        <w:t xml:space="preserve">axonal arborization in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w:t>
      </w:r>
      <w:r w:rsidRPr="00AA5DEA">
        <w:rPr>
          <w:rFonts w:ascii="Times New Roman" w:hAnsi="Times New Roman" w:cs="Times New Roman"/>
          <w:i/>
          <w:color w:val="000000"/>
        </w:rPr>
        <w:t xml:space="preserve"> </w:t>
      </w:r>
      <w:r w:rsidR="00590338">
        <w:rPr>
          <w:rFonts w:ascii="Times New Roman" w:hAnsi="Times New Roman" w:cs="Times New Roman"/>
          <w:color w:val="000000"/>
        </w:rPr>
        <w:t>CKO</w:t>
      </w:r>
      <w:r w:rsidR="00590338" w:rsidRPr="00AA5DEA">
        <w:rPr>
          <w:rFonts w:ascii="Times New Roman" w:hAnsi="Times New Roman" w:cs="Times New Roman"/>
          <w:color w:val="000000"/>
        </w:rPr>
        <w:t xml:space="preserve"> </w:t>
      </w:r>
      <w:r w:rsidR="007B7ABA">
        <w:rPr>
          <w:rFonts w:ascii="Times New Roman" w:hAnsi="Times New Roman" w:cs="Times New Roman"/>
          <w:color w:val="000000"/>
        </w:rPr>
        <w:t>following P60</w:t>
      </w:r>
      <w:r w:rsidRPr="00AA5DEA">
        <w:rPr>
          <w:rFonts w:ascii="Times New Roman" w:hAnsi="Times New Roman" w:cs="Times New Roman"/>
          <w:color w:val="000000"/>
        </w:rPr>
        <w:t xml:space="preserve"> LiCl treatment </w:t>
      </w:r>
      <w:r w:rsidR="007B7ABA">
        <w:rPr>
          <w:rFonts w:ascii="Times New Roman" w:hAnsi="Times New Roman" w:cs="Times New Roman"/>
          <w:color w:val="000000"/>
        </w:rPr>
        <w:t>after</w:t>
      </w:r>
      <w:r w:rsidR="007B7ABA" w:rsidRPr="00AA5DEA">
        <w:rPr>
          <w:rFonts w:ascii="Times New Roman" w:hAnsi="Times New Roman" w:cs="Times New Roman"/>
          <w:color w:val="000000"/>
        </w:rPr>
        <w:t xml:space="preserve"> </w:t>
      </w:r>
      <w:r w:rsidRPr="00AA5DEA">
        <w:rPr>
          <w:rFonts w:ascii="Times New Roman" w:hAnsi="Times New Roman" w:cs="Times New Roman"/>
          <w:color w:val="000000"/>
        </w:rPr>
        <w:t xml:space="preserve">24 </w:t>
      </w:r>
      <w:proofErr w:type="spellStart"/>
      <w:r w:rsidRPr="00AA5DEA">
        <w:rPr>
          <w:rFonts w:ascii="Times New Roman" w:hAnsi="Times New Roman" w:cs="Times New Roman"/>
          <w:color w:val="000000"/>
        </w:rPr>
        <w:t>hrs</w:t>
      </w:r>
      <w:proofErr w:type="spellEnd"/>
      <w:r w:rsidRPr="00AA5DEA">
        <w:rPr>
          <w:rFonts w:ascii="Times New Roman" w:hAnsi="Times New Roman" w:cs="Times New Roman"/>
          <w:color w:val="000000"/>
        </w:rPr>
        <w:t xml:space="preserve"> (M) and 4 weeks (N).</w:t>
      </w:r>
      <w:r w:rsidR="008009FA">
        <w:rPr>
          <w:rFonts w:ascii="Times New Roman" w:hAnsi="Times New Roman" w:cs="Times New Roman"/>
          <w:color w:val="000000"/>
        </w:rPr>
        <w:t xml:space="preserve"> Thalamus, Cortex (</w:t>
      </w:r>
      <w:proofErr w:type="spellStart"/>
      <w:r w:rsidR="008009FA">
        <w:rPr>
          <w:rFonts w:ascii="Times New Roman" w:hAnsi="Times New Roman" w:cs="Times New Roman"/>
          <w:color w:val="000000"/>
        </w:rPr>
        <w:t>Cx</w:t>
      </w:r>
      <w:proofErr w:type="spellEnd"/>
      <w:r w:rsidR="008009FA">
        <w:rPr>
          <w:rFonts w:ascii="Times New Roman" w:hAnsi="Times New Roman" w:cs="Times New Roman"/>
          <w:color w:val="000000"/>
        </w:rPr>
        <w:t>) and Corticothalamic axons (CTA) are labeled.</w:t>
      </w:r>
      <w:r w:rsidRPr="00AA5DEA">
        <w:rPr>
          <w:rFonts w:ascii="Times New Roman" w:hAnsi="Times New Roman" w:cs="Times New Roman"/>
          <w:color w:val="000000"/>
        </w:rPr>
        <w:t xml:space="preserve"> Scale bar = 5 mm. </w:t>
      </w:r>
    </w:p>
    <w:p w14:paraId="728FD0F7" w14:textId="4E522C19" w:rsidR="00930C7D" w:rsidRDefault="00892A14" w:rsidP="00015EF7">
      <w:pPr>
        <w:rPr>
          <w:rFonts w:ascii="Times New Roman" w:hAnsi="Times New Roman" w:cs="Times New Roman"/>
          <w:color w:val="000000"/>
        </w:rPr>
      </w:pPr>
      <w:r w:rsidRPr="00473964">
        <w:rPr>
          <w:rFonts w:ascii="Times New Roman" w:hAnsi="Times New Roman" w:cs="Times New Roman"/>
          <w:b/>
          <w:color w:val="000000"/>
        </w:rPr>
        <w:t>(iv)</w:t>
      </w:r>
      <w:r w:rsidRPr="00AA5DEA">
        <w:rPr>
          <w:rFonts w:ascii="Times New Roman" w:hAnsi="Times New Roman" w:cs="Times New Roman"/>
          <w:color w:val="000000"/>
        </w:rPr>
        <w:t xml:space="preserve"> Quantification of the tdTomato pixel intensity in thalamic region 1 (panel I and L) from saline</w:t>
      </w:r>
      <w:r w:rsidR="00E21766">
        <w:rPr>
          <w:rFonts w:ascii="Times New Roman" w:hAnsi="Times New Roman" w:cs="Times New Roman"/>
          <w:color w:val="000000"/>
        </w:rPr>
        <w:t>-</w:t>
      </w:r>
      <w:r w:rsidRPr="00AA5DEA">
        <w:rPr>
          <w:rFonts w:ascii="Times New Roman" w:hAnsi="Times New Roman" w:cs="Times New Roman"/>
          <w:color w:val="000000"/>
        </w:rPr>
        <w:t xml:space="preserve">injected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(WT-Saline)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w:t>
      </w:r>
      <w:r w:rsidRPr="00AA5DEA">
        <w:rPr>
          <w:rFonts w:ascii="Times New Roman" w:hAnsi="Times New Roman" w:cs="Times New Roman"/>
          <w:color w:val="000000"/>
        </w:rPr>
        <w:t xml:space="preserve"> homozygous mutant (Null-Saline) at P60. tdTomato signal intensity is improved in the thalamus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w:t>
      </w:r>
      <w:r w:rsidRPr="00AA5DEA">
        <w:rPr>
          <w:rFonts w:ascii="Times New Roman" w:hAnsi="Times New Roman" w:cs="Times New Roman"/>
          <w:color w:val="000000"/>
        </w:rPr>
        <w:t xml:space="preserve"> homozygous </w:t>
      </w:r>
      <w:r w:rsidR="00EA24B9">
        <w:rPr>
          <w:rFonts w:ascii="Times New Roman" w:hAnsi="Times New Roman" w:cs="Times New Roman"/>
          <w:color w:val="000000"/>
        </w:rPr>
        <w:t>CKO</w:t>
      </w:r>
      <w:r w:rsidR="00EA24B9" w:rsidRPr="00AA5DEA">
        <w:rPr>
          <w:rFonts w:ascii="Times New Roman" w:hAnsi="Times New Roman" w:cs="Times New Roman"/>
          <w:color w:val="000000"/>
        </w:rPr>
        <w:t xml:space="preserve"> </w:t>
      </w:r>
      <w:r w:rsidRPr="00AA5DEA">
        <w:rPr>
          <w:rFonts w:ascii="Times New Roman" w:hAnsi="Times New Roman" w:cs="Times New Roman"/>
          <w:color w:val="000000"/>
        </w:rPr>
        <w:t xml:space="preserve">24 </w:t>
      </w:r>
      <w:proofErr w:type="spellStart"/>
      <w:r w:rsidRPr="00AA5DEA">
        <w:rPr>
          <w:rFonts w:ascii="Times New Roman" w:hAnsi="Times New Roman" w:cs="Times New Roman"/>
          <w:color w:val="000000"/>
        </w:rPr>
        <w:t>hrs</w:t>
      </w:r>
      <w:proofErr w:type="spellEnd"/>
      <w:r w:rsidRPr="00AA5DEA">
        <w:rPr>
          <w:rFonts w:ascii="Times New Roman" w:hAnsi="Times New Roman" w:cs="Times New Roman"/>
          <w:color w:val="000000"/>
        </w:rPr>
        <w:t xml:space="preserve"> (Null-LiCl-24hrs) and 4 weeks (Null-LiCl-4wks) after LiCl injection compared to </w:t>
      </w:r>
      <w:r w:rsidR="00EA24B9">
        <w:rPr>
          <w:rFonts w:ascii="Times New Roman" w:hAnsi="Times New Roman" w:cs="Times New Roman"/>
          <w:color w:val="000000"/>
        </w:rPr>
        <w:t>LiCl treatment of</w:t>
      </w:r>
      <w:r w:rsidR="00EA24B9" w:rsidRPr="00AA5DEA">
        <w:rPr>
          <w:rFonts w:ascii="Times New Roman" w:hAnsi="Times New Roman" w:cs="Times New Roman"/>
          <w:color w:val="000000"/>
        </w:rPr>
        <w:t xml:space="preserve">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24 </w:t>
      </w:r>
      <w:proofErr w:type="spellStart"/>
      <w:r w:rsidRPr="00AA5DEA">
        <w:rPr>
          <w:rFonts w:ascii="Times New Roman" w:hAnsi="Times New Roman" w:cs="Times New Roman"/>
          <w:color w:val="000000"/>
        </w:rPr>
        <w:t>hrs</w:t>
      </w:r>
      <w:proofErr w:type="spellEnd"/>
      <w:r w:rsidRPr="00AA5DEA">
        <w:rPr>
          <w:rFonts w:ascii="Times New Roman" w:hAnsi="Times New Roman" w:cs="Times New Roman"/>
          <w:color w:val="000000"/>
        </w:rPr>
        <w:t xml:space="preserve"> (WT-LiCl-24hrs) and 4 weeks (WT-LiCl-4wks) after injection. Two-tailed T-test with Tukey correction was used for pairwise comparisons. </w:t>
      </w:r>
      <w:r w:rsidR="00EA24B9">
        <w:rPr>
          <w:rFonts w:ascii="Times New Roman" w:hAnsi="Times New Roman" w:cs="Times New Roman"/>
        </w:rPr>
        <w:t>Floating bar graphs</w:t>
      </w:r>
      <w:r w:rsidR="00EA24B9" w:rsidRPr="00AA5DEA">
        <w:rPr>
          <w:rFonts w:ascii="Times New Roman" w:hAnsi="Times New Roman" w:cs="Times New Roman"/>
        </w:rPr>
        <w:t xml:space="preserve"> represent the </w:t>
      </w:r>
      <w:r w:rsidR="00EA24B9">
        <w:rPr>
          <w:rFonts w:ascii="Times New Roman" w:hAnsi="Times New Roman" w:cs="Times New Roman"/>
        </w:rPr>
        <w:t>min to max distribution of tdTomato pixel density</w:t>
      </w:r>
      <w:r w:rsidR="00EA24B9" w:rsidRPr="00AA5DEA">
        <w:rPr>
          <w:rFonts w:ascii="Times New Roman" w:hAnsi="Times New Roman" w:cs="Times New Roman"/>
        </w:rPr>
        <w:t xml:space="preserve"> measured from </w:t>
      </w:r>
      <w:r w:rsidR="00EA24B9">
        <w:rPr>
          <w:rFonts w:ascii="Times New Roman" w:hAnsi="Times New Roman" w:cs="Times New Roman"/>
        </w:rPr>
        <w:t>region 1 of all genotypes and treatments</w:t>
      </w:r>
      <w:r w:rsidR="00EA24B9" w:rsidRPr="00AA5DEA">
        <w:rPr>
          <w:rFonts w:ascii="Times New Roman" w:hAnsi="Times New Roman" w:cs="Times New Roman"/>
        </w:rPr>
        <w:t>.</w:t>
      </w:r>
      <w:r w:rsidR="00EA24B9">
        <w:rPr>
          <w:rFonts w:ascii="Times New Roman" w:hAnsi="Times New Roman" w:cs="Times New Roman"/>
        </w:rPr>
        <w:t xml:space="preserve"> </w:t>
      </w:r>
      <w:r w:rsidR="00EA24B9" w:rsidRPr="00AA5DEA">
        <w:rPr>
          <w:rFonts w:ascii="Times New Roman" w:hAnsi="Times New Roman" w:cs="Times New Roman"/>
        </w:rPr>
        <w:t xml:space="preserve">Horizontal line in each box </w:t>
      </w:r>
      <w:r w:rsidR="00EA24B9">
        <w:rPr>
          <w:rFonts w:ascii="Times New Roman" w:hAnsi="Times New Roman" w:cs="Times New Roman"/>
        </w:rPr>
        <w:t>denotes</w:t>
      </w:r>
      <w:r w:rsidR="00EA24B9" w:rsidRPr="00AA5DEA">
        <w:rPr>
          <w:rFonts w:ascii="Times New Roman" w:hAnsi="Times New Roman" w:cs="Times New Roman"/>
        </w:rPr>
        <w:t xml:space="preserve"> the average</w:t>
      </w:r>
      <w:r w:rsidR="00EA24B9">
        <w:rPr>
          <w:rFonts w:ascii="Times New Roman" w:hAnsi="Times New Roman" w:cs="Times New Roman"/>
        </w:rPr>
        <w:t xml:space="preserve"> distribution</w:t>
      </w:r>
      <w:r w:rsidR="00EA24B9" w:rsidRPr="00AA5DEA">
        <w:rPr>
          <w:rFonts w:ascii="Times New Roman" w:hAnsi="Times New Roman" w:cs="Times New Roman"/>
        </w:rPr>
        <w:t>.</w:t>
      </w:r>
      <w:r w:rsidR="00EA24B9">
        <w:rPr>
          <w:rFonts w:ascii="Times New Roman" w:hAnsi="Times New Roman" w:cs="Times New Roman"/>
        </w:rPr>
        <w:t xml:space="preserve"> Average distribution is numerically indicated in each box. </w:t>
      </w:r>
      <w:r w:rsidRPr="00AA5DEA">
        <w:rPr>
          <w:rFonts w:ascii="Times New Roman" w:hAnsi="Times New Roman" w:cs="Times New Roman"/>
          <w:color w:val="000000"/>
        </w:rPr>
        <w:t>(***p&lt;0.001) (****p&lt;0.0001). See also Figure S5.</w:t>
      </w:r>
    </w:p>
    <w:p w14:paraId="2024D3E1" w14:textId="77777777" w:rsidR="000E7DD6" w:rsidRPr="00E14BF5" w:rsidRDefault="000E7DD6" w:rsidP="00015EF7">
      <w:pPr>
        <w:rPr>
          <w:rFonts w:ascii="Times New Roman" w:hAnsi="Times New Roman" w:cs="Times New Roman"/>
          <w:color w:val="000000"/>
        </w:rPr>
      </w:pPr>
    </w:p>
    <w:p w14:paraId="125084A7" w14:textId="3B37CCF0" w:rsidR="0081637C" w:rsidRDefault="0081637C" w:rsidP="00587364">
      <w:pPr>
        <w:rPr>
          <w:rFonts w:ascii="Times New Roman" w:hAnsi="Times New Roman" w:cs="Times New Roman"/>
          <w:b/>
        </w:rPr>
      </w:pPr>
      <w:r w:rsidRPr="0081637C">
        <w:rPr>
          <w:rFonts w:ascii="Times New Roman" w:hAnsi="Times New Roman" w:cs="Times New Roman"/>
          <w:b/>
        </w:rPr>
        <w:t>Figure 6:</w:t>
      </w:r>
      <w:r w:rsidR="007B7ABA">
        <w:rPr>
          <w:rFonts w:ascii="Times New Roman" w:hAnsi="Times New Roman" w:cs="Times New Roman"/>
          <w:b/>
        </w:rPr>
        <w:t xml:space="preserve"> LiCl </w:t>
      </w:r>
      <w:r w:rsidR="002D64F4">
        <w:rPr>
          <w:rFonts w:ascii="Times New Roman" w:hAnsi="Times New Roman" w:cs="Times New Roman"/>
          <w:b/>
        </w:rPr>
        <w:t xml:space="preserve">treatment </w:t>
      </w:r>
      <w:r w:rsidR="007B7ABA">
        <w:rPr>
          <w:rFonts w:ascii="Times New Roman" w:hAnsi="Times New Roman" w:cs="Times New Roman"/>
          <w:b/>
        </w:rPr>
        <w:t>rescues social interaction deficit of</w:t>
      </w:r>
      <w:r w:rsidRPr="0081637C">
        <w:rPr>
          <w:rFonts w:ascii="Times New Roman" w:hAnsi="Times New Roman" w:cs="Times New Roman"/>
          <w:b/>
        </w:rPr>
        <w:t xml:space="preserve"> </w:t>
      </w:r>
      <w:r w:rsidR="00E86C7E" w:rsidRPr="00E86C7E">
        <w:rPr>
          <w:rFonts w:ascii="Times New Roman" w:hAnsi="Times New Roman" w:cs="Times New Roman"/>
          <w:b/>
          <w:i/>
        </w:rPr>
        <w:t>Tbr1</w:t>
      </w:r>
      <w:r w:rsidR="00E86C7E" w:rsidRPr="00E86C7E">
        <w:rPr>
          <w:rFonts w:ascii="Times New Roman" w:hAnsi="Times New Roman" w:cs="Times New Roman"/>
          <w:b/>
          <w:i/>
          <w:vertAlign w:val="superscript"/>
        </w:rPr>
        <w:t>layer</w:t>
      </w:r>
      <w:r w:rsidR="00E86C7E">
        <w:rPr>
          <w:rFonts w:ascii="Times New Roman" w:hAnsi="Times New Roman" w:cs="Times New Roman"/>
          <w:b/>
          <w:i/>
          <w:vertAlign w:val="superscript"/>
        </w:rPr>
        <w:t>5</w:t>
      </w:r>
      <w:r w:rsidR="00E86C7E" w:rsidRPr="00E86C7E">
        <w:rPr>
          <w:rFonts w:ascii="Times New Roman" w:hAnsi="Times New Roman" w:cs="Times New Roman"/>
          <w:b/>
        </w:rPr>
        <w:t xml:space="preserve"> mutants.</w:t>
      </w:r>
    </w:p>
    <w:p w14:paraId="1EDAB3A2" w14:textId="38B1166C" w:rsidR="00892A14" w:rsidRPr="003771B8" w:rsidRDefault="001C0D3B" w:rsidP="00892A14">
      <w:pPr>
        <w:rPr>
          <w:rFonts w:ascii="Times New Roman" w:hAnsi="Times New Roman" w:cs="Times New Roman"/>
        </w:rPr>
      </w:pPr>
      <w:r>
        <w:rPr>
          <w:rFonts w:ascii="Times New Roman" w:hAnsi="Times New Roman" w:cs="Times New Roman"/>
        </w:rPr>
        <w:t>S</w:t>
      </w:r>
      <w:r w:rsidR="000E7DD6">
        <w:rPr>
          <w:rFonts w:ascii="Times New Roman" w:hAnsi="Times New Roman" w:cs="Times New Roman"/>
        </w:rPr>
        <w:t xml:space="preserve">ocial interaction </w:t>
      </w:r>
      <w:r>
        <w:rPr>
          <w:rFonts w:ascii="Times New Roman" w:hAnsi="Times New Roman" w:cs="Times New Roman"/>
        </w:rPr>
        <w:t xml:space="preserve">and novel object exploration </w:t>
      </w:r>
      <w:r w:rsidR="001D2F66">
        <w:rPr>
          <w:rFonts w:ascii="Times New Roman" w:hAnsi="Times New Roman" w:cs="Times New Roman"/>
        </w:rPr>
        <w:t>were</w:t>
      </w:r>
      <w:r w:rsidR="000E7DD6">
        <w:rPr>
          <w:rFonts w:ascii="Times New Roman" w:hAnsi="Times New Roman" w:cs="Times New Roman"/>
        </w:rPr>
        <w:t xml:space="preserve"> assessed between </w:t>
      </w:r>
      <w:r w:rsidR="000E7DD6" w:rsidRPr="00A80828">
        <w:rPr>
          <w:rFonts w:ascii="Times New Roman" w:hAnsi="Times New Roman" w:cs="Times New Roman"/>
          <w:i/>
        </w:rPr>
        <w:t>Tbr1</w:t>
      </w:r>
      <w:r w:rsidR="000E7DD6" w:rsidRPr="00C92409">
        <w:rPr>
          <w:rFonts w:ascii="Times New Roman" w:hAnsi="Times New Roman" w:cs="Times New Roman"/>
          <w:i/>
          <w:vertAlign w:val="superscript"/>
        </w:rPr>
        <w:t>layer5</w:t>
      </w:r>
      <w:r w:rsidR="000E7DD6" w:rsidRPr="00A80828">
        <w:rPr>
          <w:rFonts w:ascii="Times New Roman" w:hAnsi="Times New Roman" w:cs="Times New Roman"/>
          <w:i/>
        </w:rPr>
        <w:t xml:space="preserve"> </w:t>
      </w:r>
      <w:r w:rsidR="000E7DD6" w:rsidRPr="00A80828">
        <w:rPr>
          <w:rFonts w:ascii="Times New Roman" w:hAnsi="Times New Roman" w:cs="Times New Roman"/>
        </w:rPr>
        <w:t>wildtype (red)</w:t>
      </w:r>
      <w:r>
        <w:rPr>
          <w:rFonts w:ascii="Times New Roman" w:hAnsi="Times New Roman" w:cs="Times New Roman"/>
        </w:rPr>
        <w:t xml:space="preserve"> and </w:t>
      </w:r>
      <w:r>
        <w:rPr>
          <w:rFonts w:ascii="Times New Roman" w:hAnsi="Times New Roman" w:cs="Times New Roman"/>
          <w:i/>
        </w:rPr>
        <w:t>Tbr1</w:t>
      </w:r>
      <w:r w:rsidRPr="001C0D3B">
        <w:rPr>
          <w:rFonts w:ascii="Times New Roman" w:hAnsi="Times New Roman" w:cs="Times New Roman"/>
          <w:i/>
          <w:vertAlign w:val="superscript"/>
        </w:rPr>
        <w:t>layer5</w:t>
      </w:r>
      <w:r>
        <w:rPr>
          <w:rFonts w:ascii="Times New Roman" w:hAnsi="Times New Roman" w:cs="Times New Roman"/>
          <w:i/>
        </w:rPr>
        <w:t xml:space="preserve"> </w:t>
      </w:r>
      <w:r w:rsidR="000E7DD6" w:rsidRPr="00A80828">
        <w:rPr>
          <w:rFonts w:ascii="Times New Roman" w:hAnsi="Times New Roman" w:cs="Times New Roman"/>
        </w:rPr>
        <w:t xml:space="preserve">homozygous </w:t>
      </w:r>
      <w:r w:rsidR="000E7DD6">
        <w:rPr>
          <w:rFonts w:ascii="Times New Roman" w:hAnsi="Times New Roman" w:cs="Times New Roman"/>
        </w:rPr>
        <w:t xml:space="preserve">CKOs </w:t>
      </w:r>
      <w:r w:rsidR="00123063" w:rsidRPr="00A80828">
        <w:rPr>
          <w:rFonts w:ascii="Times New Roman" w:hAnsi="Times New Roman" w:cs="Times New Roman"/>
        </w:rPr>
        <w:t xml:space="preserve">(blue) </w:t>
      </w:r>
      <w:r w:rsidR="000E7DD6">
        <w:rPr>
          <w:rFonts w:ascii="Times New Roman" w:hAnsi="Times New Roman" w:cs="Times New Roman"/>
        </w:rPr>
        <w:t>at P56-P80.</w:t>
      </w:r>
      <w:r w:rsidR="00892A14" w:rsidRPr="003771B8">
        <w:rPr>
          <w:rFonts w:ascii="Times New Roman" w:hAnsi="Times New Roman" w:cs="Times New Roman"/>
        </w:rPr>
        <w:t xml:space="preserve"> (</w:t>
      </w:r>
      <w:r>
        <w:rPr>
          <w:rFonts w:ascii="Times New Roman" w:hAnsi="Times New Roman" w:cs="Times New Roman"/>
        </w:rPr>
        <w:t>A</w:t>
      </w:r>
      <w:r w:rsidR="00892A14" w:rsidRPr="003771B8">
        <w:rPr>
          <w:rFonts w:ascii="Times New Roman" w:hAnsi="Times New Roman" w:cs="Times New Roman"/>
        </w:rPr>
        <w:t xml:space="preserve">) </w:t>
      </w:r>
      <w:r w:rsidR="00892A14" w:rsidRPr="003771B8">
        <w:rPr>
          <w:rFonts w:ascii="Times New Roman" w:hAnsi="Times New Roman" w:cs="Times New Roman"/>
          <w:i/>
        </w:rPr>
        <w:t>Tbr1</w:t>
      </w:r>
      <w:r w:rsidR="00892A14" w:rsidRPr="003771B8">
        <w:rPr>
          <w:rFonts w:ascii="Times New Roman" w:hAnsi="Times New Roman" w:cs="Times New Roman"/>
          <w:i/>
          <w:vertAlign w:val="superscript"/>
        </w:rPr>
        <w:t>layer</w:t>
      </w:r>
      <w:r w:rsidR="00892A14">
        <w:rPr>
          <w:rFonts w:ascii="Times New Roman" w:hAnsi="Times New Roman" w:cs="Times New Roman"/>
          <w:i/>
          <w:vertAlign w:val="superscript"/>
        </w:rPr>
        <w:t>5</w:t>
      </w:r>
      <w:r w:rsidR="00892A14" w:rsidRPr="003771B8">
        <w:rPr>
          <w:rFonts w:ascii="Times New Roman" w:hAnsi="Times New Roman" w:cs="Times New Roman"/>
          <w:i/>
        </w:rPr>
        <w:t xml:space="preserve"> </w:t>
      </w:r>
      <w:r w:rsidR="00892A14" w:rsidRPr="003771B8">
        <w:rPr>
          <w:rFonts w:ascii="Times New Roman" w:hAnsi="Times New Roman" w:cs="Times New Roman"/>
        </w:rPr>
        <w:t xml:space="preserve">homozygous </w:t>
      </w:r>
      <w:r w:rsidR="00123063">
        <w:rPr>
          <w:rFonts w:ascii="Times New Roman" w:hAnsi="Times New Roman" w:cs="Times New Roman"/>
        </w:rPr>
        <w:t>CKOs</w:t>
      </w:r>
      <w:r w:rsidR="00123063" w:rsidRPr="003771B8">
        <w:rPr>
          <w:rFonts w:ascii="Times New Roman" w:hAnsi="Times New Roman" w:cs="Times New Roman"/>
        </w:rPr>
        <w:t xml:space="preserve"> </w:t>
      </w:r>
      <w:r w:rsidR="00892A14" w:rsidRPr="003771B8">
        <w:rPr>
          <w:rFonts w:ascii="Times New Roman" w:hAnsi="Times New Roman" w:cs="Times New Roman"/>
        </w:rPr>
        <w:t>(blue)</w:t>
      </w:r>
      <w:r w:rsidR="00892A14">
        <w:rPr>
          <w:rFonts w:ascii="Times New Roman" w:hAnsi="Times New Roman" w:cs="Times New Roman"/>
        </w:rPr>
        <w:t xml:space="preserve"> showed</w:t>
      </w:r>
      <w:r w:rsidR="00892A14" w:rsidRPr="003771B8">
        <w:rPr>
          <w:rFonts w:ascii="Times New Roman" w:hAnsi="Times New Roman" w:cs="Times New Roman"/>
        </w:rPr>
        <w:t xml:space="preserve"> </w:t>
      </w:r>
      <w:r w:rsidR="00892A14">
        <w:rPr>
          <w:rFonts w:ascii="Times New Roman" w:hAnsi="Times New Roman" w:cs="Times New Roman"/>
        </w:rPr>
        <w:t xml:space="preserve">reduced social interaction with a juvenile </w:t>
      </w:r>
      <w:r w:rsidR="00892A14" w:rsidRPr="00E71746">
        <w:rPr>
          <w:rFonts w:ascii="Times New Roman" w:hAnsi="Times New Roman" w:cs="Times New Roman"/>
        </w:rPr>
        <w:t xml:space="preserve">mouse. LiCl treatment of </w:t>
      </w:r>
      <w:r w:rsidR="00892A14" w:rsidRPr="00E71746">
        <w:rPr>
          <w:rFonts w:ascii="Times New Roman" w:hAnsi="Times New Roman" w:cs="Times New Roman"/>
          <w:i/>
        </w:rPr>
        <w:t>Tbr1</w:t>
      </w:r>
      <w:r w:rsidR="00892A14" w:rsidRPr="00E71746">
        <w:rPr>
          <w:rFonts w:ascii="Times New Roman" w:hAnsi="Times New Roman" w:cs="Times New Roman"/>
          <w:i/>
          <w:vertAlign w:val="superscript"/>
        </w:rPr>
        <w:t>layer5</w:t>
      </w:r>
      <w:r w:rsidR="00892A14" w:rsidRPr="00E71746">
        <w:rPr>
          <w:rFonts w:ascii="Times New Roman" w:hAnsi="Times New Roman" w:cs="Times New Roman"/>
        </w:rPr>
        <w:t xml:space="preserve"> mutant mice rescued social deficit phenotype compared to the </w:t>
      </w:r>
      <w:r w:rsidR="007B7ABA">
        <w:rPr>
          <w:rFonts w:ascii="Times New Roman" w:hAnsi="Times New Roman" w:cs="Times New Roman"/>
        </w:rPr>
        <w:t>saline</w:t>
      </w:r>
      <w:r w:rsidR="00E21766">
        <w:rPr>
          <w:rFonts w:ascii="Times New Roman" w:hAnsi="Times New Roman" w:cs="Times New Roman"/>
        </w:rPr>
        <w:t>-</w:t>
      </w:r>
      <w:r w:rsidR="007B7ABA">
        <w:rPr>
          <w:rFonts w:ascii="Times New Roman" w:hAnsi="Times New Roman" w:cs="Times New Roman"/>
        </w:rPr>
        <w:t>treated mutants</w:t>
      </w:r>
      <w:r w:rsidR="00892A14" w:rsidRPr="00E71746">
        <w:rPr>
          <w:rFonts w:ascii="Times New Roman" w:hAnsi="Times New Roman" w:cs="Times New Roman"/>
        </w:rPr>
        <w:t>.</w:t>
      </w:r>
      <w:r>
        <w:rPr>
          <w:rFonts w:ascii="Times New Roman" w:hAnsi="Times New Roman" w:cs="Times New Roman"/>
        </w:rPr>
        <w:t xml:space="preserve"> </w:t>
      </w:r>
      <w:r w:rsidRPr="003771B8">
        <w:rPr>
          <w:rFonts w:ascii="Times New Roman" w:hAnsi="Times New Roman" w:cs="Times New Roman"/>
        </w:rPr>
        <w:t>(</w:t>
      </w:r>
      <w:r>
        <w:rPr>
          <w:rFonts w:ascii="Times New Roman" w:hAnsi="Times New Roman" w:cs="Times New Roman"/>
        </w:rPr>
        <w:t>B</w:t>
      </w:r>
      <w:r w:rsidRPr="003771B8">
        <w:rPr>
          <w:rFonts w:ascii="Times New Roman" w:hAnsi="Times New Roman" w:cs="Times New Roman"/>
        </w:rPr>
        <w:t>) L</w:t>
      </w:r>
      <w:r>
        <w:rPr>
          <w:rFonts w:ascii="Times New Roman" w:hAnsi="Times New Roman" w:cs="Times New Roman"/>
        </w:rPr>
        <w:t xml:space="preserve">iCl treatment of </w:t>
      </w:r>
      <w:r w:rsidRPr="003771B8">
        <w:rPr>
          <w:rFonts w:ascii="Times New Roman" w:hAnsi="Times New Roman" w:cs="Times New Roman"/>
          <w:i/>
        </w:rPr>
        <w:t>Tbr1</w:t>
      </w:r>
      <w:r w:rsidRPr="002A0013">
        <w:rPr>
          <w:rFonts w:ascii="Times New Roman" w:hAnsi="Times New Roman" w:cs="Times New Roman"/>
          <w:i/>
          <w:vertAlign w:val="superscript"/>
        </w:rPr>
        <w:t>layer5</w:t>
      </w:r>
      <w:r>
        <w:rPr>
          <w:rFonts w:ascii="Times New Roman" w:hAnsi="Times New Roman" w:cs="Times New Roman"/>
        </w:rPr>
        <w:t xml:space="preserve"> CKOs </w:t>
      </w:r>
      <w:r w:rsidRPr="003771B8">
        <w:rPr>
          <w:rFonts w:ascii="Times New Roman" w:hAnsi="Times New Roman" w:cs="Times New Roman"/>
        </w:rPr>
        <w:t>did not affect the time spent engaged in novel object exploration</w:t>
      </w:r>
      <w:r>
        <w:rPr>
          <w:rFonts w:ascii="Times New Roman" w:hAnsi="Times New Roman" w:cs="Times New Roman"/>
        </w:rPr>
        <w:t xml:space="preserve"> compared to the saline</w:t>
      </w:r>
      <w:r w:rsidR="00E21766">
        <w:rPr>
          <w:rFonts w:ascii="Times New Roman" w:hAnsi="Times New Roman" w:cs="Times New Roman"/>
        </w:rPr>
        <w:t>-</w:t>
      </w:r>
      <w:r>
        <w:rPr>
          <w:rFonts w:ascii="Times New Roman" w:hAnsi="Times New Roman" w:cs="Times New Roman"/>
        </w:rPr>
        <w:t>injected control</w:t>
      </w:r>
      <w:r w:rsidRPr="003771B8">
        <w:rPr>
          <w:rFonts w:ascii="Times New Roman" w:hAnsi="Times New Roman" w:cs="Times New Roman"/>
        </w:rPr>
        <w:t>.</w:t>
      </w:r>
      <w:r w:rsidR="00892A14" w:rsidRPr="00E71746">
        <w:rPr>
          <w:rFonts w:ascii="Times New Roman" w:hAnsi="Times New Roman" w:cs="Times New Roman"/>
        </w:rPr>
        <w:t xml:space="preserve"> </w:t>
      </w:r>
      <w:r w:rsidR="00123063">
        <w:rPr>
          <w:rFonts w:ascii="Times New Roman" w:hAnsi="Times New Roman" w:cs="Times New Roman"/>
        </w:rPr>
        <w:t>Floating bar graphs</w:t>
      </w:r>
      <w:r w:rsidR="00123063" w:rsidRPr="00AA5DEA">
        <w:rPr>
          <w:rFonts w:ascii="Times New Roman" w:hAnsi="Times New Roman" w:cs="Times New Roman"/>
        </w:rPr>
        <w:t xml:space="preserve"> represent the </w:t>
      </w:r>
      <w:r w:rsidR="00123063">
        <w:rPr>
          <w:rFonts w:ascii="Times New Roman" w:hAnsi="Times New Roman" w:cs="Times New Roman"/>
        </w:rPr>
        <w:t xml:space="preserve">min to max distribution of </w:t>
      </w:r>
      <w:r w:rsidR="00123063">
        <w:rPr>
          <w:rFonts w:ascii="Times New Roman" w:hAnsi="Times New Roman" w:cs="Times New Roman"/>
        </w:rPr>
        <w:lastRenderedPageBreak/>
        <w:t xml:space="preserve">interaction </w:t>
      </w:r>
      <w:r w:rsidR="00123063" w:rsidRPr="00AA5DEA">
        <w:rPr>
          <w:rFonts w:ascii="Times New Roman" w:hAnsi="Times New Roman" w:cs="Times New Roman"/>
        </w:rPr>
        <w:t xml:space="preserve">measured from </w:t>
      </w:r>
      <w:r w:rsidR="00123063">
        <w:rPr>
          <w:rFonts w:ascii="Times New Roman" w:hAnsi="Times New Roman" w:cs="Times New Roman"/>
        </w:rPr>
        <w:t>all genotypes and treatments</w:t>
      </w:r>
      <w:r w:rsidR="00123063" w:rsidRPr="00AA5DEA">
        <w:rPr>
          <w:rFonts w:ascii="Times New Roman" w:hAnsi="Times New Roman" w:cs="Times New Roman"/>
        </w:rPr>
        <w:t>.</w:t>
      </w:r>
      <w:r w:rsidR="00123063">
        <w:rPr>
          <w:rFonts w:ascii="Times New Roman" w:hAnsi="Times New Roman" w:cs="Times New Roman"/>
        </w:rPr>
        <w:t xml:space="preserve"> </w:t>
      </w:r>
      <w:r w:rsidR="00123063" w:rsidRPr="00AA5DEA">
        <w:rPr>
          <w:rFonts w:ascii="Times New Roman" w:hAnsi="Times New Roman" w:cs="Times New Roman"/>
        </w:rPr>
        <w:t xml:space="preserve">Horizontal line in each box </w:t>
      </w:r>
      <w:r w:rsidR="00123063">
        <w:rPr>
          <w:rFonts w:ascii="Times New Roman" w:hAnsi="Times New Roman" w:cs="Times New Roman"/>
        </w:rPr>
        <w:t>denotes</w:t>
      </w:r>
      <w:r w:rsidR="00123063" w:rsidRPr="00AA5DEA">
        <w:rPr>
          <w:rFonts w:ascii="Times New Roman" w:hAnsi="Times New Roman" w:cs="Times New Roman"/>
        </w:rPr>
        <w:t xml:space="preserve"> the average</w:t>
      </w:r>
      <w:r w:rsidR="00123063">
        <w:rPr>
          <w:rFonts w:ascii="Times New Roman" w:hAnsi="Times New Roman" w:cs="Times New Roman"/>
        </w:rPr>
        <w:t xml:space="preserve"> distribution</w:t>
      </w:r>
      <w:r w:rsidR="00123063" w:rsidRPr="00AA5DEA">
        <w:rPr>
          <w:rFonts w:ascii="Times New Roman" w:hAnsi="Times New Roman" w:cs="Times New Roman"/>
        </w:rPr>
        <w:t>.</w:t>
      </w:r>
      <w:r w:rsidR="00123063">
        <w:rPr>
          <w:rFonts w:ascii="Times New Roman" w:hAnsi="Times New Roman" w:cs="Times New Roman"/>
        </w:rPr>
        <w:t xml:space="preserve"> Average distribution is numerically indicated in each box.</w:t>
      </w:r>
      <w:r w:rsidR="00892A14" w:rsidRPr="00E71746">
        <w:rPr>
          <w:rFonts w:ascii="Times New Roman" w:hAnsi="Times New Roman" w:cs="Times New Roman"/>
        </w:rPr>
        <w:t xml:space="preserve"> Two-tailed T-test with Tukey</w:t>
      </w:r>
      <w:r w:rsidR="00892A14" w:rsidRPr="003771B8">
        <w:rPr>
          <w:rFonts w:ascii="Times New Roman" w:hAnsi="Times New Roman" w:cs="Times New Roman"/>
        </w:rPr>
        <w:t xml:space="preserve"> correction was used for pairwise comparisons (*</w:t>
      </w:r>
      <w:r w:rsidR="00892A14" w:rsidRPr="003771B8">
        <w:rPr>
          <w:rFonts w:ascii="Times New Roman" w:hAnsi="Times New Roman" w:cs="Times New Roman"/>
          <w:iCs/>
        </w:rPr>
        <w:t>p</w:t>
      </w:r>
      <w:r w:rsidR="00892A14" w:rsidRPr="003771B8">
        <w:rPr>
          <w:rFonts w:ascii="Times New Roman" w:hAnsi="Times New Roman" w:cs="Times New Roman"/>
        </w:rPr>
        <w:t>&lt;</w:t>
      </w:r>
      <w:r w:rsidR="00892A14">
        <w:rPr>
          <w:rFonts w:ascii="Times New Roman" w:hAnsi="Times New Roman" w:cs="Times New Roman"/>
        </w:rPr>
        <w:t xml:space="preserve"> </w:t>
      </w:r>
      <w:r w:rsidR="00892A14" w:rsidRPr="003771B8">
        <w:rPr>
          <w:rFonts w:ascii="Times New Roman" w:hAnsi="Times New Roman" w:cs="Times New Roman"/>
        </w:rPr>
        <w:t>0.05).</w:t>
      </w:r>
    </w:p>
    <w:p w14:paraId="5E87A4B3" w14:textId="77777777" w:rsidR="0081637C" w:rsidRDefault="0081637C" w:rsidP="00F70FCC">
      <w:pPr>
        <w:spacing w:line="360" w:lineRule="auto"/>
        <w:rPr>
          <w:rFonts w:ascii="Times New Roman" w:hAnsi="Times New Roman" w:cs="Times New Roman"/>
        </w:rPr>
      </w:pPr>
    </w:p>
    <w:p w14:paraId="14C657CC" w14:textId="519CCBCF" w:rsidR="00667948" w:rsidRDefault="0081637C" w:rsidP="00587364">
      <w:pPr>
        <w:rPr>
          <w:rFonts w:ascii="Times New Roman" w:hAnsi="Times New Roman" w:cs="Times New Roman"/>
        </w:rPr>
      </w:pPr>
      <w:r w:rsidRPr="0081637C">
        <w:rPr>
          <w:rFonts w:ascii="Times New Roman" w:hAnsi="Times New Roman" w:cs="Times New Roman"/>
          <w:b/>
        </w:rPr>
        <w:t xml:space="preserve">Figure 7: </w:t>
      </w:r>
      <w:r w:rsidR="007B7ABA">
        <w:rPr>
          <w:rFonts w:ascii="Times New Roman" w:hAnsi="Times New Roman" w:cs="Times New Roman"/>
          <w:b/>
        </w:rPr>
        <w:t xml:space="preserve">Model of how </w:t>
      </w:r>
      <w:r w:rsidR="008861C3">
        <w:rPr>
          <w:rFonts w:ascii="Times New Roman" w:hAnsi="Times New Roman" w:cs="Times New Roman"/>
          <w:b/>
          <w:i/>
        </w:rPr>
        <w:t>Tbr1</w:t>
      </w:r>
      <w:r w:rsidR="008861C3">
        <w:rPr>
          <w:rFonts w:ascii="Times New Roman" w:hAnsi="Times New Roman" w:cs="Times New Roman"/>
          <w:b/>
        </w:rPr>
        <w:t xml:space="preserve"> controls </w:t>
      </w:r>
      <w:r w:rsidR="007B7ABA">
        <w:rPr>
          <w:rFonts w:ascii="Times New Roman" w:hAnsi="Times New Roman" w:cs="Times New Roman"/>
          <w:b/>
        </w:rPr>
        <w:t xml:space="preserve">spine maturation and </w:t>
      </w:r>
      <w:r w:rsidR="008861C3">
        <w:rPr>
          <w:rFonts w:ascii="Times New Roman" w:hAnsi="Times New Roman" w:cs="Times New Roman"/>
          <w:b/>
        </w:rPr>
        <w:t>synaptogenesis</w:t>
      </w:r>
      <w:r w:rsidR="00F45DBD">
        <w:rPr>
          <w:rFonts w:ascii="Times New Roman" w:hAnsi="Times New Roman" w:cs="Times New Roman"/>
          <w:b/>
        </w:rPr>
        <w:t xml:space="preserve"> </w:t>
      </w:r>
      <w:r w:rsidR="007B7ABA">
        <w:rPr>
          <w:rFonts w:ascii="Times New Roman" w:hAnsi="Times New Roman" w:cs="Times New Roman"/>
          <w:b/>
        </w:rPr>
        <w:t xml:space="preserve">through promoting WNT-signaling: </w:t>
      </w:r>
      <w:r w:rsidR="00F45DBD">
        <w:rPr>
          <w:rFonts w:ascii="Times New Roman" w:hAnsi="Times New Roman" w:cs="Times New Roman"/>
          <w:b/>
        </w:rPr>
        <w:t>links to ASD pathogenesis</w:t>
      </w:r>
      <w:r w:rsidR="007B7ABA">
        <w:rPr>
          <w:rFonts w:ascii="Times New Roman" w:hAnsi="Times New Roman" w:cs="Times New Roman"/>
          <w:b/>
        </w:rPr>
        <w:t>.</w:t>
      </w:r>
    </w:p>
    <w:p w14:paraId="4C058A93" w14:textId="478D7117" w:rsidR="00892A14" w:rsidRDefault="00892A14" w:rsidP="00F501F8">
      <w:pPr>
        <w:rPr>
          <w:rFonts w:ascii="Times New Roman" w:hAnsi="Times New Roman" w:cs="Times New Roman"/>
        </w:rPr>
      </w:pPr>
      <w:r w:rsidRPr="00006C1F">
        <w:rPr>
          <w:rFonts w:ascii="Times New Roman" w:hAnsi="Times New Roman" w:cs="Times New Roman"/>
        </w:rPr>
        <w:t xml:space="preserve">Schematic representation of how </w:t>
      </w:r>
      <w:r w:rsidRPr="00006C1F">
        <w:rPr>
          <w:rFonts w:ascii="Times New Roman" w:hAnsi="Times New Roman" w:cs="Times New Roman"/>
          <w:i/>
        </w:rPr>
        <w:t>Tbr1</w:t>
      </w:r>
      <w:r w:rsidRPr="00006C1F">
        <w:rPr>
          <w:rFonts w:ascii="Times New Roman" w:hAnsi="Times New Roman" w:cs="Times New Roman"/>
        </w:rPr>
        <w:t xml:space="preserve"> controls </w:t>
      </w:r>
      <w:r w:rsidR="00DC3E94">
        <w:rPr>
          <w:rFonts w:ascii="Times New Roman" w:hAnsi="Times New Roman" w:cs="Times New Roman"/>
        </w:rPr>
        <w:t xml:space="preserve">spine maturation and </w:t>
      </w:r>
      <w:r w:rsidRPr="00006C1F">
        <w:rPr>
          <w:rFonts w:ascii="Times New Roman" w:hAnsi="Times New Roman" w:cs="Times New Roman"/>
        </w:rPr>
        <w:t>synaptogenesis in cortical layers</w:t>
      </w:r>
      <w:r>
        <w:rPr>
          <w:rFonts w:ascii="Times New Roman" w:hAnsi="Times New Roman" w:cs="Times New Roman"/>
        </w:rPr>
        <w:t xml:space="preserve"> 5 and 6</w:t>
      </w:r>
      <w:r w:rsidRPr="00006C1F">
        <w:rPr>
          <w:rFonts w:ascii="Times New Roman" w:hAnsi="Times New Roman" w:cs="Times New Roman"/>
        </w:rPr>
        <w:t xml:space="preserve">. </w:t>
      </w:r>
      <w:r w:rsidRPr="00006C1F">
        <w:rPr>
          <w:rFonts w:ascii="Times New Roman" w:hAnsi="Times New Roman" w:cs="Times New Roman"/>
          <w:i/>
        </w:rPr>
        <w:t>Tbr1</w:t>
      </w:r>
      <w:r w:rsidRPr="00006C1F">
        <w:rPr>
          <w:rFonts w:ascii="Times New Roman" w:hAnsi="Times New Roman" w:cs="Times New Roman"/>
        </w:rPr>
        <w:t xml:space="preserve"> </w:t>
      </w:r>
      <w:r>
        <w:rPr>
          <w:rFonts w:ascii="Times New Roman" w:hAnsi="Times New Roman" w:cs="Times New Roman"/>
        </w:rPr>
        <w:t xml:space="preserve">regulates WNT-signaling by </w:t>
      </w:r>
      <w:r w:rsidRPr="00006C1F">
        <w:rPr>
          <w:rFonts w:ascii="Times New Roman" w:hAnsi="Times New Roman" w:cs="Times New Roman"/>
        </w:rPr>
        <w:t>promot</w:t>
      </w:r>
      <w:r>
        <w:rPr>
          <w:rFonts w:ascii="Times New Roman" w:hAnsi="Times New Roman" w:cs="Times New Roman"/>
        </w:rPr>
        <w:t>ing</w:t>
      </w:r>
      <w:r w:rsidR="00747A34">
        <w:rPr>
          <w:rFonts w:ascii="Times New Roman" w:hAnsi="Times New Roman" w:cs="Times New Roman"/>
        </w:rPr>
        <w:t xml:space="preserve"> </w:t>
      </w:r>
      <w:r w:rsidR="00747A34">
        <w:rPr>
          <w:rFonts w:ascii="Times New Roman" w:hAnsi="Times New Roman" w:cs="Times New Roman"/>
          <w:i/>
        </w:rPr>
        <w:t xml:space="preserve">Wnt7b </w:t>
      </w:r>
      <w:r w:rsidR="00747A34">
        <w:rPr>
          <w:rFonts w:ascii="Times New Roman" w:hAnsi="Times New Roman" w:cs="Times New Roman"/>
        </w:rPr>
        <w:t>and</w:t>
      </w:r>
      <w:r w:rsidRPr="00006C1F">
        <w:rPr>
          <w:rFonts w:ascii="Times New Roman" w:hAnsi="Times New Roman" w:cs="Times New Roman"/>
        </w:rPr>
        <w:t xml:space="preserve"> </w:t>
      </w:r>
      <w:r w:rsidRPr="00006C1F">
        <w:rPr>
          <w:rFonts w:ascii="Times New Roman" w:hAnsi="Times New Roman" w:cs="Times New Roman"/>
          <w:i/>
        </w:rPr>
        <w:t xml:space="preserve">Ctnnb1 </w:t>
      </w:r>
      <w:r w:rsidRPr="00006C1F">
        <w:rPr>
          <w:rFonts w:ascii="Times New Roman" w:hAnsi="Times New Roman" w:cs="Times New Roman"/>
        </w:rPr>
        <w:t xml:space="preserve">and represses </w:t>
      </w:r>
      <w:r w:rsidRPr="00006C1F">
        <w:rPr>
          <w:rFonts w:ascii="Times New Roman" w:hAnsi="Times New Roman" w:cs="Times New Roman"/>
          <w:i/>
        </w:rPr>
        <w:t>Gsk</w:t>
      </w:r>
      <w:r w:rsidR="00747A34">
        <w:rPr>
          <w:rFonts w:ascii="Times New Roman" w:hAnsi="Times New Roman" w:cs="Times New Roman"/>
          <w:i/>
        </w:rPr>
        <w:t>3</w:t>
      </w:r>
      <w:r w:rsidR="00747A34">
        <w:rPr>
          <w:rFonts w:ascii="Times New Roman" w:hAnsi="Times New Roman" w:cs="Times New Roman"/>
          <w:i/>
        </w:rPr>
        <w:sym w:font="Symbol" w:char="F062"/>
      </w:r>
      <w:r w:rsidRPr="00006C1F">
        <w:rPr>
          <w:rFonts w:ascii="Times New Roman" w:hAnsi="Times New Roman" w:cs="Times New Roman"/>
        </w:rPr>
        <w:t xml:space="preserve"> </w:t>
      </w:r>
      <w:r>
        <w:rPr>
          <w:rFonts w:ascii="Times New Roman" w:hAnsi="Times New Roman" w:cs="Times New Roman"/>
        </w:rPr>
        <w:t>expression</w:t>
      </w:r>
      <w:r w:rsidRPr="00006C1F">
        <w:rPr>
          <w:rFonts w:ascii="Times New Roman" w:hAnsi="Times New Roman" w:cs="Times New Roman"/>
        </w:rPr>
        <w:t>.</w:t>
      </w:r>
      <w:r>
        <w:rPr>
          <w:rFonts w:ascii="Times New Roman" w:hAnsi="Times New Roman" w:cs="Times New Roman"/>
        </w:rPr>
        <w:t xml:space="preserve"> </w:t>
      </w:r>
      <w:r w:rsidRPr="00006C1F">
        <w:rPr>
          <w:rFonts w:ascii="Times New Roman" w:hAnsi="Times New Roman" w:cs="Times New Roman"/>
        </w:rPr>
        <w:t xml:space="preserve">LiCl (blue) </w:t>
      </w:r>
      <w:r w:rsidR="00DC3E94">
        <w:rPr>
          <w:rFonts w:ascii="Times New Roman" w:hAnsi="Times New Roman" w:cs="Times New Roman"/>
        </w:rPr>
        <w:t xml:space="preserve">rescues </w:t>
      </w:r>
      <w:r w:rsidR="00DC3E94" w:rsidRPr="00FD1430">
        <w:rPr>
          <w:rFonts w:ascii="Times New Roman" w:hAnsi="Times New Roman" w:cs="Times New Roman"/>
          <w:i/>
        </w:rPr>
        <w:t>Tbr1</w:t>
      </w:r>
      <w:r w:rsidR="00DC3E94">
        <w:rPr>
          <w:rFonts w:ascii="Times New Roman" w:hAnsi="Times New Roman" w:cs="Times New Roman"/>
        </w:rPr>
        <w:t xml:space="preserve"> phenotypes perhaps through stimulating </w:t>
      </w:r>
      <w:r w:rsidRPr="00006C1F">
        <w:rPr>
          <w:rFonts w:ascii="Times New Roman" w:hAnsi="Times New Roman" w:cs="Times New Roman"/>
        </w:rPr>
        <w:t>WNT signaling by inhibiting GSK3</w:t>
      </w:r>
      <w:r w:rsidR="00747A34" w:rsidRPr="00747A34">
        <w:rPr>
          <w:rFonts w:ascii="Times New Roman" w:hAnsi="Times New Roman" w:cs="Times New Roman"/>
        </w:rPr>
        <w:sym w:font="Symbol" w:char="F062"/>
      </w:r>
      <w:r w:rsidR="00747A34">
        <w:rPr>
          <w:rFonts w:ascii="Times New Roman" w:hAnsi="Times New Roman" w:cs="Times New Roman"/>
        </w:rPr>
        <w:t xml:space="preserve"> </w:t>
      </w:r>
      <w:r w:rsidRPr="00006C1F">
        <w:rPr>
          <w:rFonts w:ascii="Times New Roman" w:hAnsi="Times New Roman" w:cs="Times New Roman"/>
        </w:rPr>
        <w:t xml:space="preserve">activity. </w:t>
      </w:r>
      <w:r w:rsidR="00BA2B72">
        <w:rPr>
          <w:rFonts w:ascii="Times New Roman" w:hAnsi="Times New Roman" w:cs="Times New Roman"/>
        </w:rPr>
        <w:t xml:space="preserve">WNT inhibition of </w:t>
      </w:r>
      <w:r w:rsidR="00BA2B72" w:rsidRPr="00006C1F">
        <w:rPr>
          <w:rFonts w:ascii="Times New Roman" w:hAnsi="Times New Roman" w:cs="Times New Roman"/>
        </w:rPr>
        <w:t>GSK3</w:t>
      </w:r>
      <w:r w:rsidR="00BA2B72" w:rsidRPr="00747A34">
        <w:rPr>
          <w:rFonts w:ascii="Times New Roman" w:hAnsi="Times New Roman" w:cs="Times New Roman"/>
        </w:rPr>
        <w:sym w:font="Symbol" w:char="F062"/>
      </w:r>
      <w:r w:rsidR="00BA2B72">
        <w:rPr>
          <w:rFonts w:ascii="Times New Roman" w:hAnsi="Times New Roman" w:cs="Times New Roman"/>
        </w:rPr>
        <w:t xml:space="preserve"> results in </w:t>
      </w:r>
      <w:r w:rsidR="00BA2B72">
        <w:rPr>
          <w:rFonts w:ascii="Times New Roman" w:eastAsia="Times New Roman" w:hAnsi="Times New Roman" w:cs="Times New Roman"/>
          <w:color w:val="000000"/>
          <w:shd w:val="clear" w:color="auto" w:fill="FFFFFF"/>
        </w:rPr>
        <w:t>phosphorylation of MAP1A and MAP1B</w:t>
      </w:r>
      <w:r w:rsidR="00DC3E94">
        <w:rPr>
          <w:rFonts w:ascii="Times New Roman" w:eastAsia="Times New Roman" w:hAnsi="Times New Roman" w:cs="Times New Roman"/>
          <w:color w:val="000000"/>
          <w:shd w:val="clear" w:color="auto" w:fill="FFFFFF"/>
        </w:rPr>
        <w:t xml:space="preserve">.that promotes </w:t>
      </w:r>
      <w:r w:rsidR="00BA2B72">
        <w:rPr>
          <w:rFonts w:ascii="Times New Roman" w:eastAsia="Times New Roman" w:hAnsi="Times New Roman" w:cs="Times New Roman"/>
          <w:color w:val="000000"/>
          <w:shd w:val="clear" w:color="auto" w:fill="FFFFFF"/>
        </w:rPr>
        <w:t>microtubule assembl</w:t>
      </w:r>
      <w:r w:rsidR="00DC3E94">
        <w:rPr>
          <w:rFonts w:ascii="Times New Roman" w:eastAsia="Times New Roman" w:hAnsi="Times New Roman" w:cs="Times New Roman"/>
          <w:color w:val="000000"/>
          <w:shd w:val="clear" w:color="auto" w:fill="FFFFFF"/>
        </w:rPr>
        <w:t>y and</w:t>
      </w:r>
      <w:r w:rsidR="00BA2B72">
        <w:rPr>
          <w:rFonts w:ascii="Times New Roman" w:eastAsia="Times New Roman" w:hAnsi="Times New Roman" w:cs="Times New Roman"/>
          <w:color w:val="000000"/>
          <w:shd w:val="clear" w:color="auto" w:fill="FFFFFF"/>
        </w:rPr>
        <w:t xml:space="preserve"> axonal outgrowth. </w:t>
      </w:r>
      <w:r w:rsidRPr="00006C1F">
        <w:rPr>
          <w:rFonts w:ascii="Times New Roman" w:hAnsi="Times New Roman" w:cs="Times New Roman"/>
          <w:i/>
        </w:rPr>
        <w:t>Tbr1</w:t>
      </w:r>
      <w:r w:rsidRPr="00006C1F">
        <w:rPr>
          <w:rFonts w:ascii="Times New Roman" w:hAnsi="Times New Roman" w:cs="Times New Roman"/>
        </w:rPr>
        <w:t xml:space="preserve"> activates </w:t>
      </w:r>
      <w:r w:rsidRPr="00006C1F">
        <w:rPr>
          <w:rFonts w:ascii="Times New Roman" w:hAnsi="Times New Roman" w:cs="Times New Roman"/>
          <w:i/>
        </w:rPr>
        <w:t>Kif1a</w:t>
      </w:r>
      <w:r w:rsidRPr="00006C1F">
        <w:rPr>
          <w:rFonts w:ascii="Times New Roman" w:hAnsi="Times New Roman" w:cs="Times New Roman"/>
        </w:rPr>
        <w:t xml:space="preserve">, a kinesin motor protein involved in synaptic vesicle trafficking. Furthermore, </w:t>
      </w:r>
      <w:r w:rsidRPr="00006C1F">
        <w:rPr>
          <w:rFonts w:ascii="Times New Roman" w:hAnsi="Times New Roman" w:cs="Times New Roman"/>
          <w:i/>
        </w:rPr>
        <w:t>Tbr1</w:t>
      </w:r>
      <w:r w:rsidRPr="00006C1F">
        <w:rPr>
          <w:rFonts w:ascii="Times New Roman" w:hAnsi="Times New Roman" w:cs="Times New Roman"/>
        </w:rPr>
        <w:t xml:space="preserve"> activates </w:t>
      </w:r>
      <w:r w:rsidRPr="00006C1F">
        <w:rPr>
          <w:rFonts w:ascii="Times New Roman" w:hAnsi="Times New Roman" w:cs="Times New Roman"/>
          <w:i/>
        </w:rPr>
        <w:t>Foxp2</w:t>
      </w:r>
      <w:r w:rsidRPr="00006C1F">
        <w:rPr>
          <w:rFonts w:ascii="Times New Roman" w:hAnsi="Times New Roman" w:cs="Times New Roman"/>
        </w:rPr>
        <w:t xml:space="preserve"> and </w:t>
      </w:r>
      <w:r w:rsidRPr="00006C1F">
        <w:rPr>
          <w:rFonts w:ascii="Times New Roman" w:hAnsi="Times New Roman" w:cs="Times New Roman"/>
          <w:i/>
        </w:rPr>
        <w:t xml:space="preserve">Mef2c </w:t>
      </w:r>
      <w:r w:rsidRPr="00006C1F">
        <w:rPr>
          <w:rFonts w:ascii="Times New Roman" w:hAnsi="Times New Roman" w:cs="Times New Roman"/>
        </w:rPr>
        <w:t>in layer 6 pyramidal neurons</w:t>
      </w:r>
      <w:r w:rsidRPr="00006C1F">
        <w:rPr>
          <w:rFonts w:ascii="Times New Roman" w:hAnsi="Times New Roman" w:cs="Times New Roman"/>
          <w:i/>
        </w:rPr>
        <w:t>.</w:t>
      </w:r>
      <w:r w:rsidRPr="00006C1F">
        <w:rPr>
          <w:rFonts w:ascii="Times New Roman" w:hAnsi="Times New Roman" w:cs="Times New Roman"/>
        </w:rPr>
        <w:t xml:space="preserve"> </w:t>
      </w:r>
      <w:r w:rsidR="00F501F8" w:rsidRPr="004D181B">
        <w:rPr>
          <w:rFonts w:ascii="Times New Roman" w:hAnsi="Times New Roman" w:cs="Times New Roman"/>
          <w:i/>
        </w:rPr>
        <w:t>Mef2c</w:t>
      </w:r>
      <w:r w:rsidR="00F501F8" w:rsidRPr="004D181B">
        <w:rPr>
          <w:rFonts w:ascii="Times New Roman" w:hAnsi="Times New Roman" w:cs="Times New Roman"/>
        </w:rPr>
        <w:t xml:space="preserve"> promotes the development of excitatory synapses</w:t>
      </w:r>
      <w:r w:rsidRPr="00006C1F">
        <w:rPr>
          <w:rFonts w:ascii="Times New Roman" w:hAnsi="Times New Roman" w:cs="Times New Roman"/>
        </w:rPr>
        <w:t xml:space="preserve">. Lastly, TBR1 promotes expression of </w:t>
      </w:r>
      <w:r w:rsidRPr="00006C1F">
        <w:rPr>
          <w:rFonts w:ascii="Times New Roman" w:hAnsi="Times New Roman" w:cs="Times New Roman"/>
          <w:i/>
        </w:rPr>
        <w:t>Cyp26b1</w:t>
      </w:r>
      <w:r w:rsidRPr="00006C1F">
        <w:rPr>
          <w:rFonts w:ascii="Times New Roman" w:hAnsi="Times New Roman" w:cs="Times New Roman"/>
        </w:rPr>
        <w:t xml:space="preserve"> in layer 6 pyramidal neurons</w:t>
      </w:r>
      <w:r w:rsidR="00DC3E94">
        <w:rPr>
          <w:rFonts w:ascii="Times New Roman" w:hAnsi="Times New Roman" w:cs="Times New Roman"/>
        </w:rPr>
        <w:t xml:space="preserve">, that </w:t>
      </w:r>
      <w:r w:rsidR="00F501F8" w:rsidRPr="00061204">
        <w:rPr>
          <w:rFonts w:ascii="Times New Roman" w:hAnsi="Times New Roman" w:cs="Times New Roman"/>
        </w:rPr>
        <w:t>control</w:t>
      </w:r>
      <w:r w:rsidR="00DC3E94">
        <w:rPr>
          <w:rFonts w:ascii="Times New Roman" w:hAnsi="Times New Roman" w:cs="Times New Roman"/>
        </w:rPr>
        <w:t>s</w:t>
      </w:r>
      <w:r w:rsidR="00F501F8">
        <w:rPr>
          <w:rFonts w:ascii="Times New Roman" w:hAnsi="Times New Roman" w:cs="Times New Roman"/>
        </w:rPr>
        <w:t xml:space="preserve"> RA levels, </w:t>
      </w:r>
      <w:r w:rsidR="00DC3E94">
        <w:rPr>
          <w:rFonts w:ascii="Times New Roman" w:hAnsi="Times New Roman" w:cs="Times New Roman"/>
        </w:rPr>
        <w:t>and</w:t>
      </w:r>
      <w:r w:rsidR="00F501F8">
        <w:rPr>
          <w:rFonts w:ascii="Times New Roman" w:hAnsi="Times New Roman" w:cs="Times New Roman"/>
        </w:rPr>
        <w:t xml:space="preserve"> impact</w:t>
      </w:r>
      <w:r w:rsidR="00DC3E94">
        <w:rPr>
          <w:rFonts w:ascii="Times New Roman" w:hAnsi="Times New Roman" w:cs="Times New Roman"/>
        </w:rPr>
        <w:t>s</w:t>
      </w:r>
      <w:r w:rsidR="00F501F8" w:rsidRPr="00061204">
        <w:rPr>
          <w:rFonts w:ascii="Times New Roman" w:hAnsi="Times New Roman" w:cs="Times New Roman"/>
        </w:rPr>
        <w:t xml:space="preserve"> </w:t>
      </w:r>
      <w:r w:rsidR="00F501F8">
        <w:rPr>
          <w:rFonts w:ascii="Times New Roman" w:hAnsi="Times New Roman" w:cs="Times New Roman"/>
        </w:rPr>
        <w:t>synaptic development. hc</w:t>
      </w:r>
      <w:r w:rsidRPr="00006C1F">
        <w:rPr>
          <w:rFonts w:ascii="Times New Roman" w:hAnsi="Times New Roman" w:cs="Times New Roman"/>
        </w:rPr>
        <w:t>ASD</w:t>
      </w:r>
      <w:r w:rsidR="00F501F8">
        <w:rPr>
          <w:rFonts w:ascii="Times New Roman" w:hAnsi="Times New Roman" w:cs="Times New Roman"/>
        </w:rPr>
        <w:t xml:space="preserve"> and pASD</w:t>
      </w:r>
      <w:r w:rsidRPr="00006C1F">
        <w:rPr>
          <w:rFonts w:ascii="Times New Roman" w:hAnsi="Times New Roman" w:cs="Times New Roman"/>
        </w:rPr>
        <w:t xml:space="preserve"> genes </w:t>
      </w:r>
      <w:r w:rsidR="00DC3E94">
        <w:rPr>
          <w:rFonts w:ascii="Times New Roman" w:hAnsi="Times New Roman" w:cs="Times New Roman"/>
        </w:rPr>
        <w:t xml:space="preserve">that are </w:t>
      </w:r>
      <w:r w:rsidRPr="00006C1F">
        <w:rPr>
          <w:rFonts w:ascii="Times New Roman" w:hAnsi="Times New Roman" w:cs="Times New Roman"/>
        </w:rPr>
        <w:t>involved in these pathways are indicated in red</w:t>
      </w:r>
      <w:r w:rsidR="00DC3E94">
        <w:rPr>
          <w:rFonts w:ascii="Times New Roman" w:hAnsi="Times New Roman" w:cs="Times New Roman"/>
        </w:rPr>
        <w:t xml:space="preserve"> (reduced in </w:t>
      </w:r>
      <w:r w:rsidR="00DC3E94" w:rsidRPr="00FD1430">
        <w:rPr>
          <w:rFonts w:ascii="Times New Roman" w:hAnsi="Times New Roman" w:cs="Times New Roman"/>
          <w:i/>
        </w:rPr>
        <w:t>Tbr1</w:t>
      </w:r>
      <w:r w:rsidR="00DC3E94">
        <w:rPr>
          <w:rFonts w:ascii="Times New Roman" w:hAnsi="Times New Roman" w:cs="Times New Roman"/>
        </w:rPr>
        <w:t xml:space="preserve"> mutants)</w:t>
      </w:r>
      <w:r w:rsidR="00F501F8">
        <w:rPr>
          <w:rFonts w:ascii="Times New Roman" w:hAnsi="Times New Roman" w:cs="Times New Roman"/>
        </w:rPr>
        <w:t xml:space="preserve"> and green</w:t>
      </w:r>
      <w:r w:rsidR="00DC3E94">
        <w:rPr>
          <w:rFonts w:ascii="Times New Roman" w:hAnsi="Times New Roman" w:cs="Times New Roman"/>
        </w:rPr>
        <w:t xml:space="preserve"> (increased in </w:t>
      </w:r>
      <w:r w:rsidR="00DC3E94" w:rsidRPr="00FD1430">
        <w:rPr>
          <w:rFonts w:ascii="Times New Roman" w:hAnsi="Times New Roman" w:cs="Times New Roman"/>
          <w:i/>
        </w:rPr>
        <w:t>Tbr1</w:t>
      </w:r>
      <w:r w:rsidR="00DC3E94">
        <w:rPr>
          <w:rFonts w:ascii="Times New Roman" w:hAnsi="Times New Roman" w:cs="Times New Roman"/>
        </w:rPr>
        <w:t xml:space="preserve"> mutants)</w:t>
      </w:r>
      <w:r w:rsidR="00F501F8">
        <w:rPr>
          <w:rFonts w:ascii="Times New Roman" w:hAnsi="Times New Roman" w:cs="Times New Roman"/>
        </w:rPr>
        <w:t>, respectively</w:t>
      </w:r>
      <w:r w:rsidRPr="00006C1F">
        <w:rPr>
          <w:rFonts w:ascii="Times New Roman" w:hAnsi="Times New Roman" w:cs="Times New Roman"/>
        </w:rPr>
        <w:t xml:space="preserve">. </w:t>
      </w:r>
      <w:r>
        <w:rPr>
          <w:rFonts w:ascii="Times New Roman" w:hAnsi="Times New Roman" w:cs="Times New Roman"/>
        </w:rPr>
        <w:t>Cell membrane and nuclear membrane (</w:t>
      </w:r>
      <w:r w:rsidR="006B4439">
        <w:rPr>
          <w:rFonts w:ascii="Times New Roman" w:hAnsi="Times New Roman" w:cs="Times New Roman"/>
        </w:rPr>
        <w:t>blue</w:t>
      </w:r>
      <w:r>
        <w:rPr>
          <w:rFonts w:ascii="Times New Roman" w:hAnsi="Times New Roman" w:cs="Times New Roman"/>
        </w:rPr>
        <w:t xml:space="preserve">) are indicated. </w:t>
      </w:r>
      <w:r w:rsidR="00BA2B72">
        <w:rPr>
          <w:rFonts w:ascii="Times New Roman" w:hAnsi="Times New Roman" w:cs="Times New Roman"/>
        </w:rPr>
        <w:t xml:space="preserve">Pathways unique to layer 5 and layer 6 </w:t>
      </w:r>
      <w:r w:rsidR="00CE5FA2">
        <w:rPr>
          <w:rFonts w:ascii="Times New Roman" w:hAnsi="Times New Roman" w:cs="Times New Roman"/>
        </w:rPr>
        <w:t>are</w:t>
      </w:r>
      <w:r w:rsidR="00BA2B72">
        <w:rPr>
          <w:rFonts w:ascii="Times New Roman" w:hAnsi="Times New Roman" w:cs="Times New Roman"/>
        </w:rPr>
        <w:t xml:space="preserve"> shown in orange and yellow, respectively. Convergent pathways between layers 5 and 6 are highlighted in blue.</w:t>
      </w:r>
    </w:p>
    <w:p w14:paraId="7F9F7C30" w14:textId="77777777" w:rsidR="00984EAF" w:rsidRPr="00BA2B72" w:rsidRDefault="00984EAF" w:rsidP="00F501F8">
      <w:pPr>
        <w:rPr>
          <w:rFonts w:ascii="Times New Roman" w:eastAsia="Times New Roman" w:hAnsi="Times New Roman" w:cs="Times New Roman"/>
          <w:color w:val="000000"/>
          <w:shd w:val="clear" w:color="auto" w:fill="FFFFFF"/>
        </w:rPr>
      </w:pPr>
    </w:p>
    <w:p w14:paraId="2FA903FA" w14:textId="5D8EA53F" w:rsidR="001011D9" w:rsidRPr="00D8464F" w:rsidRDefault="00262200" w:rsidP="00F70FCC">
      <w:pPr>
        <w:spacing w:line="360" w:lineRule="auto"/>
        <w:rPr>
          <w:rFonts w:ascii="Times New Roman" w:hAnsi="Times New Roman" w:cs="Times New Roman"/>
          <w:b/>
        </w:rPr>
      </w:pPr>
      <w:r>
        <w:rPr>
          <w:rFonts w:ascii="Times New Roman" w:hAnsi="Times New Roman" w:cs="Times New Roman"/>
          <w:b/>
        </w:rPr>
        <w:t xml:space="preserve">SUPPLEMENTARY </w:t>
      </w:r>
      <w:r w:rsidRPr="001011D9">
        <w:rPr>
          <w:rFonts w:ascii="Times New Roman" w:hAnsi="Times New Roman" w:cs="Times New Roman"/>
          <w:b/>
        </w:rPr>
        <w:t>FIGURE LEGENDS:</w:t>
      </w:r>
    </w:p>
    <w:p w14:paraId="020A4D10" w14:textId="2FB25A50" w:rsidR="00262200" w:rsidRDefault="00CA7CBB" w:rsidP="008A42CB">
      <w:pPr>
        <w:rPr>
          <w:rFonts w:ascii="Times New Roman" w:hAnsi="Times New Roman" w:cs="Times New Roman"/>
          <w:b/>
          <w:bCs/>
        </w:rPr>
      </w:pPr>
      <w:r w:rsidRPr="008A42CB">
        <w:rPr>
          <w:rFonts w:ascii="Times New Roman" w:hAnsi="Times New Roman" w:cs="Times New Roman"/>
          <w:b/>
          <w:bCs/>
        </w:rPr>
        <w:t xml:space="preserve">Figure S1: </w:t>
      </w:r>
      <w:r w:rsidR="006104F6" w:rsidRPr="008A42CB">
        <w:rPr>
          <w:rFonts w:ascii="Times New Roman" w:hAnsi="Times New Roman" w:cs="Times New Roman"/>
          <w:b/>
          <w:bCs/>
        </w:rPr>
        <w:t xml:space="preserve">Related to Figure 1. </w:t>
      </w:r>
      <w:r w:rsidR="002226F1" w:rsidRPr="008A42CB">
        <w:rPr>
          <w:rFonts w:ascii="Times New Roman" w:hAnsi="Times New Roman" w:cs="Times New Roman"/>
          <w:b/>
          <w:bCs/>
        </w:rPr>
        <w:t xml:space="preserve">TBR1 </w:t>
      </w:r>
      <w:r w:rsidR="00344E7F">
        <w:rPr>
          <w:rFonts w:ascii="Times New Roman" w:hAnsi="Times New Roman" w:cs="Times New Roman"/>
          <w:b/>
          <w:bCs/>
        </w:rPr>
        <w:t xml:space="preserve">expression in mPFC of P5 and P21 Layer 5; TBR1 genomic binding; </w:t>
      </w:r>
      <w:r w:rsidR="00344E7F" w:rsidRPr="00F27A0A">
        <w:rPr>
          <w:rFonts w:ascii="Times New Roman" w:hAnsi="Times New Roman" w:cs="Times New Roman"/>
          <w:b/>
          <w:bCs/>
          <w:i/>
        </w:rPr>
        <w:t>Mgst3</w:t>
      </w:r>
      <w:r w:rsidR="00344E7F">
        <w:rPr>
          <w:rFonts w:ascii="Times New Roman" w:hAnsi="Times New Roman" w:cs="Times New Roman"/>
          <w:b/>
          <w:bCs/>
        </w:rPr>
        <w:t xml:space="preserve"> – a </w:t>
      </w:r>
      <w:r w:rsidR="00816017">
        <w:rPr>
          <w:rFonts w:ascii="Times New Roman" w:hAnsi="Times New Roman" w:cs="Times New Roman"/>
          <w:b/>
          <w:bCs/>
        </w:rPr>
        <w:t>new layer 5 marker</w:t>
      </w:r>
      <w:r w:rsidR="002226F1" w:rsidRPr="008A42CB">
        <w:rPr>
          <w:rFonts w:ascii="Times New Roman" w:hAnsi="Times New Roman" w:cs="Times New Roman"/>
          <w:b/>
          <w:bCs/>
        </w:rPr>
        <w:t>.</w:t>
      </w:r>
    </w:p>
    <w:p w14:paraId="4F455D65" w14:textId="77777777" w:rsidR="00DB525E" w:rsidRDefault="00E24615" w:rsidP="008A42CB">
      <w:pPr>
        <w:rPr>
          <w:rFonts w:ascii="Times New Roman" w:hAnsi="Times New Roman" w:cs="Times New Roman"/>
          <w:bCs/>
        </w:rPr>
      </w:pPr>
      <w:r w:rsidRPr="00A048FB">
        <w:rPr>
          <w:rFonts w:ascii="Times New Roman" w:hAnsi="Times New Roman" w:cs="Times New Roman"/>
          <w:b/>
          <w:bCs/>
        </w:rPr>
        <w:t>(A)</w:t>
      </w:r>
      <w:r>
        <w:rPr>
          <w:rFonts w:ascii="Times New Roman" w:hAnsi="Times New Roman" w:cs="Times New Roman"/>
          <w:bCs/>
        </w:rPr>
        <w:t xml:space="preserve"> Immunohistochemistry (IHC) was used to determine the overlap between TBR1 and </w:t>
      </w:r>
      <w:r w:rsidRPr="00E24615">
        <w:rPr>
          <w:rFonts w:ascii="Times New Roman" w:hAnsi="Times New Roman" w:cs="Times New Roman"/>
          <w:bCs/>
          <w:i/>
        </w:rPr>
        <w:t>Rbp4-</w:t>
      </w:r>
      <w:proofErr w:type="gramStart"/>
      <w:r w:rsidRPr="00E24615">
        <w:rPr>
          <w:rFonts w:ascii="Times New Roman" w:hAnsi="Times New Roman" w:cs="Times New Roman"/>
          <w:bCs/>
          <w:i/>
        </w:rPr>
        <w:t>cre::</w:t>
      </w:r>
      <w:proofErr w:type="gramEnd"/>
      <w:r w:rsidRPr="00E24615">
        <w:rPr>
          <w:rFonts w:ascii="Times New Roman" w:hAnsi="Times New Roman" w:cs="Times New Roman"/>
          <w:bCs/>
          <w:i/>
        </w:rPr>
        <w:t>tdTomato</w:t>
      </w:r>
      <w:r w:rsidRPr="00E24615">
        <w:rPr>
          <w:rFonts w:ascii="Times New Roman" w:hAnsi="Times New Roman" w:cs="Times New Roman"/>
          <w:bCs/>
          <w:i/>
          <w:vertAlign w:val="superscript"/>
        </w:rPr>
        <w:t>f/+</w:t>
      </w:r>
      <w:r>
        <w:rPr>
          <w:rFonts w:ascii="Times New Roman" w:hAnsi="Times New Roman" w:cs="Times New Roman"/>
          <w:bCs/>
        </w:rPr>
        <w:t xml:space="preserve"> reporter in wildtype mPFCx at P5 and P21.</w:t>
      </w:r>
      <w:r w:rsidR="00DB525E">
        <w:rPr>
          <w:rFonts w:ascii="Times New Roman" w:hAnsi="Times New Roman" w:cs="Times New Roman"/>
          <w:bCs/>
        </w:rPr>
        <w:t xml:space="preserve"> Scale bar = 100 </w:t>
      </w:r>
      <w:r w:rsidR="00DB525E">
        <w:rPr>
          <w:rFonts w:ascii="Times New Roman" w:hAnsi="Times New Roman" w:cs="Times New Roman"/>
          <w:bCs/>
        </w:rPr>
        <w:sym w:font="Symbol" w:char="F06D"/>
      </w:r>
      <w:r w:rsidR="00DB525E">
        <w:rPr>
          <w:rFonts w:ascii="Times New Roman" w:hAnsi="Times New Roman" w:cs="Times New Roman"/>
          <w:bCs/>
        </w:rPr>
        <w:t>m.</w:t>
      </w:r>
      <w:r w:rsidR="00D42D87">
        <w:rPr>
          <w:rFonts w:ascii="Times New Roman" w:hAnsi="Times New Roman" w:cs="Times New Roman"/>
          <w:bCs/>
        </w:rPr>
        <w:t xml:space="preserve"> </w:t>
      </w:r>
    </w:p>
    <w:p w14:paraId="3C0770F7" w14:textId="0ECF7B17" w:rsidR="00816017" w:rsidRDefault="00DB525E" w:rsidP="008A42CB">
      <w:pPr>
        <w:rPr>
          <w:rFonts w:ascii="Times New Roman" w:hAnsi="Times New Roman" w:cs="Times New Roman"/>
          <w:bCs/>
        </w:rPr>
      </w:pPr>
      <w:r>
        <w:rPr>
          <w:rFonts w:ascii="Times New Roman" w:hAnsi="Times New Roman" w:cs="Times New Roman"/>
          <w:b/>
          <w:bCs/>
        </w:rPr>
        <w:t xml:space="preserve">(B) </w:t>
      </w:r>
      <w:r w:rsidRPr="00DB525E">
        <w:rPr>
          <w:rFonts w:ascii="Times New Roman" w:hAnsi="Times New Roman" w:cs="Times New Roman"/>
          <w:bCs/>
        </w:rPr>
        <w:t xml:space="preserve">Quantification of </w:t>
      </w:r>
      <w:r>
        <w:rPr>
          <w:rFonts w:ascii="Times New Roman" w:hAnsi="Times New Roman" w:cs="Times New Roman"/>
          <w:bCs/>
        </w:rPr>
        <w:t>tdTomato</w:t>
      </w:r>
      <w:r w:rsidRPr="00DB525E">
        <w:rPr>
          <w:rFonts w:ascii="Times New Roman" w:hAnsi="Times New Roman" w:cs="Times New Roman"/>
          <w:bCs/>
          <w:vertAlign w:val="superscript"/>
        </w:rPr>
        <w:t>+</w:t>
      </w:r>
      <w:r>
        <w:rPr>
          <w:rFonts w:ascii="Times New Roman" w:hAnsi="Times New Roman" w:cs="Times New Roman"/>
          <w:bCs/>
        </w:rPr>
        <w:t>/TBR1</w:t>
      </w:r>
      <w:r w:rsidRPr="00DB525E">
        <w:rPr>
          <w:rFonts w:ascii="Times New Roman" w:hAnsi="Times New Roman" w:cs="Times New Roman"/>
          <w:bCs/>
          <w:vertAlign w:val="superscript"/>
        </w:rPr>
        <w:t>+</w:t>
      </w:r>
      <w:r>
        <w:rPr>
          <w:rFonts w:ascii="Times New Roman" w:hAnsi="Times New Roman" w:cs="Times New Roman"/>
          <w:bCs/>
        </w:rPr>
        <w:t xml:space="preserve"> cells in wildtype mPFCx at </w:t>
      </w:r>
      <w:r w:rsidRPr="00DB525E">
        <w:rPr>
          <w:rFonts w:ascii="Times New Roman" w:hAnsi="Times New Roman" w:cs="Times New Roman"/>
          <w:bCs/>
        </w:rPr>
        <w:t xml:space="preserve">P5 and P21. </w:t>
      </w:r>
      <w:r w:rsidR="00D42D87" w:rsidRPr="00DB525E">
        <w:rPr>
          <w:rFonts w:ascii="Times New Roman" w:hAnsi="Times New Roman" w:cs="Times New Roman"/>
          <w:bCs/>
        </w:rPr>
        <w:t>Neonatally (P5) ~60% and postnatally (P21) ~85% of reporter</w:t>
      </w:r>
      <w:r w:rsidR="00D42D87" w:rsidRPr="00DB525E">
        <w:rPr>
          <w:rFonts w:ascii="Times New Roman" w:hAnsi="Times New Roman" w:cs="Times New Roman"/>
          <w:bCs/>
          <w:vertAlign w:val="superscript"/>
        </w:rPr>
        <w:t>+</w:t>
      </w:r>
      <w:r w:rsidR="00D42D87" w:rsidRPr="00DB525E">
        <w:rPr>
          <w:rFonts w:ascii="Times New Roman" w:hAnsi="Times New Roman" w:cs="Times New Roman"/>
          <w:bCs/>
        </w:rPr>
        <w:t xml:space="preserve"> cells </w:t>
      </w:r>
      <w:r w:rsidR="00344E7F">
        <w:rPr>
          <w:rFonts w:ascii="Times New Roman" w:hAnsi="Times New Roman" w:cs="Times New Roman"/>
          <w:bCs/>
        </w:rPr>
        <w:t xml:space="preserve">(layer 5 excitatory neurons) </w:t>
      </w:r>
      <w:r w:rsidR="00D42D87" w:rsidRPr="00DB525E">
        <w:rPr>
          <w:rFonts w:ascii="Times New Roman" w:hAnsi="Times New Roman" w:cs="Times New Roman"/>
          <w:bCs/>
        </w:rPr>
        <w:t>are TBR1</w:t>
      </w:r>
      <w:r w:rsidR="00D42D87" w:rsidRPr="00DB525E">
        <w:rPr>
          <w:rFonts w:ascii="Times New Roman" w:hAnsi="Times New Roman" w:cs="Times New Roman"/>
          <w:bCs/>
          <w:vertAlign w:val="superscript"/>
        </w:rPr>
        <w:t>+</w:t>
      </w:r>
      <w:r w:rsidR="00D42D87" w:rsidRPr="00DB525E">
        <w:rPr>
          <w:rFonts w:ascii="Times New Roman" w:hAnsi="Times New Roman" w:cs="Times New Roman"/>
          <w:bCs/>
        </w:rPr>
        <w:t xml:space="preserve">. </w:t>
      </w:r>
      <w:r w:rsidRPr="00DB525E">
        <w:rPr>
          <w:rFonts w:ascii="Times New Roman" w:hAnsi="Times New Roman" w:cs="Times New Roman"/>
          <w:bCs/>
        </w:rPr>
        <w:t xml:space="preserve">Error bars represent SEM of </w:t>
      </w:r>
      <w:r w:rsidR="00D3525D" w:rsidRPr="00DB525E">
        <w:rPr>
          <w:rFonts w:ascii="Times New Roman" w:hAnsi="Times New Roman" w:cs="Times New Roman"/>
          <w:bCs/>
        </w:rPr>
        <w:t>TBR1</w:t>
      </w:r>
      <w:r w:rsidR="00D3525D" w:rsidRPr="00DB525E">
        <w:rPr>
          <w:rFonts w:ascii="Times New Roman" w:hAnsi="Times New Roman" w:cs="Times New Roman"/>
          <w:bCs/>
          <w:vertAlign w:val="superscript"/>
        </w:rPr>
        <w:t>+</w:t>
      </w:r>
      <w:r w:rsidR="00D3525D">
        <w:rPr>
          <w:rFonts w:ascii="Times New Roman" w:hAnsi="Times New Roman" w:cs="Times New Roman"/>
          <w:bCs/>
        </w:rPr>
        <w:t>/</w:t>
      </w:r>
      <w:r w:rsidRPr="00DB525E">
        <w:rPr>
          <w:rFonts w:ascii="Times New Roman" w:hAnsi="Times New Roman" w:cs="Times New Roman"/>
          <w:bCs/>
        </w:rPr>
        <w:t>tdTomato</w:t>
      </w:r>
      <w:r w:rsidRPr="00DB525E">
        <w:rPr>
          <w:rFonts w:ascii="Times New Roman" w:hAnsi="Times New Roman" w:cs="Times New Roman"/>
          <w:bCs/>
          <w:vertAlign w:val="superscript"/>
        </w:rPr>
        <w:t>+</w:t>
      </w:r>
      <w:r w:rsidRPr="00DB525E">
        <w:rPr>
          <w:rFonts w:ascii="Times New Roman" w:hAnsi="Times New Roman" w:cs="Times New Roman"/>
          <w:bCs/>
        </w:rPr>
        <w:t xml:space="preserve"> cells in wildtype mPFCx at each age.</w:t>
      </w:r>
    </w:p>
    <w:p w14:paraId="1801AFAE" w14:textId="72FD904A" w:rsidR="002226F1" w:rsidRPr="00A048FB" w:rsidRDefault="00E24615" w:rsidP="008A42CB">
      <w:pPr>
        <w:rPr>
          <w:rFonts w:ascii="Times New Roman" w:hAnsi="Times New Roman" w:cs="Times New Roman"/>
          <w:bCs/>
        </w:rPr>
      </w:pPr>
      <w:r w:rsidRPr="00A048FB">
        <w:rPr>
          <w:rFonts w:ascii="Times New Roman" w:hAnsi="Times New Roman" w:cs="Times New Roman"/>
          <w:b/>
          <w:bCs/>
        </w:rPr>
        <w:t>(</w:t>
      </w:r>
      <w:r w:rsidR="00DB525E">
        <w:rPr>
          <w:rFonts w:ascii="Times New Roman" w:hAnsi="Times New Roman" w:cs="Times New Roman"/>
          <w:b/>
          <w:bCs/>
        </w:rPr>
        <w:t>C</w:t>
      </w:r>
      <w:r w:rsidRPr="00A048FB">
        <w:rPr>
          <w:rFonts w:ascii="Times New Roman" w:hAnsi="Times New Roman" w:cs="Times New Roman"/>
          <w:b/>
          <w:bCs/>
        </w:rPr>
        <w:t>)</w:t>
      </w:r>
      <w:r w:rsidR="00D42D87">
        <w:rPr>
          <w:rFonts w:ascii="Times New Roman" w:hAnsi="Times New Roman" w:cs="Times New Roman"/>
          <w:bCs/>
        </w:rPr>
        <w:t xml:space="preserve"> </w:t>
      </w:r>
      <w:r w:rsidR="002226F1" w:rsidRPr="008A42CB">
        <w:rPr>
          <w:rFonts w:ascii="Times New Roman" w:hAnsi="Times New Roman" w:cs="Times New Roman"/>
          <w:bCs/>
        </w:rPr>
        <w:t xml:space="preserve">TBR1 ChIP-Seq on wildtype whole cortex at P2 (red tracks). Red boxes represent the TBR1 binding that reached statistical significance. </w:t>
      </w:r>
      <w:r w:rsidR="008A42CB" w:rsidRPr="008A42CB">
        <w:rPr>
          <w:rFonts w:ascii="Times New Roman" w:hAnsi="Times New Roman" w:cs="Times New Roman"/>
          <w:bCs/>
        </w:rPr>
        <w:t>T</w:t>
      </w:r>
      <w:r w:rsidR="00C5152B">
        <w:rPr>
          <w:rFonts w:ascii="Times New Roman" w:hAnsi="Times New Roman" w:cs="Times New Roman"/>
          <w:bCs/>
        </w:rPr>
        <w:t>BR</w:t>
      </w:r>
      <w:r w:rsidR="008A42CB" w:rsidRPr="008A42CB">
        <w:rPr>
          <w:rFonts w:ascii="Times New Roman" w:hAnsi="Times New Roman" w:cs="Times New Roman"/>
          <w:bCs/>
        </w:rPr>
        <w:t xml:space="preserve">1 directly regulates a subset of genes involved in synaptogenesis, including </w:t>
      </w:r>
      <w:r w:rsidR="008A42CB" w:rsidRPr="008A42CB">
        <w:rPr>
          <w:rFonts w:ascii="Times New Roman" w:hAnsi="Times New Roman" w:cs="Times New Roman"/>
          <w:bCs/>
          <w:i/>
        </w:rPr>
        <w:t>Wnt7b</w:t>
      </w:r>
      <w:r w:rsidR="008A42CB" w:rsidRPr="008A42CB">
        <w:rPr>
          <w:rFonts w:ascii="Times New Roman" w:hAnsi="Times New Roman" w:cs="Times New Roman"/>
          <w:bCs/>
        </w:rPr>
        <w:t xml:space="preserve">, </w:t>
      </w:r>
      <w:r w:rsidR="008A42CB" w:rsidRPr="008A42CB">
        <w:rPr>
          <w:rFonts w:ascii="Times New Roman" w:hAnsi="Times New Roman" w:cs="Times New Roman"/>
          <w:bCs/>
          <w:i/>
        </w:rPr>
        <w:t>Ctnnb1</w:t>
      </w:r>
      <w:r w:rsidR="008A42CB" w:rsidRPr="008A42CB">
        <w:rPr>
          <w:rFonts w:ascii="Times New Roman" w:hAnsi="Times New Roman" w:cs="Times New Roman"/>
          <w:bCs/>
        </w:rPr>
        <w:t xml:space="preserve">, </w:t>
      </w:r>
      <w:r w:rsidR="004762A5">
        <w:rPr>
          <w:rFonts w:ascii="Times New Roman" w:hAnsi="Times New Roman" w:cs="Times New Roman"/>
          <w:bCs/>
          <w:i/>
        </w:rPr>
        <w:t>Gsk3</w:t>
      </w:r>
      <w:r w:rsidR="004762A5">
        <w:rPr>
          <w:rFonts w:ascii="Times New Roman" w:hAnsi="Times New Roman" w:cs="Times New Roman"/>
          <w:bCs/>
          <w:i/>
        </w:rPr>
        <w:sym w:font="Symbol" w:char="F062"/>
      </w:r>
      <w:r w:rsidR="008A42CB" w:rsidRPr="008A42CB">
        <w:rPr>
          <w:rFonts w:ascii="Times New Roman" w:hAnsi="Times New Roman" w:cs="Times New Roman"/>
          <w:bCs/>
        </w:rPr>
        <w:t xml:space="preserve"> and </w:t>
      </w:r>
      <w:r w:rsidR="008A42CB" w:rsidRPr="008A42CB">
        <w:rPr>
          <w:rFonts w:ascii="Times New Roman" w:hAnsi="Times New Roman" w:cs="Times New Roman"/>
          <w:bCs/>
          <w:i/>
        </w:rPr>
        <w:t>Kif1a</w:t>
      </w:r>
      <w:r w:rsidR="008A42CB" w:rsidRPr="008A42CB">
        <w:rPr>
          <w:rFonts w:ascii="Times New Roman" w:hAnsi="Times New Roman" w:cs="Times New Roman"/>
          <w:bCs/>
        </w:rPr>
        <w:t xml:space="preserve">. </w:t>
      </w:r>
      <w:r w:rsidR="002226F1" w:rsidRPr="008A42CB">
        <w:rPr>
          <w:rFonts w:ascii="Times New Roman" w:hAnsi="Times New Roman" w:cs="Times New Roman"/>
          <w:bCs/>
        </w:rPr>
        <w:t xml:space="preserve">Genes are shown in blue. Black arrow indicates the direction of transcription. Genomic scale (in </w:t>
      </w:r>
      <w:proofErr w:type="spellStart"/>
      <w:r w:rsidR="00C5152B">
        <w:rPr>
          <w:rFonts w:ascii="Times New Roman" w:hAnsi="Times New Roman" w:cs="Times New Roman"/>
          <w:bCs/>
        </w:rPr>
        <w:t>K</w:t>
      </w:r>
      <w:r w:rsidR="002226F1" w:rsidRPr="008A42CB">
        <w:rPr>
          <w:rFonts w:ascii="Times New Roman" w:hAnsi="Times New Roman" w:cs="Times New Roman"/>
          <w:bCs/>
        </w:rPr>
        <w:t>b</w:t>
      </w:r>
      <w:proofErr w:type="spellEnd"/>
      <w:r w:rsidR="002226F1" w:rsidRPr="008A42CB">
        <w:rPr>
          <w:rFonts w:ascii="Times New Roman" w:hAnsi="Times New Roman" w:cs="Times New Roman"/>
          <w:bCs/>
        </w:rPr>
        <w:t>) are shown for each locus.</w:t>
      </w:r>
      <w:r>
        <w:rPr>
          <w:rFonts w:ascii="Times New Roman" w:hAnsi="Times New Roman" w:cs="Times New Roman"/>
          <w:bCs/>
        </w:rPr>
        <w:t xml:space="preserve"> </w:t>
      </w:r>
      <w:r w:rsidRPr="00A048FB">
        <w:rPr>
          <w:rFonts w:ascii="Times New Roman" w:hAnsi="Times New Roman" w:cs="Times New Roman"/>
          <w:b/>
          <w:bCs/>
        </w:rPr>
        <w:t>(</w:t>
      </w:r>
      <w:r w:rsidR="00DB525E">
        <w:rPr>
          <w:rFonts w:ascii="Times New Roman" w:hAnsi="Times New Roman" w:cs="Times New Roman"/>
          <w:b/>
          <w:bCs/>
        </w:rPr>
        <w:t>D</w:t>
      </w:r>
      <w:r w:rsidRPr="00A048FB">
        <w:rPr>
          <w:rFonts w:ascii="Times New Roman" w:hAnsi="Times New Roman" w:cs="Times New Roman"/>
          <w:b/>
          <w:bCs/>
        </w:rPr>
        <w:t>)</w:t>
      </w:r>
      <w:r w:rsidR="00A048FB">
        <w:rPr>
          <w:rFonts w:ascii="Times New Roman" w:hAnsi="Times New Roman" w:cs="Times New Roman"/>
          <w:bCs/>
        </w:rPr>
        <w:t xml:space="preserve"> </w:t>
      </w:r>
      <w:r w:rsidR="00A048FB" w:rsidRPr="00473964">
        <w:rPr>
          <w:rFonts w:ascii="Times New Roman" w:hAnsi="Times New Roman" w:cs="Times New Roman"/>
          <w:bCs/>
          <w:i/>
        </w:rPr>
        <w:t>In situ</w:t>
      </w:r>
      <w:r w:rsidR="00A048FB">
        <w:rPr>
          <w:rFonts w:ascii="Times New Roman" w:hAnsi="Times New Roman" w:cs="Times New Roman"/>
          <w:bCs/>
        </w:rPr>
        <w:t xml:space="preserve"> hybridization demonstrates the expression pattern of </w:t>
      </w:r>
      <w:r w:rsidR="00A048FB" w:rsidRPr="00473964">
        <w:rPr>
          <w:rFonts w:ascii="Times New Roman" w:hAnsi="Times New Roman" w:cs="Times New Roman"/>
          <w:bCs/>
          <w:i/>
        </w:rPr>
        <w:t>Mgst3</w:t>
      </w:r>
      <w:r w:rsidR="00A048FB">
        <w:rPr>
          <w:rFonts w:ascii="Times New Roman" w:hAnsi="Times New Roman" w:cs="Times New Roman"/>
          <w:bCs/>
        </w:rPr>
        <w:t xml:space="preserve"> in wildtype brain at P3. </w:t>
      </w:r>
      <w:r w:rsidR="00344E7F">
        <w:rPr>
          <w:rFonts w:ascii="Times New Roman" w:hAnsi="Times New Roman" w:cs="Times New Roman"/>
          <w:bCs/>
        </w:rPr>
        <w:t xml:space="preserve">At this age, </w:t>
      </w:r>
      <w:r w:rsidR="00A048FB" w:rsidRPr="007977B5">
        <w:rPr>
          <w:rFonts w:ascii="Times New Roman" w:hAnsi="Times New Roman" w:cs="Times New Roman"/>
          <w:bCs/>
          <w:i/>
        </w:rPr>
        <w:t>Mgst3</w:t>
      </w:r>
      <w:r w:rsidR="00A048FB">
        <w:rPr>
          <w:rFonts w:ascii="Times New Roman" w:hAnsi="Times New Roman" w:cs="Times New Roman"/>
          <w:bCs/>
        </w:rPr>
        <w:t xml:space="preserve"> is a layer 5 specific marker </w:t>
      </w:r>
      <w:r w:rsidR="00344E7F">
        <w:rPr>
          <w:rFonts w:ascii="Times New Roman" w:hAnsi="Times New Roman" w:cs="Times New Roman"/>
          <w:bCs/>
        </w:rPr>
        <w:t>in the neocortex</w:t>
      </w:r>
      <w:r w:rsidR="00A048FB">
        <w:rPr>
          <w:rFonts w:ascii="Times New Roman" w:hAnsi="Times New Roman" w:cs="Times New Roman"/>
          <w:bCs/>
        </w:rPr>
        <w:t xml:space="preserve">. </w:t>
      </w:r>
      <w:r w:rsidR="00B97ABA" w:rsidRPr="00AA5DEA">
        <w:rPr>
          <w:rFonts w:ascii="Times New Roman" w:hAnsi="Times New Roman" w:cs="Times New Roman"/>
        </w:rPr>
        <w:t>Cortical layers 2-4, 5</w:t>
      </w:r>
      <w:r w:rsidR="00B97ABA" w:rsidRPr="00AA5DEA">
        <w:rPr>
          <w:rFonts w:ascii="Times New Roman" w:hAnsi="Times New Roman" w:cs="Times New Roman"/>
          <w:vertAlign w:val="superscript"/>
        </w:rPr>
        <w:t>upper</w:t>
      </w:r>
      <w:r w:rsidR="00B97ABA" w:rsidRPr="00AA5DEA">
        <w:rPr>
          <w:rFonts w:ascii="Times New Roman" w:hAnsi="Times New Roman" w:cs="Times New Roman"/>
        </w:rPr>
        <w:t>, 5</w:t>
      </w:r>
      <w:r w:rsidR="00B97ABA" w:rsidRPr="00AA5DEA">
        <w:rPr>
          <w:rFonts w:ascii="Times New Roman" w:hAnsi="Times New Roman" w:cs="Times New Roman"/>
          <w:vertAlign w:val="superscript"/>
        </w:rPr>
        <w:t>lower</w:t>
      </w:r>
      <w:r w:rsidR="00C622BF">
        <w:rPr>
          <w:rFonts w:ascii="Times New Roman" w:hAnsi="Times New Roman" w:cs="Times New Roman"/>
        </w:rPr>
        <w:t>,</w:t>
      </w:r>
      <w:r w:rsidR="00B97ABA" w:rsidRPr="00AA5DEA">
        <w:rPr>
          <w:rFonts w:ascii="Times New Roman" w:hAnsi="Times New Roman" w:cs="Times New Roman"/>
        </w:rPr>
        <w:t xml:space="preserve"> 6</w:t>
      </w:r>
      <w:r w:rsidR="00C622BF">
        <w:rPr>
          <w:rFonts w:ascii="Times New Roman" w:hAnsi="Times New Roman" w:cs="Times New Roman"/>
        </w:rPr>
        <w:t xml:space="preserve"> and 6b (subplate)</w:t>
      </w:r>
      <w:r w:rsidR="00B97ABA" w:rsidRPr="00AA5DEA">
        <w:rPr>
          <w:rFonts w:ascii="Times New Roman" w:hAnsi="Times New Roman" w:cs="Times New Roman"/>
        </w:rPr>
        <w:t xml:space="preserve"> are labeled</w:t>
      </w:r>
      <w:r w:rsidR="00A048FB">
        <w:rPr>
          <w:rFonts w:ascii="Times New Roman" w:hAnsi="Times New Roman" w:cs="Times New Roman"/>
          <w:bCs/>
        </w:rPr>
        <w:t xml:space="preserve">. Scale bar = </w:t>
      </w:r>
      <w:r w:rsidR="00773D76">
        <w:rPr>
          <w:rFonts w:ascii="Times New Roman" w:hAnsi="Times New Roman" w:cs="Times New Roman"/>
          <w:bCs/>
        </w:rPr>
        <w:t xml:space="preserve">500 </w:t>
      </w:r>
      <w:r w:rsidR="00773D76">
        <w:rPr>
          <w:rFonts w:ascii="Times New Roman" w:hAnsi="Times New Roman" w:cs="Times New Roman"/>
          <w:bCs/>
        </w:rPr>
        <w:sym w:font="Symbol" w:char="F06D"/>
      </w:r>
      <w:r w:rsidR="00773D76">
        <w:rPr>
          <w:rFonts w:ascii="Times New Roman" w:hAnsi="Times New Roman" w:cs="Times New Roman"/>
          <w:bCs/>
        </w:rPr>
        <w:t>m.</w:t>
      </w:r>
    </w:p>
    <w:p w14:paraId="2272EED2" w14:textId="77777777" w:rsidR="001922B2" w:rsidRDefault="001922B2" w:rsidP="005D67B5">
      <w:pPr>
        <w:rPr>
          <w:rFonts w:ascii="Times New Roman" w:hAnsi="Times New Roman" w:cs="Times New Roman"/>
          <w:b/>
          <w:bCs/>
        </w:rPr>
      </w:pPr>
    </w:p>
    <w:p w14:paraId="56F9DE62" w14:textId="31852B1D" w:rsidR="005D67B5" w:rsidRPr="005D67B5" w:rsidRDefault="005D67B5" w:rsidP="005D67B5">
      <w:pPr>
        <w:rPr>
          <w:rFonts w:ascii="Times New Roman" w:hAnsi="Times New Roman" w:cs="Times New Roman"/>
          <w:b/>
          <w:bCs/>
        </w:rPr>
      </w:pPr>
      <w:r w:rsidRPr="005D67B5">
        <w:rPr>
          <w:rFonts w:ascii="Times New Roman" w:hAnsi="Times New Roman" w:cs="Times New Roman"/>
          <w:b/>
          <w:bCs/>
        </w:rPr>
        <w:t>Figure S</w:t>
      </w:r>
      <w:r w:rsidR="00B90534">
        <w:rPr>
          <w:rFonts w:ascii="Times New Roman" w:hAnsi="Times New Roman" w:cs="Times New Roman"/>
          <w:b/>
          <w:bCs/>
        </w:rPr>
        <w:t>2</w:t>
      </w:r>
      <w:r w:rsidRPr="005D67B5">
        <w:rPr>
          <w:rFonts w:ascii="Times New Roman" w:hAnsi="Times New Roman" w:cs="Times New Roman"/>
          <w:b/>
          <w:bCs/>
        </w:rPr>
        <w:t xml:space="preserve">: Related to Figure </w:t>
      </w:r>
      <w:r>
        <w:rPr>
          <w:rFonts w:ascii="Times New Roman" w:hAnsi="Times New Roman" w:cs="Times New Roman"/>
          <w:b/>
          <w:bCs/>
        </w:rPr>
        <w:t>3</w:t>
      </w:r>
      <w:r w:rsidRPr="005D67B5">
        <w:rPr>
          <w:rFonts w:ascii="Times New Roman" w:hAnsi="Times New Roman" w:cs="Times New Roman"/>
          <w:b/>
          <w:bCs/>
        </w:rPr>
        <w:t xml:space="preserve">. Loss of </w:t>
      </w:r>
      <w:r w:rsidRPr="005D67B5">
        <w:rPr>
          <w:rFonts w:ascii="Times New Roman" w:hAnsi="Times New Roman" w:cs="Times New Roman"/>
          <w:b/>
          <w:bCs/>
          <w:i/>
        </w:rPr>
        <w:t>Tbr1</w:t>
      </w:r>
      <w:r w:rsidRPr="005D67B5">
        <w:rPr>
          <w:rFonts w:ascii="Times New Roman" w:hAnsi="Times New Roman" w:cs="Times New Roman"/>
          <w:b/>
          <w:bCs/>
        </w:rPr>
        <w:t xml:space="preserve"> in layer </w:t>
      </w:r>
      <w:r>
        <w:rPr>
          <w:rFonts w:ascii="Times New Roman" w:hAnsi="Times New Roman" w:cs="Times New Roman"/>
          <w:b/>
          <w:bCs/>
        </w:rPr>
        <w:t>5</w:t>
      </w:r>
      <w:r w:rsidRPr="005D67B5">
        <w:rPr>
          <w:rFonts w:ascii="Times New Roman" w:hAnsi="Times New Roman" w:cs="Times New Roman"/>
          <w:b/>
          <w:bCs/>
        </w:rPr>
        <w:t xml:space="preserve"> reduces excitatory and inhibitory</w:t>
      </w:r>
      <w:r w:rsidR="00492D69">
        <w:rPr>
          <w:rFonts w:ascii="Times New Roman" w:hAnsi="Times New Roman" w:cs="Times New Roman"/>
          <w:b/>
          <w:bCs/>
        </w:rPr>
        <w:t xml:space="preserve"> </w:t>
      </w:r>
      <w:r w:rsidRPr="005D67B5">
        <w:rPr>
          <w:rFonts w:ascii="Times New Roman" w:hAnsi="Times New Roman" w:cs="Times New Roman"/>
          <w:b/>
          <w:bCs/>
        </w:rPr>
        <w:t xml:space="preserve">synaptic input onto the layer </w:t>
      </w:r>
      <w:r>
        <w:rPr>
          <w:rFonts w:ascii="Times New Roman" w:hAnsi="Times New Roman" w:cs="Times New Roman"/>
          <w:b/>
          <w:bCs/>
        </w:rPr>
        <w:t>5</w:t>
      </w:r>
      <w:r w:rsidRPr="005D67B5">
        <w:rPr>
          <w:rFonts w:ascii="Times New Roman" w:hAnsi="Times New Roman" w:cs="Times New Roman"/>
          <w:b/>
          <w:bCs/>
        </w:rPr>
        <w:t xml:space="preserve"> pyramidal neurons in </w:t>
      </w:r>
      <w:r w:rsidR="00D24DD2">
        <w:rPr>
          <w:rFonts w:ascii="Times New Roman" w:hAnsi="Times New Roman" w:cs="Times New Roman"/>
          <w:b/>
          <w:bCs/>
        </w:rPr>
        <w:t>mPFCx</w:t>
      </w:r>
      <w:r w:rsidRPr="005D67B5">
        <w:rPr>
          <w:rFonts w:ascii="Times New Roman" w:hAnsi="Times New Roman" w:cs="Times New Roman"/>
          <w:b/>
          <w:bCs/>
        </w:rPr>
        <w:t xml:space="preserve"> at P21. </w:t>
      </w:r>
    </w:p>
    <w:p w14:paraId="4AD528EC" w14:textId="372D724B" w:rsidR="005D67B5" w:rsidRPr="0098788D" w:rsidRDefault="005D67B5" w:rsidP="005D67B5">
      <w:pPr>
        <w:rPr>
          <w:rFonts w:ascii="Times New Roman" w:hAnsi="Times New Roman" w:cs="Times New Roman"/>
          <w:bCs/>
        </w:rPr>
      </w:pPr>
      <w:r w:rsidRPr="00AA5DEA">
        <w:rPr>
          <w:rFonts w:ascii="Times New Roman" w:hAnsi="Times New Roman" w:cs="Times New Roman"/>
          <w:bCs/>
        </w:rPr>
        <w:t xml:space="preserve">(A) Schematic </w:t>
      </w:r>
      <w:r w:rsidRPr="0098788D">
        <w:rPr>
          <w:rFonts w:ascii="Times New Roman" w:hAnsi="Times New Roman" w:cs="Times New Roman"/>
          <w:bCs/>
        </w:rPr>
        <w:t xml:space="preserve">representation of medial prefrontal cortex (mPFCx, blue boxes). The blue box represents the region of mPFCx utilized for imaging and whole-cell patch clamp experiments. (B, C) Schema of layer </w:t>
      </w:r>
      <w:r w:rsidR="00F75DB2" w:rsidRPr="0098788D">
        <w:rPr>
          <w:rFonts w:ascii="Times New Roman" w:hAnsi="Times New Roman" w:cs="Times New Roman"/>
          <w:bCs/>
        </w:rPr>
        <w:t>5</w:t>
      </w:r>
      <w:r w:rsidRPr="0098788D">
        <w:rPr>
          <w:rFonts w:ascii="Times New Roman" w:hAnsi="Times New Roman" w:cs="Times New Roman"/>
          <w:bCs/>
        </w:rPr>
        <w:t xml:space="preserve"> projection neuron (red) in </w:t>
      </w:r>
      <w:r w:rsidR="00F75DB2" w:rsidRPr="0098788D">
        <w:rPr>
          <w:rFonts w:ascii="Times New Roman" w:hAnsi="Times New Roman" w:cs="Times New Roman"/>
          <w:bCs/>
        </w:rPr>
        <w:t>mPFCx</w:t>
      </w:r>
      <w:r w:rsidRPr="0098788D">
        <w:rPr>
          <w:rFonts w:ascii="Times New Roman" w:hAnsi="Times New Roman" w:cs="Times New Roman"/>
          <w:bCs/>
        </w:rPr>
        <w:t xml:space="preserve"> of </w:t>
      </w:r>
      <w:r w:rsidRPr="0098788D">
        <w:rPr>
          <w:rFonts w:ascii="Times New Roman" w:hAnsi="Times New Roman" w:cs="Times New Roman"/>
          <w:bCs/>
          <w:i/>
        </w:rPr>
        <w:t>Tbr</w:t>
      </w:r>
      <w:r w:rsidRPr="00FE3B0D">
        <w:rPr>
          <w:rFonts w:ascii="Times New Roman" w:hAnsi="Times New Roman" w:cs="Times New Roman"/>
          <w:bCs/>
          <w:i/>
        </w:rPr>
        <w:t>1</w:t>
      </w:r>
      <w:r w:rsidRPr="00473964">
        <w:rPr>
          <w:rFonts w:ascii="Times New Roman" w:hAnsi="Times New Roman" w:cs="Times New Roman"/>
          <w:bCs/>
          <w:i/>
          <w:vertAlign w:val="superscript"/>
        </w:rPr>
        <w:t>wildtype</w:t>
      </w:r>
      <w:r w:rsidRPr="00473964">
        <w:rPr>
          <w:rFonts w:ascii="Times New Roman" w:hAnsi="Times New Roman" w:cs="Times New Roman"/>
          <w:bCs/>
          <w:i/>
        </w:rPr>
        <w:t xml:space="preserve"> </w:t>
      </w:r>
      <w:r w:rsidRPr="0098788D">
        <w:rPr>
          <w:rFonts w:ascii="Times New Roman" w:hAnsi="Times New Roman" w:cs="Times New Roman"/>
          <w:bCs/>
        </w:rPr>
        <w:t xml:space="preserve">(B) and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00FE3B0D">
        <w:rPr>
          <w:rFonts w:ascii="Times New Roman" w:hAnsi="Times New Roman" w:cs="Times New Roman"/>
          <w:bCs/>
        </w:rPr>
        <w:t>CKOs</w:t>
      </w:r>
      <w:r w:rsidR="00FE3B0D" w:rsidRPr="0098788D" w:rsidDel="00E0572E">
        <w:rPr>
          <w:rFonts w:ascii="Times New Roman" w:hAnsi="Times New Roman" w:cs="Times New Roman"/>
          <w:bCs/>
          <w:i/>
        </w:rPr>
        <w:t xml:space="preserve"> </w:t>
      </w:r>
      <w:r w:rsidRPr="0098788D">
        <w:rPr>
          <w:rFonts w:ascii="Times New Roman" w:hAnsi="Times New Roman" w:cs="Times New Roman"/>
          <w:bCs/>
        </w:rPr>
        <w:t xml:space="preserve">(C). The </w:t>
      </w:r>
      <w:r w:rsidR="003802A5">
        <w:rPr>
          <w:rFonts w:ascii="Times New Roman" w:hAnsi="Times New Roman" w:cs="Times New Roman"/>
          <w:bCs/>
        </w:rPr>
        <w:t xml:space="preserve">purple </w:t>
      </w:r>
      <w:r w:rsidRPr="0098788D">
        <w:rPr>
          <w:rFonts w:ascii="Times New Roman" w:hAnsi="Times New Roman" w:cs="Times New Roman"/>
          <w:bCs/>
        </w:rPr>
        <w:t xml:space="preserve">rectangles </w:t>
      </w:r>
      <w:r w:rsidRPr="008E5ADB">
        <w:rPr>
          <w:rFonts w:ascii="Times New Roman" w:hAnsi="Times New Roman" w:cs="Times New Roman"/>
          <w:bCs/>
        </w:rPr>
        <w:t>indicate the zone within layer</w:t>
      </w:r>
      <w:r w:rsidR="00F75DB2" w:rsidRPr="008E5ADB">
        <w:rPr>
          <w:rFonts w:ascii="Times New Roman" w:hAnsi="Times New Roman" w:cs="Times New Roman"/>
          <w:bCs/>
        </w:rPr>
        <w:t>s 2/3</w:t>
      </w:r>
      <w:r w:rsidRPr="008E5ADB">
        <w:rPr>
          <w:rFonts w:ascii="Times New Roman" w:hAnsi="Times New Roman" w:cs="Times New Roman"/>
          <w:bCs/>
        </w:rPr>
        <w:t xml:space="preserve"> where synapse</w:t>
      </w:r>
      <w:r w:rsidRPr="0098788D">
        <w:rPr>
          <w:rFonts w:ascii="Times New Roman" w:hAnsi="Times New Roman" w:cs="Times New Roman"/>
          <w:bCs/>
        </w:rPr>
        <w:t xml:space="preserve"> numbers were analyzed. Pipette tip indicates that the soma was patched during the electrophysiology recordings (B, C). </w:t>
      </w:r>
    </w:p>
    <w:p w14:paraId="6E8FBEF9" w14:textId="03564361" w:rsidR="005D67B5" w:rsidRPr="0098788D" w:rsidRDefault="005D67B5" w:rsidP="005D67B5">
      <w:pPr>
        <w:rPr>
          <w:rFonts w:ascii="Times New Roman" w:hAnsi="Times New Roman" w:cs="Times New Roman"/>
          <w:bCs/>
        </w:rPr>
      </w:pPr>
      <w:r w:rsidRPr="0098788D">
        <w:rPr>
          <w:rFonts w:ascii="Times New Roman" w:hAnsi="Times New Roman" w:cs="Times New Roman"/>
          <w:b/>
          <w:bCs/>
        </w:rPr>
        <w:lastRenderedPageBreak/>
        <w:t>(</w:t>
      </w:r>
      <w:proofErr w:type="spellStart"/>
      <w:r w:rsidRPr="0098788D">
        <w:rPr>
          <w:rFonts w:ascii="Times New Roman" w:hAnsi="Times New Roman" w:cs="Times New Roman"/>
          <w:b/>
          <w:bCs/>
        </w:rPr>
        <w:t>i</w:t>
      </w:r>
      <w:proofErr w:type="spellEnd"/>
      <w:r w:rsidRPr="0098788D">
        <w:rPr>
          <w:rFonts w:ascii="Times New Roman" w:hAnsi="Times New Roman" w:cs="Times New Roman"/>
          <w:b/>
          <w:bCs/>
        </w:rPr>
        <w:t>)</w:t>
      </w:r>
      <w:r w:rsidRPr="0098788D">
        <w:rPr>
          <w:rFonts w:ascii="Times New Roman" w:hAnsi="Times New Roman" w:cs="Times New Roman"/>
          <w:bCs/>
        </w:rPr>
        <w:t xml:space="preserve"> Excitatory synapses were analyzed via synaptic bouton staining onto apical dendrites of layer</w:t>
      </w:r>
      <w:r w:rsidR="00F75DB2" w:rsidRPr="0098788D">
        <w:rPr>
          <w:rFonts w:ascii="Times New Roman" w:hAnsi="Times New Roman" w:cs="Times New Roman"/>
          <w:bCs/>
        </w:rPr>
        <w:t xml:space="preserve"> 5</w:t>
      </w:r>
      <w:r w:rsidRPr="0098788D">
        <w:rPr>
          <w:rFonts w:ascii="Times New Roman" w:hAnsi="Times New Roman" w:cs="Times New Roman"/>
          <w:bCs/>
        </w:rPr>
        <w:t xml:space="preserve"> neurons</w:t>
      </w:r>
      <w:r w:rsidR="00F75DB2" w:rsidRPr="0098788D">
        <w:rPr>
          <w:rFonts w:ascii="Times New Roman" w:hAnsi="Times New Roman" w:cs="Times New Roman"/>
          <w:bCs/>
        </w:rPr>
        <w:t xml:space="preserve"> (n=30)</w:t>
      </w:r>
      <w:r w:rsidRPr="0098788D">
        <w:rPr>
          <w:rFonts w:ascii="Times New Roman" w:hAnsi="Times New Roman" w:cs="Times New Roman"/>
          <w:bCs/>
        </w:rPr>
        <w:t xml:space="preserve"> and spontaneous EPSC (sEPSC) recordings from the soma of (D) </w:t>
      </w:r>
      <w:r w:rsidRPr="0098788D">
        <w:rPr>
          <w:rFonts w:ascii="Times New Roman" w:hAnsi="Times New Roman" w:cs="Times New Roman"/>
          <w:bCs/>
          <w:i/>
        </w:rPr>
        <w:t>Tbr1</w:t>
      </w:r>
      <w:r w:rsidRPr="0098788D">
        <w:rPr>
          <w:rFonts w:ascii="Times New Roman" w:hAnsi="Times New Roman" w:cs="Times New Roman"/>
          <w:bCs/>
          <w:i/>
          <w:vertAlign w:val="superscript"/>
        </w:rPr>
        <w:t>wildtype</w:t>
      </w:r>
      <w:r w:rsidRPr="0098788D">
        <w:rPr>
          <w:rFonts w:ascii="Times New Roman" w:hAnsi="Times New Roman" w:cs="Times New Roman"/>
          <w:bCs/>
        </w:rPr>
        <w:t xml:space="preserve">, (E)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heterozygous,</w:t>
      </w:r>
      <w:r w:rsidRPr="0098788D" w:rsidDel="00CF2BBD">
        <w:rPr>
          <w:rFonts w:ascii="Times New Roman" w:hAnsi="Times New Roman" w:cs="Times New Roman"/>
          <w:bCs/>
        </w:rPr>
        <w:t xml:space="preserve"> </w:t>
      </w:r>
      <w:r w:rsidRPr="0098788D">
        <w:rPr>
          <w:rFonts w:ascii="Times New Roman" w:hAnsi="Times New Roman" w:cs="Times New Roman"/>
          <w:bCs/>
        </w:rPr>
        <w:t xml:space="preserve">and (F)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homozygous </w:t>
      </w:r>
      <w:r w:rsidR="00FE3B0D">
        <w:rPr>
          <w:rFonts w:ascii="Times New Roman" w:hAnsi="Times New Roman" w:cs="Times New Roman"/>
          <w:bCs/>
        </w:rPr>
        <w:t>CKOs</w:t>
      </w:r>
      <w:r w:rsidR="00FE3B0D" w:rsidRPr="0098788D">
        <w:rPr>
          <w:rFonts w:ascii="Times New Roman" w:hAnsi="Times New Roman" w:cs="Times New Roman"/>
          <w:bCs/>
        </w:rPr>
        <w:t xml:space="preserve"> </w:t>
      </w:r>
      <w:r w:rsidRPr="0098788D">
        <w:rPr>
          <w:rFonts w:ascii="Times New Roman" w:hAnsi="Times New Roman" w:cs="Times New Roman"/>
          <w:bCs/>
        </w:rPr>
        <w:t xml:space="preserve">at P21 (D-F). </w:t>
      </w:r>
      <w:r w:rsidR="00F75DB2" w:rsidRPr="0098788D">
        <w:rPr>
          <w:rFonts w:ascii="Times New Roman" w:hAnsi="Times New Roman" w:cs="Times New Roman"/>
          <w:bCs/>
          <w:i/>
        </w:rPr>
        <w:t>Rbp4</w:t>
      </w:r>
      <w:r w:rsidRPr="0098788D">
        <w:rPr>
          <w:rFonts w:ascii="Times New Roman" w:hAnsi="Times New Roman" w:cs="Times New Roman"/>
          <w:bCs/>
          <w:i/>
        </w:rPr>
        <w:t>-</w:t>
      </w:r>
      <w:proofErr w:type="gramStart"/>
      <w:r w:rsidRPr="0098788D">
        <w:rPr>
          <w:rFonts w:ascii="Times New Roman" w:hAnsi="Times New Roman" w:cs="Times New Roman"/>
          <w:bCs/>
          <w:i/>
        </w:rPr>
        <w:t>cre::</w:t>
      </w:r>
      <w:proofErr w:type="gramEnd"/>
      <w:r w:rsidRPr="0098788D">
        <w:rPr>
          <w:rFonts w:ascii="Times New Roman" w:hAnsi="Times New Roman" w:cs="Times New Roman"/>
          <w:bCs/>
          <w:i/>
        </w:rPr>
        <w:t>tdTomato</w:t>
      </w:r>
      <w:r w:rsidRPr="0098788D">
        <w:rPr>
          <w:rFonts w:ascii="Times New Roman" w:hAnsi="Times New Roman" w:cs="Times New Roman"/>
          <w:bCs/>
          <w:i/>
          <w:vertAlign w:val="superscript"/>
        </w:rPr>
        <w:t>f/+</w:t>
      </w:r>
      <w:r w:rsidRPr="0098788D">
        <w:rPr>
          <w:rFonts w:ascii="Times New Roman" w:hAnsi="Times New Roman" w:cs="Times New Roman"/>
          <w:bCs/>
        </w:rPr>
        <w:t xml:space="preserve"> allele was used to label the layer </w:t>
      </w:r>
      <w:r w:rsidR="00F75DB2" w:rsidRPr="0098788D">
        <w:rPr>
          <w:rFonts w:ascii="Times New Roman" w:hAnsi="Times New Roman" w:cs="Times New Roman"/>
          <w:bCs/>
        </w:rPr>
        <w:t>5</w:t>
      </w:r>
      <w:r w:rsidRPr="0098788D">
        <w:rPr>
          <w:rFonts w:ascii="Times New Roman" w:hAnsi="Times New Roman" w:cs="Times New Roman"/>
          <w:bCs/>
        </w:rPr>
        <w:t xml:space="preserve"> neurons (red)</w:t>
      </w:r>
      <w:r w:rsidRPr="0098788D">
        <w:rPr>
          <w:rFonts w:ascii="Times New Roman" w:hAnsi="Times New Roman" w:cs="Times New Roman"/>
          <w:bCs/>
          <w:i/>
        </w:rPr>
        <w:t xml:space="preserve">. </w:t>
      </w:r>
      <w:r w:rsidRPr="0098788D">
        <w:rPr>
          <w:rFonts w:ascii="Times New Roman" w:hAnsi="Times New Roman" w:cs="Times New Roman"/>
          <w:bCs/>
        </w:rPr>
        <w:t>ImageJ software was used to process confocal images for quantification. (G) Quantification of excitatory synaptic density</w:t>
      </w:r>
      <w:r w:rsidR="00C26810" w:rsidRPr="0098788D">
        <w:rPr>
          <w:rFonts w:ascii="Times New Roman" w:hAnsi="Times New Roman" w:cs="Times New Roman"/>
          <w:bCs/>
        </w:rPr>
        <w:t>.</w:t>
      </w:r>
      <w:r w:rsidRPr="0098788D">
        <w:rPr>
          <w:rFonts w:ascii="Times New Roman" w:hAnsi="Times New Roman" w:cs="Times New Roman"/>
          <w:bCs/>
        </w:rPr>
        <w:t xml:space="preserve"> </w:t>
      </w:r>
      <w:r w:rsidR="00C26810" w:rsidRPr="0098788D">
        <w:rPr>
          <w:rFonts w:ascii="Times New Roman" w:hAnsi="Times New Roman" w:cs="Times New Roman"/>
        </w:rPr>
        <w:t xml:space="preserve">Excitatory synapse numbers </w:t>
      </w:r>
      <w:r w:rsidR="00FE3B0D">
        <w:rPr>
          <w:rFonts w:ascii="Times New Roman" w:hAnsi="Times New Roman" w:cs="Times New Roman"/>
        </w:rPr>
        <w:t>were</w:t>
      </w:r>
      <w:r w:rsidR="00FE3B0D" w:rsidRPr="0098788D">
        <w:rPr>
          <w:rFonts w:ascii="Times New Roman" w:hAnsi="Times New Roman" w:cs="Times New Roman"/>
        </w:rPr>
        <w:t xml:space="preserve"> </w:t>
      </w:r>
      <w:r w:rsidR="00C26810" w:rsidRPr="0098788D">
        <w:rPr>
          <w:rFonts w:ascii="Times New Roman" w:hAnsi="Times New Roman" w:cs="Times New Roman"/>
        </w:rPr>
        <w:t xml:space="preserve">reduced by 37% in </w:t>
      </w:r>
      <w:r w:rsidR="00C26810" w:rsidRPr="0098788D">
        <w:rPr>
          <w:rFonts w:ascii="Times New Roman" w:hAnsi="Times New Roman" w:cs="Times New Roman"/>
          <w:i/>
        </w:rPr>
        <w:t>Tbr1</w:t>
      </w:r>
      <w:r w:rsidR="00C26810" w:rsidRPr="0098788D">
        <w:rPr>
          <w:rFonts w:ascii="Times New Roman" w:hAnsi="Times New Roman" w:cs="Times New Roman"/>
          <w:i/>
          <w:vertAlign w:val="superscript"/>
        </w:rPr>
        <w:t>layer5</w:t>
      </w:r>
      <w:r w:rsidR="00C26810" w:rsidRPr="0098788D">
        <w:rPr>
          <w:rFonts w:ascii="Times New Roman" w:hAnsi="Times New Roman" w:cs="Times New Roman"/>
          <w:i/>
        </w:rPr>
        <w:t xml:space="preserve"> </w:t>
      </w:r>
      <w:r w:rsidR="00C26810" w:rsidRPr="0098788D">
        <w:rPr>
          <w:rFonts w:ascii="Times New Roman" w:hAnsi="Times New Roman" w:cs="Times New Roman"/>
        </w:rPr>
        <w:t xml:space="preserve">heterozygous (BD = 0.680, p&lt;0.0001) and 74% in </w:t>
      </w:r>
      <w:r w:rsidR="00C26810" w:rsidRPr="0098788D">
        <w:rPr>
          <w:rFonts w:ascii="Times New Roman" w:hAnsi="Times New Roman" w:cs="Times New Roman"/>
          <w:i/>
        </w:rPr>
        <w:t>Tbr1</w:t>
      </w:r>
      <w:r w:rsidR="00C26810" w:rsidRPr="0098788D">
        <w:rPr>
          <w:rFonts w:ascii="Times New Roman" w:hAnsi="Times New Roman" w:cs="Times New Roman"/>
          <w:i/>
          <w:vertAlign w:val="superscript"/>
        </w:rPr>
        <w:t xml:space="preserve">layer5 </w:t>
      </w:r>
      <w:r w:rsidR="00C26810" w:rsidRPr="0098788D">
        <w:rPr>
          <w:rFonts w:ascii="Times New Roman" w:hAnsi="Times New Roman" w:cs="Times New Roman"/>
        </w:rPr>
        <w:t xml:space="preserve">homozygous </w:t>
      </w:r>
      <w:r w:rsidR="00FE3B0D">
        <w:rPr>
          <w:rFonts w:ascii="Times New Roman" w:hAnsi="Times New Roman" w:cs="Times New Roman"/>
        </w:rPr>
        <w:t>CKOs</w:t>
      </w:r>
      <w:r w:rsidR="00FE3B0D" w:rsidRPr="0098788D">
        <w:rPr>
          <w:rFonts w:ascii="Times New Roman" w:hAnsi="Times New Roman" w:cs="Times New Roman"/>
        </w:rPr>
        <w:t xml:space="preserve"> </w:t>
      </w:r>
      <w:r w:rsidR="00C26810" w:rsidRPr="0098788D">
        <w:rPr>
          <w:rFonts w:ascii="Times New Roman" w:hAnsi="Times New Roman" w:cs="Times New Roman"/>
        </w:rPr>
        <w:t>at P21 (BD = 0.286, p&lt;0.0001)</w:t>
      </w:r>
      <w:r w:rsidRPr="0098788D">
        <w:rPr>
          <w:rFonts w:ascii="Times New Roman" w:hAnsi="Times New Roman" w:cs="Times New Roman"/>
          <w:bCs/>
        </w:rPr>
        <w:t xml:space="preserve"> (H) Sample traces of sEPSC recordings at -70mV in </w:t>
      </w:r>
      <w:r w:rsidR="00F75DB2" w:rsidRPr="0098788D">
        <w:rPr>
          <w:rFonts w:ascii="Times New Roman" w:hAnsi="Times New Roman" w:cs="Times New Roman"/>
          <w:bCs/>
        </w:rPr>
        <w:t>mPFCx</w:t>
      </w:r>
      <w:r w:rsidRPr="0098788D">
        <w:rPr>
          <w:rFonts w:ascii="Times New Roman" w:hAnsi="Times New Roman" w:cs="Times New Roman"/>
          <w:bCs/>
        </w:rPr>
        <w:t xml:space="preserve"> slices from </w:t>
      </w:r>
      <w:r w:rsidRPr="0098788D">
        <w:rPr>
          <w:rFonts w:ascii="Times New Roman" w:hAnsi="Times New Roman" w:cs="Times New Roman"/>
          <w:bCs/>
          <w:i/>
        </w:rPr>
        <w:t>Tbr1</w:t>
      </w:r>
      <w:r w:rsidRPr="0098788D">
        <w:rPr>
          <w:rFonts w:ascii="Times New Roman" w:hAnsi="Times New Roman" w:cs="Times New Roman"/>
          <w:bCs/>
          <w:i/>
          <w:vertAlign w:val="superscript"/>
        </w:rPr>
        <w:t>wildtype</w:t>
      </w:r>
      <w:r w:rsidRPr="0098788D">
        <w:rPr>
          <w:rFonts w:ascii="Times New Roman" w:hAnsi="Times New Roman" w:cs="Times New Roman"/>
          <w:bCs/>
        </w:rPr>
        <w:t xml:space="preserve"> (red),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heterozygous (green), and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homozygous </w:t>
      </w:r>
      <w:r w:rsidR="00FE3B0D">
        <w:rPr>
          <w:rFonts w:ascii="Times New Roman" w:hAnsi="Times New Roman" w:cs="Times New Roman"/>
          <w:bCs/>
        </w:rPr>
        <w:t>CKOs</w:t>
      </w:r>
      <w:r w:rsidR="00FE3B0D" w:rsidRPr="0098788D">
        <w:rPr>
          <w:rFonts w:ascii="Times New Roman" w:hAnsi="Times New Roman" w:cs="Times New Roman"/>
          <w:bCs/>
        </w:rPr>
        <w:t xml:space="preserve"> </w:t>
      </w:r>
      <w:r w:rsidRPr="0098788D">
        <w:rPr>
          <w:rFonts w:ascii="Times New Roman" w:hAnsi="Times New Roman" w:cs="Times New Roman"/>
          <w:bCs/>
        </w:rPr>
        <w:t xml:space="preserve">(blue) at P21. (I) Quantification of the sEPSC frequency in layer </w:t>
      </w:r>
      <w:r w:rsidR="00F75DB2" w:rsidRPr="0098788D">
        <w:rPr>
          <w:rFonts w:ascii="Times New Roman" w:hAnsi="Times New Roman" w:cs="Times New Roman"/>
          <w:bCs/>
        </w:rPr>
        <w:t>5</w:t>
      </w:r>
      <w:r w:rsidRPr="0098788D">
        <w:rPr>
          <w:rFonts w:ascii="Times New Roman" w:hAnsi="Times New Roman" w:cs="Times New Roman"/>
          <w:bCs/>
        </w:rPr>
        <w:t xml:space="preserve"> neurons at P21</w:t>
      </w:r>
      <w:r w:rsidR="0078187B" w:rsidRPr="0098788D">
        <w:rPr>
          <w:rFonts w:ascii="Times New Roman" w:hAnsi="Times New Roman" w:cs="Times New Roman"/>
          <w:bCs/>
        </w:rPr>
        <w:t xml:space="preserve"> (</w:t>
      </w:r>
      <w:r w:rsidR="0078187B" w:rsidRPr="0098788D">
        <w:rPr>
          <w:rFonts w:ascii="Times New Roman" w:hAnsi="Times New Roman" w:cs="Times New Roman"/>
        </w:rPr>
        <w:t>n = 6/6/6, wildtype/ heterozygous/ homozygous; One-way ANOVA, F</w:t>
      </w:r>
      <w:r w:rsidR="0078187B" w:rsidRPr="0098788D">
        <w:rPr>
          <w:rFonts w:ascii="Times New Roman" w:hAnsi="Times New Roman" w:cs="Times New Roman"/>
          <w:vertAlign w:val="subscript"/>
        </w:rPr>
        <w:t>(2,15)</w:t>
      </w:r>
      <w:r w:rsidR="0078187B" w:rsidRPr="0098788D">
        <w:rPr>
          <w:rFonts w:ascii="Times New Roman" w:hAnsi="Times New Roman" w:cs="Times New Roman"/>
        </w:rPr>
        <w:t xml:space="preserve"> = 23.18, p &lt; 0.0001; t-test, Tukey correction, wildtype v. homozygous: q</w:t>
      </w:r>
      <w:r w:rsidR="0078187B" w:rsidRPr="0098788D">
        <w:rPr>
          <w:rFonts w:ascii="Times New Roman" w:hAnsi="Times New Roman" w:cs="Times New Roman"/>
          <w:vertAlign w:val="subscript"/>
        </w:rPr>
        <w:t>(15)</w:t>
      </w:r>
      <w:r w:rsidR="0078187B" w:rsidRPr="0098788D">
        <w:rPr>
          <w:rFonts w:ascii="Times New Roman" w:hAnsi="Times New Roman" w:cs="Times New Roman"/>
        </w:rPr>
        <w:t xml:space="preserve"> = 9.416, p &lt; 0.0001; heterozygous v. homozygous: q</w:t>
      </w:r>
      <w:r w:rsidR="0078187B" w:rsidRPr="0098788D">
        <w:rPr>
          <w:rFonts w:ascii="Times New Roman" w:hAnsi="Times New Roman" w:cs="Times New Roman"/>
          <w:vertAlign w:val="subscript"/>
        </w:rPr>
        <w:t>(15)</w:t>
      </w:r>
      <w:r w:rsidR="0078187B" w:rsidRPr="0098788D">
        <w:rPr>
          <w:rFonts w:ascii="Times New Roman" w:hAnsi="Times New Roman" w:cs="Times New Roman"/>
        </w:rPr>
        <w:t xml:space="preserve"> = 6.455, p = 0.001)</w:t>
      </w:r>
      <w:r w:rsidRPr="0098788D">
        <w:rPr>
          <w:rFonts w:ascii="Times New Roman" w:hAnsi="Times New Roman" w:cs="Times New Roman"/>
          <w:bCs/>
        </w:rPr>
        <w:t>.</w:t>
      </w:r>
    </w:p>
    <w:p w14:paraId="1B9E3D1D" w14:textId="68F8EAF6" w:rsidR="005D67B5" w:rsidRDefault="005D67B5" w:rsidP="005D67B5">
      <w:pPr>
        <w:rPr>
          <w:rFonts w:ascii="Times New Roman" w:hAnsi="Times New Roman" w:cs="Times New Roman"/>
          <w:bCs/>
        </w:rPr>
      </w:pPr>
      <w:r w:rsidRPr="0098788D">
        <w:rPr>
          <w:rFonts w:ascii="Times New Roman" w:hAnsi="Times New Roman" w:cs="Times New Roman"/>
          <w:b/>
          <w:bCs/>
        </w:rPr>
        <w:t>(ii)</w:t>
      </w:r>
      <w:r w:rsidRPr="0098788D">
        <w:rPr>
          <w:rFonts w:ascii="Times New Roman" w:hAnsi="Times New Roman" w:cs="Times New Roman"/>
          <w:bCs/>
        </w:rPr>
        <w:t xml:space="preserve"> Inhibitory synapses were examined by synaptic bouton staining onto apical dendrites of layer </w:t>
      </w:r>
      <w:r w:rsidR="00F75DB2" w:rsidRPr="0098788D">
        <w:rPr>
          <w:rFonts w:ascii="Times New Roman" w:hAnsi="Times New Roman" w:cs="Times New Roman"/>
          <w:bCs/>
        </w:rPr>
        <w:t>5</w:t>
      </w:r>
      <w:r w:rsidRPr="0098788D">
        <w:rPr>
          <w:rFonts w:ascii="Times New Roman" w:hAnsi="Times New Roman" w:cs="Times New Roman"/>
          <w:bCs/>
        </w:rPr>
        <w:t xml:space="preserve"> neurons (J – L) and spontaneous IPSC (sIPSC) recordings from the soma of the layer </w:t>
      </w:r>
      <w:r w:rsidR="00F75DB2" w:rsidRPr="0098788D">
        <w:rPr>
          <w:rFonts w:ascii="Times New Roman" w:hAnsi="Times New Roman" w:cs="Times New Roman"/>
          <w:bCs/>
        </w:rPr>
        <w:t>5</w:t>
      </w:r>
      <w:r w:rsidRPr="0098788D">
        <w:rPr>
          <w:rFonts w:ascii="Times New Roman" w:hAnsi="Times New Roman" w:cs="Times New Roman"/>
          <w:bCs/>
        </w:rPr>
        <w:t xml:space="preserve"> neurons of (J) </w:t>
      </w:r>
      <w:r w:rsidRPr="0098788D">
        <w:rPr>
          <w:rFonts w:ascii="Times New Roman" w:hAnsi="Times New Roman" w:cs="Times New Roman"/>
          <w:bCs/>
          <w:i/>
        </w:rPr>
        <w:t>Tbr1</w:t>
      </w:r>
      <w:r w:rsidRPr="0098788D">
        <w:rPr>
          <w:rFonts w:ascii="Times New Roman" w:hAnsi="Times New Roman" w:cs="Times New Roman"/>
          <w:bCs/>
          <w:i/>
          <w:vertAlign w:val="superscript"/>
        </w:rPr>
        <w:t>wildtype</w:t>
      </w:r>
      <w:r w:rsidRPr="0098788D">
        <w:rPr>
          <w:rFonts w:ascii="Times New Roman" w:hAnsi="Times New Roman" w:cs="Times New Roman"/>
          <w:bCs/>
        </w:rPr>
        <w:t xml:space="preserve">, (K)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heterozygous, and (L)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homozygous </w:t>
      </w:r>
      <w:r w:rsidR="00DD23D2">
        <w:rPr>
          <w:rFonts w:ascii="Times New Roman" w:hAnsi="Times New Roman" w:cs="Times New Roman"/>
          <w:bCs/>
        </w:rPr>
        <w:t>CKOs</w:t>
      </w:r>
      <w:r w:rsidR="00DD23D2" w:rsidRPr="0098788D">
        <w:rPr>
          <w:rFonts w:ascii="Times New Roman" w:hAnsi="Times New Roman" w:cs="Times New Roman"/>
          <w:bCs/>
        </w:rPr>
        <w:t xml:space="preserve"> </w:t>
      </w:r>
      <w:r w:rsidRPr="0098788D">
        <w:rPr>
          <w:rFonts w:ascii="Times New Roman" w:hAnsi="Times New Roman" w:cs="Times New Roman"/>
          <w:bCs/>
        </w:rPr>
        <w:t xml:space="preserve">at P21. </w:t>
      </w:r>
      <w:r w:rsidR="00F75DB2" w:rsidRPr="0098788D">
        <w:rPr>
          <w:rFonts w:ascii="Times New Roman" w:hAnsi="Times New Roman" w:cs="Times New Roman"/>
          <w:bCs/>
          <w:i/>
        </w:rPr>
        <w:t>Rbp4</w:t>
      </w:r>
      <w:r w:rsidRPr="0098788D">
        <w:rPr>
          <w:rFonts w:ascii="Times New Roman" w:hAnsi="Times New Roman" w:cs="Times New Roman"/>
          <w:bCs/>
          <w:i/>
        </w:rPr>
        <w:t>-</w:t>
      </w:r>
      <w:proofErr w:type="gramStart"/>
      <w:r w:rsidRPr="0098788D">
        <w:rPr>
          <w:rFonts w:ascii="Times New Roman" w:hAnsi="Times New Roman" w:cs="Times New Roman"/>
          <w:bCs/>
          <w:i/>
        </w:rPr>
        <w:t>cre::</w:t>
      </w:r>
      <w:proofErr w:type="gramEnd"/>
      <w:r w:rsidRPr="0098788D">
        <w:rPr>
          <w:rFonts w:ascii="Times New Roman" w:hAnsi="Times New Roman" w:cs="Times New Roman"/>
          <w:bCs/>
          <w:i/>
        </w:rPr>
        <w:t>tdTomato</w:t>
      </w:r>
      <w:r w:rsidRPr="0098788D">
        <w:rPr>
          <w:rFonts w:ascii="Times New Roman" w:hAnsi="Times New Roman" w:cs="Times New Roman"/>
          <w:bCs/>
          <w:i/>
          <w:vertAlign w:val="superscript"/>
        </w:rPr>
        <w:t>f/+</w:t>
      </w:r>
      <w:r w:rsidRPr="0098788D">
        <w:rPr>
          <w:rFonts w:ascii="Times New Roman" w:hAnsi="Times New Roman" w:cs="Times New Roman"/>
          <w:bCs/>
        </w:rPr>
        <w:t xml:space="preserve"> allele was used to label the layer </w:t>
      </w:r>
      <w:r w:rsidR="00F75DB2" w:rsidRPr="0098788D">
        <w:rPr>
          <w:rFonts w:ascii="Times New Roman" w:hAnsi="Times New Roman" w:cs="Times New Roman"/>
          <w:bCs/>
        </w:rPr>
        <w:t>5</w:t>
      </w:r>
      <w:r w:rsidRPr="0098788D">
        <w:rPr>
          <w:rFonts w:ascii="Times New Roman" w:hAnsi="Times New Roman" w:cs="Times New Roman"/>
          <w:bCs/>
        </w:rPr>
        <w:t xml:space="preserve"> neurons (red)</w:t>
      </w:r>
      <w:r w:rsidRPr="0098788D">
        <w:rPr>
          <w:rFonts w:ascii="Times New Roman" w:hAnsi="Times New Roman" w:cs="Times New Roman"/>
          <w:bCs/>
          <w:i/>
        </w:rPr>
        <w:t xml:space="preserve">. </w:t>
      </w:r>
      <w:r w:rsidRPr="0098788D">
        <w:rPr>
          <w:rFonts w:ascii="Times New Roman" w:hAnsi="Times New Roman" w:cs="Times New Roman"/>
          <w:bCs/>
        </w:rPr>
        <w:t>ImageJ software was used to process confocal images for quantification. (M) Quantification of inhibitory synaptic density at P21.</w:t>
      </w:r>
      <w:r w:rsidR="0098788D" w:rsidRPr="0098788D">
        <w:rPr>
          <w:rFonts w:ascii="Times New Roman" w:hAnsi="Times New Roman" w:cs="Times New Roman"/>
          <w:bCs/>
        </w:rPr>
        <w:t xml:space="preserve"> I</w:t>
      </w:r>
      <w:r w:rsidR="0098788D" w:rsidRPr="0098788D">
        <w:rPr>
          <w:rFonts w:ascii="Times New Roman" w:hAnsi="Times New Roman" w:cs="Times New Roman"/>
        </w:rPr>
        <w:t xml:space="preserve">nhibitory synapse numbers were reduced ~26% in </w:t>
      </w:r>
      <w:r w:rsidR="0098788D" w:rsidRPr="0098788D">
        <w:rPr>
          <w:rFonts w:ascii="Times New Roman" w:hAnsi="Times New Roman" w:cs="Times New Roman"/>
          <w:i/>
        </w:rPr>
        <w:t>Tbr1</w:t>
      </w:r>
      <w:r w:rsidR="0098788D" w:rsidRPr="0098788D">
        <w:rPr>
          <w:rFonts w:ascii="Times New Roman" w:hAnsi="Times New Roman" w:cs="Times New Roman"/>
          <w:i/>
          <w:vertAlign w:val="superscript"/>
        </w:rPr>
        <w:t>layer5</w:t>
      </w:r>
      <w:r w:rsidR="0098788D" w:rsidRPr="0098788D">
        <w:rPr>
          <w:rFonts w:ascii="Times New Roman" w:hAnsi="Times New Roman" w:cs="Times New Roman"/>
          <w:i/>
        </w:rPr>
        <w:t xml:space="preserve"> </w:t>
      </w:r>
      <w:r w:rsidR="0098788D" w:rsidRPr="0098788D">
        <w:rPr>
          <w:rFonts w:ascii="Times New Roman" w:hAnsi="Times New Roman" w:cs="Times New Roman"/>
        </w:rPr>
        <w:t xml:space="preserve">heterozygous </w:t>
      </w:r>
      <w:r w:rsidR="00DD23D2">
        <w:rPr>
          <w:rFonts w:ascii="Times New Roman" w:hAnsi="Times New Roman" w:cs="Times New Roman"/>
        </w:rPr>
        <w:t>CKOs</w:t>
      </w:r>
      <w:r w:rsidR="00DD23D2" w:rsidRPr="0098788D">
        <w:rPr>
          <w:rFonts w:ascii="Times New Roman" w:hAnsi="Times New Roman" w:cs="Times New Roman"/>
        </w:rPr>
        <w:t xml:space="preserve"> </w:t>
      </w:r>
      <w:r w:rsidR="0098788D" w:rsidRPr="0098788D">
        <w:rPr>
          <w:rFonts w:ascii="Times New Roman" w:hAnsi="Times New Roman" w:cs="Times New Roman"/>
        </w:rPr>
        <w:t xml:space="preserve">(BD = 0.816, p&lt;0.0001) and ~71% decrease in </w:t>
      </w:r>
      <w:r w:rsidR="0098788D" w:rsidRPr="0098788D">
        <w:rPr>
          <w:rFonts w:ascii="Times New Roman" w:hAnsi="Times New Roman" w:cs="Times New Roman"/>
          <w:i/>
        </w:rPr>
        <w:t>Tbr1</w:t>
      </w:r>
      <w:r w:rsidR="0098788D" w:rsidRPr="0098788D">
        <w:rPr>
          <w:rFonts w:ascii="Times New Roman" w:hAnsi="Times New Roman" w:cs="Times New Roman"/>
          <w:i/>
          <w:vertAlign w:val="superscript"/>
        </w:rPr>
        <w:t>layer6</w:t>
      </w:r>
      <w:r w:rsidR="0098788D" w:rsidRPr="0098788D">
        <w:rPr>
          <w:rFonts w:ascii="Times New Roman" w:hAnsi="Times New Roman" w:cs="Times New Roman"/>
        </w:rPr>
        <w:t xml:space="preserve"> homozygous mutants (BD = 0.319, p&lt;0.0001)</w:t>
      </w:r>
      <w:r w:rsidR="00DD23D2">
        <w:rPr>
          <w:rFonts w:ascii="Times New Roman" w:hAnsi="Times New Roman" w:cs="Times New Roman"/>
        </w:rPr>
        <w:t>.</w:t>
      </w:r>
      <w:r w:rsidR="0098788D" w:rsidRPr="0098788D">
        <w:rPr>
          <w:rFonts w:ascii="Times New Roman" w:hAnsi="Times New Roman" w:cs="Times New Roman"/>
        </w:rPr>
        <w:t xml:space="preserve"> </w:t>
      </w:r>
      <w:r w:rsidRPr="0098788D">
        <w:rPr>
          <w:rFonts w:ascii="Times New Roman" w:hAnsi="Times New Roman" w:cs="Times New Roman"/>
          <w:bCs/>
        </w:rPr>
        <w:t xml:space="preserve">(N) Sample traces of sIPSC recordings in voltage clamp at +10mV in SSCx slices from </w:t>
      </w:r>
      <w:r w:rsidRPr="0098788D">
        <w:rPr>
          <w:rFonts w:ascii="Times New Roman" w:hAnsi="Times New Roman" w:cs="Times New Roman"/>
          <w:bCs/>
          <w:i/>
        </w:rPr>
        <w:t>Tbr1</w:t>
      </w:r>
      <w:r w:rsidRPr="0098788D">
        <w:rPr>
          <w:rFonts w:ascii="Times New Roman" w:hAnsi="Times New Roman" w:cs="Times New Roman"/>
          <w:bCs/>
          <w:i/>
          <w:vertAlign w:val="superscript"/>
        </w:rPr>
        <w:t>wildtype</w:t>
      </w:r>
      <w:r w:rsidRPr="0098788D">
        <w:rPr>
          <w:rFonts w:ascii="Times New Roman" w:hAnsi="Times New Roman" w:cs="Times New Roman"/>
          <w:bCs/>
        </w:rPr>
        <w:t xml:space="preserve"> (red),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heterozygous (green), and </w:t>
      </w:r>
      <w:r w:rsidRPr="0098788D">
        <w:rPr>
          <w:rFonts w:ascii="Times New Roman" w:hAnsi="Times New Roman" w:cs="Times New Roman"/>
          <w:bCs/>
          <w:i/>
        </w:rPr>
        <w:t>Tbr1</w:t>
      </w:r>
      <w:r w:rsidRPr="0098788D">
        <w:rPr>
          <w:rFonts w:ascii="Times New Roman" w:hAnsi="Times New Roman" w:cs="Times New Roman"/>
          <w:bCs/>
          <w:i/>
          <w:vertAlign w:val="superscript"/>
        </w:rPr>
        <w:t>layer</w:t>
      </w:r>
      <w:r w:rsidR="00F75DB2" w:rsidRPr="0098788D">
        <w:rPr>
          <w:rFonts w:ascii="Times New Roman" w:hAnsi="Times New Roman" w:cs="Times New Roman"/>
          <w:bCs/>
          <w:i/>
          <w:vertAlign w:val="superscript"/>
        </w:rPr>
        <w:t>5</w:t>
      </w:r>
      <w:r w:rsidRPr="0098788D">
        <w:rPr>
          <w:rFonts w:ascii="Times New Roman" w:hAnsi="Times New Roman" w:cs="Times New Roman"/>
          <w:bCs/>
          <w:i/>
        </w:rPr>
        <w:t xml:space="preserve"> </w:t>
      </w:r>
      <w:r w:rsidRPr="0098788D">
        <w:rPr>
          <w:rFonts w:ascii="Times New Roman" w:hAnsi="Times New Roman" w:cs="Times New Roman"/>
          <w:bCs/>
        </w:rPr>
        <w:t xml:space="preserve">homozygous </w:t>
      </w:r>
      <w:r w:rsidR="00DD23D2">
        <w:rPr>
          <w:rFonts w:ascii="Times New Roman" w:hAnsi="Times New Roman" w:cs="Times New Roman"/>
          <w:bCs/>
        </w:rPr>
        <w:t>CKOs</w:t>
      </w:r>
      <w:r w:rsidR="00DD23D2" w:rsidRPr="0098788D">
        <w:rPr>
          <w:rFonts w:ascii="Times New Roman" w:hAnsi="Times New Roman" w:cs="Times New Roman"/>
          <w:bCs/>
        </w:rPr>
        <w:t xml:space="preserve"> </w:t>
      </w:r>
      <w:r w:rsidRPr="0098788D">
        <w:rPr>
          <w:rFonts w:ascii="Times New Roman" w:hAnsi="Times New Roman" w:cs="Times New Roman"/>
          <w:bCs/>
        </w:rPr>
        <w:t xml:space="preserve">(blue) at P21. (O) Quantification of the sIPSC frequency in layer </w:t>
      </w:r>
      <w:r w:rsidR="00F75DB2" w:rsidRPr="0098788D">
        <w:rPr>
          <w:rFonts w:ascii="Times New Roman" w:hAnsi="Times New Roman" w:cs="Times New Roman"/>
          <w:bCs/>
        </w:rPr>
        <w:t>5</w:t>
      </w:r>
      <w:r w:rsidRPr="0098788D">
        <w:rPr>
          <w:rFonts w:ascii="Times New Roman" w:hAnsi="Times New Roman" w:cs="Times New Roman"/>
          <w:bCs/>
        </w:rPr>
        <w:t xml:space="preserve"> neurons at P21</w:t>
      </w:r>
      <w:r w:rsidR="0098788D" w:rsidRPr="0098788D">
        <w:rPr>
          <w:rFonts w:ascii="Times New Roman" w:hAnsi="Times New Roman" w:cs="Times New Roman"/>
          <w:bCs/>
        </w:rPr>
        <w:t xml:space="preserve"> (</w:t>
      </w:r>
      <w:r w:rsidR="0098788D" w:rsidRPr="0098788D">
        <w:rPr>
          <w:rFonts w:ascii="Times New Roman" w:hAnsi="Times New Roman" w:cs="Times New Roman"/>
        </w:rPr>
        <w:t xml:space="preserve">n = 7/7/7, wildtype/ heterozygous/ homozygous; One-way ANOVA, </w:t>
      </w:r>
      <w:proofErr w:type="gramStart"/>
      <w:r w:rsidR="0098788D" w:rsidRPr="0098788D">
        <w:rPr>
          <w:rFonts w:ascii="Times New Roman" w:hAnsi="Times New Roman" w:cs="Times New Roman"/>
        </w:rPr>
        <w:t>F</w:t>
      </w:r>
      <w:r w:rsidR="0098788D" w:rsidRPr="0098788D">
        <w:rPr>
          <w:rFonts w:ascii="Times New Roman" w:hAnsi="Times New Roman" w:cs="Times New Roman"/>
          <w:vertAlign w:val="subscript"/>
        </w:rPr>
        <w:t>(</w:t>
      </w:r>
      <w:proofErr w:type="gramEnd"/>
      <w:r w:rsidR="0098788D" w:rsidRPr="0098788D">
        <w:rPr>
          <w:rFonts w:ascii="Times New Roman" w:hAnsi="Times New Roman" w:cs="Times New Roman"/>
          <w:vertAlign w:val="subscript"/>
        </w:rPr>
        <w:t>2,18)</w:t>
      </w:r>
      <w:r w:rsidR="0098788D" w:rsidRPr="0098788D">
        <w:rPr>
          <w:rFonts w:ascii="Times New Roman" w:hAnsi="Times New Roman" w:cs="Times New Roman"/>
        </w:rPr>
        <w:t xml:space="preserve"> = 5.159, p = 0.0169; t-test, Tukey correction, wildtype v. homozygous: q</w:t>
      </w:r>
      <w:r w:rsidR="0098788D" w:rsidRPr="0098788D">
        <w:rPr>
          <w:rFonts w:ascii="Times New Roman" w:hAnsi="Times New Roman" w:cs="Times New Roman"/>
          <w:vertAlign w:val="subscript"/>
        </w:rPr>
        <w:t>(18)</w:t>
      </w:r>
      <w:r w:rsidR="0098788D" w:rsidRPr="0098788D">
        <w:rPr>
          <w:rFonts w:ascii="Times New Roman" w:hAnsi="Times New Roman" w:cs="Times New Roman"/>
        </w:rPr>
        <w:t xml:space="preserve"> = 4.534, p = 0.0129)</w:t>
      </w:r>
      <w:r w:rsidRPr="0098788D">
        <w:rPr>
          <w:rFonts w:ascii="Times New Roman" w:hAnsi="Times New Roman" w:cs="Times New Roman"/>
          <w:bCs/>
        </w:rPr>
        <w:t>. Two-way ANOVA was used for the statistical analysis of the control, heterozygous and null. Two-tailed T-test with Tukey correction was used for pairwise comparisons.</w:t>
      </w:r>
      <w:r w:rsidR="00500BBA">
        <w:rPr>
          <w:rFonts w:ascii="Times New Roman" w:hAnsi="Times New Roman" w:cs="Times New Roman"/>
          <w:bCs/>
        </w:rPr>
        <w:t xml:space="preserve"> </w:t>
      </w:r>
      <w:r w:rsidR="00500BBA">
        <w:rPr>
          <w:rFonts w:ascii="Times New Roman" w:hAnsi="Times New Roman" w:cs="Times New Roman"/>
        </w:rPr>
        <w:t>Floating bar graphs</w:t>
      </w:r>
      <w:r w:rsidR="00500BBA" w:rsidRPr="00AA5DEA">
        <w:rPr>
          <w:rFonts w:ascii="Times New Roman" w:hAnsi="Times New Roman" w:cs="Times New Roman"/>
        </w:rPr>
        <w:t xml:space="preserve"> represent the </w:t>
      </w:r>
      <w:r w:rsidR="00500BBA">
        <w:rPr>
          <w:rFonts w:ascii="Times New Roman" w:hAnsi="Times New Roman" w:cs="Times New Roman"/>
        </w:rPr>
        <w:t xml:space="preserve">min-max distribution of synaptic density and/or E/IPSC frequency </w:t>
      </w:r>
      <w:r w:rsidR="00500BBA" w:rsidRPr="00AA5DEA">
        <w:rPr>
          <w:rFonts w:ascii="Times New Roman" w:hAnsi="Times New Roman" w:cs="Times New Roman"/>
        </w:rPr>
        <w:t>measured from each genotype.</w:t>
      </w:r>
      <w:r w:rsidR="00500BBA">
        <w:rPr>
          <w:rFonts w:ascii="Times New Roman" w:hAnsi="Times New Roman" w:cs="Times New Roman"/>
        </w:rPr>
        <w:t xml:space="preserve"> </w:t>
      </w:r>
      <w:r w:rsidR="00500BBA" w:rsidRPr="00AA5DEA">
        <w:rPr>
          <w:rFonts w:ascii="Times New Roman" w:hAnsi="Times New Roman" w:cs="Times New Roman"/>
        </w:rPr>
        <w:t xml:space="preserve">Horizontal line in each box </w:t>
      </w:r>
      <w:r w:rsidR="00500BBA">
        <w:rPr>
          <w:rFonts w:ascii="Times New Roman" w:hAnsi="Times New Roman" w:cs="Times New Roman"/>
        </w:rPr>
        <w:t>denotes</w:t>
      </w:r>
      <w:r w:rsidR="00500BBA" w:rsidRPr="00AA5DEA">
        <w:rPr>
          <w:rFonts w:ascii="Times New Roman" w:hAnsi="Times New Roman" w:cs="Times New Roman"/>
        </w:rPr>
        <w:t xml:space="preserve"> the average</w:t>
      </w:r>
      <w:r w:rsidR="00500BBA">
        <w:rPr>
          <w:rFonts w:ascii="Times New Roman" w:hAnsi="Times New Roman" w:cs="Times New Roman"/>
        </w:rPr>
        <w:t xml:space="preserve"> distribution</w:t>
      </w:r>
      <w:r w:rsidR="00500BBA" w:rsidRPr="00AA5DEA">
        <w:rPr>
          <w:rFonts w:ascii="Times New Roman" w:hAnsi="Times New Roman" w:cs="Times New Roman"/>
        </w:rPr>
        <w:t>.</w:t>
      </w:r>
      <w:r w:rsidR="00500BBA">
        <w:rPr>
          <w:rFonts w:ascii="Times New Roman" w:hAnsi="Times New Roman" w:cs="Times New Roman"/>
        </w:rPr>
        <w:t xml:space="preserve"> Average distribution is numerically indicated in each box.</w:t>
      </w:r>
      <w:r w:rsidR="00500BBA">
        <w:rPr>
          <w:rFonts w:ascii="Times New Roman" w:hAnsi="Times New Roman" w:cs="Times New Roman"/>
          <w:bCs/>
        </w:rPr>
        <w:t xml:space="preserve"> </w:t>
      </w:r>
      <w:r w:rsidR="00C26810" w:rsidRPr="0098788D">
        <w:rPr>
          <w:rFonts w:ascii="Times New Roman" w:hAnsi="Times New Roman" w:cs="Times New Roman"/>
        </w:rPr>
        <w:t>BD</w:t>
      </w:r>
      <w:r w:rsidR="00DD23D2">
        <w:rPr>
          <w:rFonts w:ascii="Times New Roman" w:hAnsi="Times New Roman" w:cs="Times New Roman"/>
        </w:rPr>
        <w:t xml:space="preserve"> =</w:t>
      </w:r>
      <w:r w:rsidR="00C26810" w:rsidRPr="0098788D">
        <w:rPr>
          <w:rFonts w:ascii="Times New Roman" w:hAnsi="Times New Roman" w:cs="Times New Roman"/>
        </w:rPr>
        <w:t xml:space="preserve"> Bouton Density.</w:t>
      </w:r>
      <w:r w:rsidRPr="0098788D">
        <w:rPr>
          <w:rFonts w:ascii="Times New Roman" w:hAnsi="Times New Roman" w:cs="Times New Roman"/>
          <w:bCs/>
        </w:rPr>
        <w:t xml:space="preserve"> (*</w:t>
      </w:r>
      <w:r w:rsidRPr="0098788D">
        <w:rPr>
          <w:rFonts w:ascii="Times New Roman" w:hAnsi="Times New Roman" w:cs="Times New Roman"/>
          <w:bCs/>
          <w:iCs/>
        </w:rPr>
        <w:t>p</w:t>
      </w:r>
      <w:r w:rsidRPr="0098788D">
        <w:rPr>
          <w:rFonts w:ascii="Times New Roman" w:hAnsi="Times New Roman" w:cs="Times New Roman"/>
          <w:bCs/>
        </w:rPr>
        <w:t>&lt; 0.05)</w:t>
      </w:r>
      <w:r w:rsidRPr="005D67B5">
        <w:rPr>
          <w:rFonts w:ascii="Times New Roman" w:hAnsi="Times New Roman" w:cs="Times New Roman"/>
          <w:bCs/>
        </w:rPr>
        <w:t xml:space="preserve"> (**</w:t>
      </w:r>
      <w:r w:rsidRPr="005D67B5">
        <w:rPr>
          <w:rFonts w:ascii="Times New Roman" w:hAnsi="Times New Roman" w:cs="Times New Roman"/>
          <w:bCs/>
          <w:iCs/>
        </w:rPr>
        <w:t>p</w:t>
      </w:r>
      <w:r w:rsidRPr="005D67B5">
        <w:rPr>
          <w:rFonts w:ascii="Times New Roman" w:hAnsi="Times New Roman" w:cs="Times New Roman"/>
          <w:bCs/>
        </w:rPr>
        <w:t xml:space="preserve">&lt; 0.01) (***p&lt;0.001) (****p&lt; 0.0001). </w:t>
      </w:r>
    </w:p>
    <w:p w14:paraId="35A7EE18" w14:textId="75D70F2B" w:rsidR="003254A6" w:rsidRDefault="003254A6" w:rsidP="005D67B5">
      <w:pPr>
        <w:rPr>
          <w:rFonts w:ascii="Times New Roman" w:hAnsi="Times New Roman" w:cs="Times New Roman"/>
          <w:bCs/>
        </w:rPr>
      </w:pPr>
    </w:p>
    <w:p w14:paraId="0AAE9C9D" w14:textId="14E965CB" w:rsidR="003254A6" w:rsidRDefault="003254A6" w:rsidP="00473964">
      <w:pPr>
        <w:rPr>
          <w:rFonts w:ascii="Times New Roman" w:hAnsi="Times New Roman" w:cs="Times New Roman"/>
          <w:b/>
          <w:bCs/>
        </w:rPr>
      </w:pPr>
      <w:r w:rsidRPr="00473964">
        <w:rPr>
          <w:rFonts w:ascii="Times New Roman" w:hAnsi="Times New Roman" w:cs="Times New Roman"/>
          <w:b/>
          <w:bCs/>
        </w:rPr>
        <w:t xml:space="preserve">Figure S3: Related to Figure 3. </w:t>
      </w:r>
      <w:r w:rsidR="005C2407">
        <w:rPr>
          <w:rFonts w:ascii="Times New Roman" w:hAnsi="Times New Roman" w:cs="Times New Roman"/>
          <w:b/>
          <w:bCs/>
        </w:rPr>
        <w:t>Restoring WNT-signaling rescues synaptic deficit through a cell</w:t>
      </w:r>
      <w:r w:rsidR="00E21766">
        <w:rPr>
          <w:rFonts w:ascii="Times New Roman" w:hAnsi="Times New Roman" w:cs="Times New Roman"/>
          <w:b/>
          <w:bCs/>
        </w:rPr>
        <w:t>-</w:t>
      </w:r>
      <w:r w:rsidR="005C2407">
        <w:rPr>
          <w:rFonts w:ascii="Times New Roman" w:hAnsi="Times New Roman" w:cs="Times New Roman"/>
          <w:b/>
          <w:bCs/>
        </w:rPr>
        <w:t>autonomous autocrine mechanism.</w:t>
      </w:r>
    </w:p>
    <w:p w14:paraId="566DEDBD" w14:textId="3073B3BB" w:rsidR="003254A6" w:rsidRDefault="00D9759C" w:rsidP="005D67B5">
      <w:pPr>
        <w:rPr>
          <w:rFonts w:ascii="Times New Roman" w:hAnsi="Times New Roman" w:cs="Times New Roman"/>
          <w:bCs/>
        </w:rPr>
      </w:pPr>
      <w:r>
        <w:rPr>
          <w:rFonts w:ascii="Times New Roman" w:hAnsi="Times New Roman" w:cs="Times New Roman"/>
          <w:b/>
          <w:bCs/>
        </w:rPr>
        <w:t>(</w:t>
      </w:r>
      <w:proofErr w:type="spellStart"/>
      <w:r w:rsidRPr="004B5C11">
        <w:rPr>
          <w:rFonts w:ascii="Times New Roman" w:hAnsi="Times New Roman" w:cs="Times New Roman"/>
          <w:b/>
          <w:bCs/>
        </w:rPr>
        <w:t>i</w:t>
      </w:r>
      <w:proofErr w:type="spellEnd"/>
      <w:r w:rsidRPr="004B5C11">
        <w:rPr>
          <w:rFonts w:ascii="Times New Roman" w:hAnsi="Times New Roman" w:cs="Times New Roman"/>
          <w:b/>
          <w:bCs/>
        </w:rPr>
        <w:t>)</w:t>
      </w:r>
      <w:r w:rsidRPr="004B5C11">
        <w:rPr>
          <w:rFonts w:ascii="Times New Roman" w:hAnsi="Times New Roman" w:cs="Times New Roman"/>
          <w:bCs/>
        </w:rPr>
        <w:t xml:space="preserve"> </w:t>
      </w:r>
      <w:r w:rsidR="00E9039F" w:rsidRPr="004B5C11">
        <w:rPr>
          <w:rFonts w:ascii="Times New Roman" w:hAnsi="Times New Roman" w:cs="Times New Roman"/>
          <w:bCs/>
          <w:i/>
        </w:rPr>
        <w:t>In vivo</w:t>
      </w:r>
      <w:r w:rsidR="00E9039F" w:rsidRPr="004B5C11">
        <w:rPr>
          <w:rFonts w:ascii="Times New Roman" w:hAnsi="Times New Roman" w:cs="Times New Roman"/>
          <w:bCs/>
        </w:rPr>
        <w:t xml:space="preserve"> rescue assay was conducted by injecting</w:t>
      </w:r>
      <w:r w:rsidR="003212E0" w:rsidRPr="004B5C11">
        <w:rPr>
          <w:rFonts w:ascii="Times New Roman" w:hAnsi="Times New Roman" w:cs="Times New Roman"/>
          <w:bCs/>
        </w:rPr>
        <w:t xml:space="preserve"> a</w:t>
      </w:r>
      <w:r w:rsidR="00E9039F" w:rsidRPr="004B5C11">
        <w:rPr>
          <w:rFonts w:ascii="Times New Roman" w:hAnsi="Times New Roman" w:cs="Times New Roman"/>
          <w:bCs/>
        </w:rPr>
        <w:t xml:space="preserve"> </w:t>
      </w:r>
      <w:r w:rsidR="00006C76" w:rsidRPr="000256F5">
        <w:rPr>
          <w:rFonts w:ascii="Times New Roman" w:hAnsi="Times New Roman" w:cs="Times New Roman"/>
          <w:bCs/>
          <w:i/>
        </w:rPr>
        <w:t>C</w:t>
      </w:r>
      <w:r w:rsidR="00E9039F" w:rsidRPr="000256F5">
        <w:rPr>
          <w:rFonts w:ascii="Times New Roman" w:hAnsi="Times New Roman" w:cs="Times New Roman"/>
          <w:bCs/>
          <w:i/>
        </w:rPr>
        <w:t>re</w:t>
      </w:r>
      <w:r w:rsidR="00E9039F" w:rsidRPr="004B5C11">
        <w:rPr>
          <w:rFonts w:ascii="Times New Roman" w:hAnsi="Times New Roman" w:cs="Times New Roman"/>
          <w:bCs/>
        </w:rPr>
        <w:t>-dependent</w:t>
      </w:r>
      <w:r w:rsidR="003212E0" w:rsidRPr="004B5C11">
        <w:rPr>
          <w:rFonts w:ascii="Times New Roman" w:hAnsi="Times New Roman" w:cs="Times New Roman"/>
          <w:bCs/>
        </w:rPr>
        <w:t xml:space="preserve"> lentivirus expressing </w:t>
      </w:r>
      <w:r w:rsidR="007B4485">
        <w:rPr>
          <w:rFonts w:ascii="Times New Roman" w:hAnsi="Times New Roman" w:cs="Times New Roman"/>
          <w:bCs/>
          <w:i/>
        </w:rPr>
        <w:t>CAG-</w:t>
      </w:r>
      <w:r w:rsidR="003212E0" w:rsidRPr="004B5C11">
        <w:rPr>
          <w:rFonts w:ascii="Times New Roman" w:hAnsi="Times New Roman" w:cs="Times New Roman"/>
          <w:bCs/>
          <w:i/>
        </w:rPr>
        <w:t>Flex-</w:t>
      </w:r>
      <w:r w:rsidR="00D72646">
        <w:rPr>
          <w:rFonts w:ascii="Times New Roman" w:hAnsi="Times New Roman" w:cs="Times New Roman"/>
          <w:bCs/>
          <w:i/>
        </w:rPr>
        <w:t>IRES-</w:t>
      </w:r>
      <w:r w:rsidR="003212E0" w:rsidRPr="004B5C11">
        <w:rPr>
          <w:rFonts w:ascii="Times New Roman" w:hAnsi="Times New Roman" w:cs="Times New Roman"/>
          <w:bCs/>
          <w:i/>
        </w:rPr>
        <w:t xml:space="preserve">GFP </w:t>
      </w:r>
      <w:r w:rsidR="003212E0" w:rsidRPr="004B5C11">
        <w:rPr>
          <w:rFonts w:ascii="Times New Roman" w:hAnsi="Times New Roman" w:cs="Times New Roman"/>
          <w:bCs/>
        </w:rPr>
        <w:t>(empty vector) or</w:t>
      </w:r>
      <w:r w:rsidR="00E9039F" w:rsidRPr="004B5C11">
        <w:rPr>
          <w:rFonts w:ascii="Times New Roman" w:hAnsi="Times New Roman" w:cs="Times New Roman"/>
          <w:bCs/>
        </w:rPr>
        <w:t xml:space="preserve"> </w:t>
      </w:r>
      <w:r w:rsidR="007B4485">
        <w:rPr>
          <w:rFonts w:ascii="Times New Roman" w:hAnsi="Times New Roman" w:cs="Times New Roman"/>
          <w:bCs/>
          <w:i/>
        </w:rPr>
        <w:t>CAG-</w:t>
      </w:r>
      <w:r w:rsidR="00D72646">
        <w:rPr>
          <w:rFonts w:ascii="Times New Roman" w:hAnsi="Times New Roman" w:cs="Times New Roman"/>
          <w:bCs/>
          <w:i/>
        </w:rPr>
        <w:t>Flex-</w:t>
      </w:r>
      <w:r w:rsidR="00E9039F" w:rsidRPr="004B5C11">
        <w:rPr>
          <w:rFonts w:ascii="Times New Roman" w:hAnsi="Times New Roman" w:cs="Times New Roman"/>
          <w:bCs/>
          <w:i/>
        </w:rPr>
        <w:t>Wnt7b-IRES-GFP</w:t>
      </w:r>
      <w:r w:rsidR="00E9039F" w:rsidRPr="004B5C11">
        <w:rPr>
          <w:rFonts w:ascii="Times New Roman" w:hAnsi="Times New Roman" w:cs="Times New Roman"/>
          <w:bCs/>
        </w:rPr>
        <w:t xml:space="preserve"> lentivir</w:t>
      </w:r>
      <w:r w:rsidR="007B4485">
        <w:rPr>
          <w:rFonts w:ascii="Times New Roman" w:hAnsi="Times New Roman" w:cs="Times New Roman"/>
          <w:bCs/>
        </w:rPr>
        <w:t>al constructs</w:t>
      </w:r>
      <w:r w:rsidR="00E9039F" w:rsidRPr="004B5C11">
        <w:rPr>
          <w:rFonts w:ascii="Times New Roman" w:hAnsi="Times New Roman" w:cs="Times New Roman"/>
          <w:bCs/>
        </w:rPr>
        <w:t xml:space="preserve"> into layer 6 of SSCx of </w:t>
      </w:r>
      <w:r w:rsidR="00E9039F" w:rsidRPr="004B5C11">
        <w:rPr>
          <w:rFonts w:ascii="Times New Roman" w:hAnsi="Times New Roman" w:cs="Times New Roman"/>
          <w:bCs/>
          <w:i/>
        </w:rPr>
        <w:t>Tbr1</w:t>
      </w:r>
      <w:r w:rsidR="00E9039F" w:rsidRPr="004B5C11">
        <w:rPr>
          <w:rFonts w:ascii="Times New Roman" w:hAnsi="Times New Roman" w:cs="Times New Roman"/>
          <w:bCs/>
          <w:i/>
          <w:vertAlign w:val="superscript"/>
        </w:rPr>
        <w:t>layer6</w:t>
      </w:r>
      <w:r w:rsidR="00E9039F" w:rsidRPr="004B5C11">
        <w:rPr>
          <w:rFonts w:ascii="Times New Roman" w:hAnsi="Times New Roman" w:cs="Times New Roman"/>
          <w:bCs/>
          <w:i/>
        </w:rPr>
        <w:t xml:space="preserve"> </w:t>
      </w:r>
      <w:r w:rsidR="00E9039F" w:rsidRPr="004B5C11">
        <w:rPr>
          <w:rFonts w:ascii="Times New Roman" w:hAnsi="Times New Roman" w:cs="Times New Roman"/>
          <w:bCs/>
        </w:rPr>
        <w:t xml:space="preserve">wildtype, heterozygous and homozygous CKOs at P1. </w:t>
      </w:r>
      <w:r w:rsidR="00E9039F" w:rsidRPr="004B5C11">
        <w:rPr>
          <w:rFonts w:ascii="Times New Roman" w:hAnsi="Times New Roman" w:cs="Times New Roman"/>
          <w:b/>
          <w:bCs/>
        </w:rPr>
        <w:t>(A, B)</w:t>
      </w:r>
      <w:r w:rsidR="00E9039F" w:rsidRPr="004B5C11">
        <w:rPr>
          <w:rFonts w:ascii="Times New Roman" w:hAnsi="Times New Roman" w:cs="Times New Roman"/>
          <w:bCs/>
        </w:rPr>
        <w:t xml:space="preserve"> Quantification of excitatory and inhibitory synapse numbers onto the layer 6 neurons of </w:t>
      </w:r>
      <w:r w:rsidR="00E9039F" w:rsidRPr="004B5C11">
        <w:rPr>
          <w:rFonts w:ascii="Times New Roman" w:hAnsi="Times New Roman" w:cs="Times New Roman"/>
          <w:bCs/>
          <w:i/>
        </w:rPr>
        <w:t>Tbr1</w:t>
      </w:r>
      <w:r w:rsidR="00E9039F" w:rsidRPr="004B5C11">
        <w:rPr>
          <w:rFonts w:ascii="Times New Roman" w:hAnsi="Times New Roman" w:cs="Times New Roman"/>
          <w:bCs/>
          <w:i/>
          <w:vertAlign w:val="superscript"/>
        </w:rPr>
        <w:t>layer6</w:t>
      </w:r>
      <w:r w:rsidR="00E9039F" w:rsidRPr="004B5C11">
        <w:rPr>
          <w:rFonts w:ascii="Times New Roman" w:hAnsi="Times New Roman" w:cs="Times New Roman"/>
          <w:bCs/>
          <w:i/>
        </w:rPr>
        <w:t xml:space="preserve"> </w:t>
      </w:r>
      <w:r w:rsidR="00E9039F" w:rsidRPr="004B5C11">
        <w:rPr>
          <w:rFonts w:ascii="Times New Roman" w:hAnsi="Times New Roman" w:cs="Times New Roman"/>
          <w:bCs/>
        </w:rPr>
        <w:t xml:space="preserve">heterozygous (Het-WNT7B-GEP) and homozygous CKOs (Null-WNT7B-GFP) expressing GFP at P21 compared to </w:t>
      </w:r>
      <w:r w:rsidR="00D54B32" w:rsidRPr="004B5C11">
        <w:rPr>
          <w:rFonts w:ascii="Times New Roman" w:hAnsi="Times New Roman" w:cs="Times New Roman"/>
          <w:bCs/>
        </w:rPr>
        <w:t xml:space="preserve">wildtype (WT-WNT7B-GFP) and </w:t>
      </w:r>
      <w:r w:rsidR="003212E0" w:rsidRPr="004B5C11">
        <w:rPr>
          <w:rFonts w:ascii="Times New Roman" w:hAnsi="Times New Roman" w:cs="Times New Roman"/>
          <w:bCs/>
        </w:rPr>
        <w:t>empty vector</w:t>
      </w:r>
      <w:r w:rsidR="00EC09E2">
        <w:rPr>
          <w:rFonts w:ascii="Times New Roman" w:hAnsi="Times New Roman" w:cs="Times New Roman"/>
          <w:bCs/>
        </w:rPr>
        <w:t>-</w:t>
      </w:r>
      <w:proofErr w:type="spellStart"/>
      <w:r w:rsidR="00EC09E2">
        <w:rPr>
          <w:rFonts w:ascii="Times New Roman" w:hAnsi="Times New Roman" w:cs="Times New Roman"/>
          <w:bCs/>
        </w:rPr>
        <w:t>inejcted</w:t>
      </w:r>
      <w:proofErr w:type="spellEnd"/>
      <w:r w:rsidR="00EC09E2">
        <w:rPr>
          <w:rFonts w:ascii="Times New Roman" w:hAnsi="Times New Roman" w:cs="Times New Roman"/>
          <w:bCs/>
        </w:rPr>
        <w:t xml:space="preserve"> animals</w:t>
      </w:r>
      <w:r w:rsidR="003212E0" w:rsidRPr="004B5C11">
        <w:rPr>
          <w:rFonts w:ascii="Times New Roman" w:hAnsi="Times New Roman" w:cs="Times New Roman"/>
          <w:bCs/>
        </w:rPr>
        <w:t xml:space="preserve"> </w:t>
      </w:r>
      <w:r w:rsidR="00D54B32" w:rsidRPr="004B5C11">
        <w:rPr>
          <w:rFonts w:ascii="Times New Roman" w:hAnsi="Times New Roman" w:cs="Times New Roman"/>
          <w:bCs/>
        </w:rPr>
        <w:t>including</w:t>
      </w:r>
      <w:r w:rsidR="003212E0" w:rsidRPr="004B5C11">
        <w:rPr>
          <w:rFonts w:ascii="Times New Roman" w:hAnsi="Times New Roman" w:cs="Times New Roman"/>
          <w:bCs/>
        </w:rPr>
        <w:t xml:space="preserve"> </w:t>
      </w:r>
      <w:r w:rsidR="00D54B32" w:rsidRPr="004B5C11">
        <w:rPr>
          <w:rFonts w:ascii="Times New Roman" w:hAnsi="Times New Roman" w:cs="Times New Roman"/>
          <w:bCs/>
          <w:i/>
        </w:rPr>
        <w:t>Tbr1</w:t>
      </w:r>
      <w:r w:rsidR="00D54B32" w:rsidRPr="004B5C11">
        <w:rPr>
          <w:rFonts w:ascii="Times New Roman" w:hAnsi="Times New Roman" w:cs="Times New Roman"/>
          <w:bCs/>
          <w:i/>
          <w:vertAlign w:val="superscript"/>
        </w:rPr>
        <w:t>layer6</w:t>
      </w:r>
      <w:r w:rsidR="00D54B32" w:rsidRPr="004B5C11">
        <w:rPr>
          <w:rFonts w:ascii="Times New Roman" w:hAnsi="Times New Roman" w:cs="Times New Roman"/>
          <w:bCs/>
        </w:rPr>
        <w:t xml:space="preserve"> wildtype (WT; red), heterozygous (Het; green) and homozygous (Null; blue) CKOs.</w:t>
      </w:r>
      <w:r w:rsidR="008049A4">
        <w:rPr>
          <w:rFonts w:ascii="Times New Roman" w:hAnsi="Times New Roman" w:cs="Times New Roman"/>
          <w:bCs/>
        </w:rPr>
        <w:t xml:space="preserve"> </w:t>
      </w:r>
      <w:r w:rsidR="00870B93" w:rsidRPr="007B4485">
        <w:rPr>
          <w:rFonts w:ascii="Times New Roman" w:hAnsi="Times New Roman" w:cs="Times New Roman"/>
          <w:bCs/>
        </w:rPr>
        <w:t>Overexpressing</w:t>
      </w:r>
      <w:r w:rsidR="00870B93" w:rsidRPr="007B4485">
        <w:rPr>
          <w:rFonts w:ascii="Times New Roman" w:hAnsi="Times New Roman" w:cs="Times New Roman"/>
          <w:bCs/>
          <w:i/>
        </w:rPr>
        <w:t xml:space="preserve"> Wnt7b </w:t>
      </w:r>
      <w:r w:rsidR="00870B93" w:rsidRPr="007B4485">
        <w:rPr>
          <w:rFonts w:ascii="Times New Roman" w:hAnsi="Times New Roman" w:cs="Times New Roman"/>
          <w:bCs/>
        </w:rPr>
        <w:t xml:space="preserve">in wildtype layer 6 neurons (located by presence of GFP) did not have an impact on excitatory and inhibitory synaptic density </w:t>
      </w:r>
      <w:r w:rsidR="00870B93" w:rsidRPr="008049A4">
        <w:rPr>
          <w:rFonts w:ascii="Times New Roman" w:hAnsi="Times New Roman" w:cs="Times New Roman"/>
          <w:b/>
          <w:bCs/>
        </w:rPr>
        <w:t>(A, B)</w:t>
      </w:r>
      <w:r w:rsidR="00870B93" w:rsidRPr="007B4485">
        <w:rPr>
          <w:rFonts w:ascii="Times New Roman" w:hAnsi="Times New Roman" w:cs="Times New Roman"/>
          <w:bCs/>
        </w:rPr>
        <w:t xml:space="preserve">.  However, the regions expressing GFP in layer 6 cells of </w:t>
      </w:r>
      <w:r w:rsidR="00870B93" w:rsidRPr="007B4485">
        <w:rPr>
          <w:rFonts w:ascii="Times New Roman" w:hAnsi="Times New Roman" w:cs="Times New Roman"/>
          <w:bCs/>
          <w:i/>
        </w:rPr>
        <w:t>Tbr1</w:t>
      </w:r>
      <w:r w:rsidR="00870B93" w:rsidRPr="007B4485">
        <w:rPr>
          <w:rFonts w:ascii="Times New Roman" w:hAnsi="Times New Roman" w:cs="Times New Roman"/>
          <w:bCs/>
          <w:i/>
          <w:vertAlign w:val="superscript"/>
        </w:rPr>
        <w:t xml:space="preserve">layer6 </w:t>
      </w:r>
      <w:r w:rsidR="00870B93" w:rsidRPr="007B4485">
        <w:rPr>
          <w:rFonts w:ascii="Times New Roman" w:hAnsi="Times New Roman" w:cs="Times New Roman"/>
          <w:bCs/>
        </w:rPr>
        <w:t xml:space="preserve">CKOs, showed an increase in excitatory and inhibitory synapse numbers </w:t>
      </w:r>
      <w:r w:rsidR="00870B93" w:rsidRPr="008049A4">
        <w:rPr>
          <w:rFonts w:ascii="Times New Roman" w:hAnsi="Times New Roman" w:cs="Times New Roman"/>
          <w:b/>
          <w:bCs/>
        </w:rPr>
        <w:t>(A, B)</w:t>
      </w:r>
      <w:r w:rsidR="00870B93">
        <w:rPr>
          <w:rFonts w:ascii="Times New Roman" w:hAnsi="Times New Roman" w:cs="Times New Roman"/>
          <w:bCs/>
        </w:rPr>
        <w:t>.</w:t>
      </w:r>
    </w:p>
    <w:p w14:paraId="27649BE2" w14:textId="5CF88374" w:rsidR="008146EE" w:rsidRPr="00F27A0A" w:rsidRDefault="00D54B32" w:rsidP="008146EE">
      <w:pPr>
        <w:rPr>
          <w:rFonts w:ascii="Times New Roman" w:hAnsi="Times New Roman" w:cs="Times New Roman"/>
          <w:b/>
          <w:bCs/>
        </w:rPr>
      </w:pPr>
      <w:r w:rsidRPr="00473964">
        <w:rPr>
          <w:rFonts w:ascii="Times New Roman" w:hAnsi="Times New Roman" w:cs="Times New Roman"/>
          <w:b/>
          <w:bCs/>
        </w:rPr>
        <w:t>(ii)</w:t>
      </w:r>
      <w:r w:rsidRPr="000256F5">
        <w:rPr>
          <w:rFonts w:ascii="Times New Roman" w:hAnsi="Times New Roman" w:cs="Times New Roman"/>
          <w:bCs/>
        </w:rPr>
        <w:t xml:space="preserve"> </w:t>
      </w:r>
      <w:r w:rsidR="00006C76" w:rsidRPr="000256F5">
        <w:rPr>
          <w:rFonts w:ascii="Times New Roman" w:hAnsi="Times New Roman" w:cs="Times New Roman"/>
          <w:bCs/>
        </w:rPr>
        <w:t xml:space="preserve">Transplant-mediated introduction of cortical interneurons expressing </w:t>
      </w:r>
      <w:r w:rsidR="00006C76" w:rsidRPr="000256F5">
        <w:rPr>
          <w:rFonts w:ascii="Times New Roman" w:hAnsi="Times New Roman" w:cs="Times New Roman"/>
          <w:bCs/>
          <w:i/>
        </w:rPr>
        <w:t>Wnt7b</w:t>
      </w:r>
      <w:r w:rsidR="00006C76" w:rsidRPr="000256F5">
        <w:rPr>
          <w:rFonts w:ascii="Times New Roman" w:hAnsi="Times New Roman" w:cs="Times New Roman"/>
          <w:bCs/>
        </w:rPr>
        <w:t xml:space="preserve"> to </w:t>
      </w:r>
      <w:r w:rsidR="008146EE" w:rsidRPr="000256F5">
        <w:rPr>
          <w:rFonts w:ascii="Times New Roman" w:hAnsi="Times New Roman" w:cs="Times New Roman"/>
        </w:rPr>
        <w:t>test</w:t>
      </w:r>
      <w:r w:rsidR="008146EE" w:rsidRPr="00013958">
        <w:rPr>
          <w:rFonts w:ascii="Times New Roman" w:hAnsi="Times New Roman" w:cs="Times New Roman"/>
        </w:rPr>
        <w:t xml:space="preserve"> whether </w:t>
      </w:r>
      <w:r w:rsidR="008146EE" w:rsidRPr="00013958">
        <w:rPr>
          <w:rFonts w:ascii="Times New Roman" w:hAnsi="Times New Roman" w:cs="Times New Roman"/>
          <w:i/>
        </w:rPr>
        <w:t>Wnt7b</w:t>
      </w:r>
      <w:r w:rsidR="008146EE" w:rsidRPr="00013958">
        <w:rPr>
          <w:rFonts w:ascii="Times New Roman" w:hAnsi="Times New Roman" w:cs="Times New Roman"/>
        </w:rPr>
        <w:t xml:space="preserve"> </w:t>
      </w:r>
      <w:r w:rsidR="00006C76">
        <w:rPr>
          <w:rFonts w:ascii="Times New Roman" w:hAnsi="Times New Roman" w:cs="Times New Roman"/>
        </w:rPr>
        <w:t>promotes</w:t>
      </w:r>
      <w:r w:rsidR="008146EE">
        <w:rPr>
          <w:rFonts w:ascii="Times New Roman" w:hAnsi="Times New Roman" w:cs="Times New Roman"/>
        </w:rPr>
        <w:t xml:space="preserve"> synaptogenesis </w:t>
      </w:r>
      <w:r w:rsidR="008146EE" w:rsidRPr="00013958">
        <w:rPr>
          <w:rFonts w:ascii="Times New Roman" w:hAnsi="Times New Roman" w:cs="Times New Roman"/>
        </w:rPr>
        <w:t>through a</w:t>
      </w:r>
      <w:r w:rsidR="00006C76">
        <w:rPr>
          <w:rFonts w:ascii="Times New Roman" w:hAnsi="Times New Roman" w:cs="Times New Roman"/>
        </w:rPr>
        <w:t xml:space="preserve"> </w:t>
      </w:r>
      <w:r w:rsidR="008146EE" w:rsidRPr="00013958">
        <w:rPr>
          <w:rFonts w:ascii="Times New Roman" w:hAnsi="Times New Roman" w:cs="Times New Roman"/>
        </w:rPr>
        <w:t>paracrine mechanism</w:t>
      </w:r>
      <w:r w:rsidR="008146EE">
        <w:rPr>
          <w:rFonts w:ascii="Times New Roman" w:hAnsi="Times New Roman" w:cs="Times New Roman"/>
        </w:rPr>
        <w:t>.</w:t>
      </w:r>
      <w:r w:rsidR="008146EE" w:rsidRPr="00013958">
        <w:rPr>
          <w:rFonts w:ascii="Times New Roman" w:hAnsi="Times New Roman" w:cs="Times New Roman"/>
        </w:rPr>
        <w:t xml:space="preserve"> </w:t>
      </w:r>
      <w:r w:rsidR="00006C76">
        <w:rPr>
          <w:rFonts w:ascii="Times New Roman" w:hAnsi="Times New Roman" w:cs="Times New Roman"/>
        </w:rPr>
        <w:t xml:space="preserve">Immature cortical interneurons </w:t>
      </w:r>
      <w:r w:rsidR="00006C76">
        <w:rPr>
          <w:rFonts w:ascii="Times New Roman" w:hAnsi="Times New Roman" w:cs="Times New Roman"/>
        </w:rPr>
        <w:lastRenderedPageBreak/>
        <w:t>(</w:t>
      </w:r>
      <w:r w:rsidR="008146EE">
        <w:rPr>
          <w:rFonts w:ascii="Times New Roman" w:hAnsi="Times New Roman" w:cs="Times New Roman"/>
        </w:rPr>
        <w:t>MGE donor cell</w:t>
      </w:r>
      <w:r w:rsidR="00006C76">
        <w:rPr>
          <w:rFonts w:ascii="Times New Roman" w:hAnsi="Times New Roman" w:cs="Times New Roman"/>
        </w:rPr>
        <w:t xml:space="preserve">s; </w:t>
      </w:r>
      <w:r w:rsidR="008146EE">
        <w:rPr>
          <w:rFonts w:ascii="Times New Roman" w:hAnsi="Times New Roman" w:cs="Times New Roman"/>
          <w:i/>
        </w:rPr>
        <w:t>Nkx2.1-</w:t>
      </w:r>
      <w:proofErr w:type="gramStart"/>
      <w:r w:rsidR="008146EE">
        <w:rPr>
          <w:rFonts w:ascii="Times New Roman" w:hAnsi="Times New Roman" w:cs="Times New Roman"/>
          <w:i/>
        </w:rPr>
        <w:t>cre::</w:t>
      </w:r>
      <w:proofErr w:type="gramEnd"/>
      <w:r w:rsidR="008146EE">
        <w:rPr>
          <w:rFonts w:ascii="Times New Roman" w:hAnsi="Times New Roman" w:cs="Times New Roman"/>
          <w:i/>
        </w:rPr>
        <w:t>tdTomato</w:t>
      </w:r>
      <w:r w:rsidR="008146EE" w:rsidRPr="00473964">
        <w:rPr>
          <w:rFonts w:ascii="Times New Roman" w:hAnsi="Times New Roman" w:cs="Times New Roman"/>
          <w:i/>
          <w:vertAlign w:val="superscript"/>
        </w:rPr>
        <w:t>f/+</w:t>
      </w:r>
      <w:r w:rsidR="008146EE">
        <w:rPr>
          <w:rFonts w:ascii="Times New Roman" w:hAnsi="Times New Roman" w:cs="Times New Roman"/>
          <w:i/>
        </w:rPr>
        <w:t>)</w:t>
      </w:r>
      <w:r w:rsidR="008146EE">
        <w:rPr>
          <w:rFonts w:ascii="Times New Roman" w:hAnsi="Times New Roman" w:cs="Times New Roman"/>
        </w:rPr>
        <w:t xml:space="preserve"> were transfected with lentiviral constructs </w:t>
      </w:r>
      <w:r w:rsidR="00006C76">
        <w:rPr>
          <w:rFonts w:ascii="Times New Roman" w:hAnsi="Times New Roman" w:cs="Times New Roman"/>
        </w:rPr>
        <w:t xml:space="preserve">encoding </w:t>
      </w:r>
      <w:proofErr w:type="spellStart"/>
      <w:r w:rsidR="00006C76" w:rsidRPr="00F27A0A">
        <w:rPr>
          <w:rFonts w:ascii="Times New Roman" w:hAnsi="Times New Roman" w:cs="Times New Roman"/>
          <w:i/>
        </w:rPr>
        <w:t>Gfp</w:t>
      </w:r>
      <w:proofErr w:type="spellEnd"/>
      <w:r w:rsidR="00006C76">
        <w:rPr>
          <w:rFonts w:ascii="Times New Roman" w:hAnsi="Times New Roman" w:cs="Times New Roman"/>
        </w:rPr>
        <w:t xml:space="preserve"> [</w:t>
      </w:r>
      <w:r w:rsidR="008146EE" w:rsidRPr="00882C5E">
        <w:rPr>
          <w:rFonts w:ascii="Times New Roman" w:hAnsi="Times New Roman" w:cs="Times New Roman"/>
          <w:i/>
        </w:rPr>
        <w:t>DlxI12b-GFP</w:t>
      </w:r>
      <w:r w:rsidR="008146EE" w:rsidRPr="00882C5E">
        <w:rPr>
          <w:rFonts w:ascii="Times New Roman" w:hAnsi="Times New Roman" w:cs="Times New Roman"/>
        </w:rPr>
        <w:t xml:space="preserve"> (control)</w:t>
      </w:r>
      <w:r w:rsidR="00006C76">
        <w:rPr>
          <w:rFonts w:ascii="Times New Roman" w:hAnsi="Times New Roman" w:cs="Times New Roman"/>
        </w:rPr>
        <w:t>]</w:t>
      </w:r>
      <w:r w:rsidR="008146EE">
        <w:rPr>
          <w:rFonts w:ascii="Times New Roman" w:hAnsi="Times New Roman" w:cs="Times New Roman"/>
        </w:rPr>
        <w:t>or</w:t>
      </w:r>
      <w:r w:rsidR="008146EE" w:rsidRPr="00882C5E">
        <w:rPr>
          <w:rFonts w:ascii="Times New Roman" w:hAnsi="Times New Roman" w:cs="Times New Roman"/>
        </w:rPr>
        <w:t xml:space="preserve"> </w:t>
      </w:r>
      <w:r w:rsidR="00006C76">
        <w:rPr>
          <w:rFonts w:ascii="Times New Roman" w:hAnsi="Times New Roman" w:cs="Times New Roman"/>
        </w:rPr>
        <w:t xml:space="preserve">encoding </w:t>
      </w:r>
      <w:r w:rsidR="00006C76" w:rsidRPr="00A0486F">
        <w:rPr>
          <w:rFonts w:ascii="Times New Roman" w:hAnsi="Times New Roman" w:cs="Times New Roman"/>
          <w:i/>
        </w:rPr>
        <w:t>Wnt7b</w:t>
      </w:r>
      <w:r w:rsidR="00006C76">
        <w:rPr>
          <w:rFonts w:ascii="Times New Roman" w:hAnsi="Times New Roman" w:cs="Times New Roman"/>
        </w:rPr>
        <w:t xml:space="preserve"> and </w:t>
      </w:r>
      <w:proofErr w:type="spellStart"/>
      <w:r w:rsidR="00006C76" w:rsidRPr="00A0486F">
        <w:rPr>
          <w:rFonts w:ascii="Times New Roman" w:hAnsi="Times New Roman" w:cs="Times New Roman"/>
          <w:i/>
        </w:rPr>
        <w:t>Gfp</w:t>
      </w:r>
      <w:proofErr w:type="spellEnd"/>
      <w:r w:rsidR="00006C76">
        <w:rPr>
          <w:rFonts w:ascii="Times New Roman" w:hAnsi="Times New Roman" w:cs="Times New Roman"/>
        </w:rPr>
        <w:t xml:space="preserve"> (</w:t>
      </w:r>
      <w:r w:rsidR="008146EE" w:rsidRPr="00882C5E">
        <w:rPr>
          <w:rFonts w:ascii="Times New Roman" w:hAnsi="Times New Roman" w:cs="Times New Roman"/>
          <w:i/>
        </w:rPr>
        <w:t>DlxI12b-W</w:t>
      </w:r>
      <w:r w:rsidR="008146EE">
        <w:rPr>
          <w:rFonts w:ascii="Times New Roman" w:hAnsi="Times New Roman" w:cs="Times New Roman"/>
          <w:i/>
        </w:rPr>
        <w:t>nt7b</w:t>
      </w:r>
      <w:r w:rsidR="008146EE" w:rsidRPr="00882C5E">
        <w:rPr>
          <w:rFonts w:ascii="Times New Roman" w:hAnsi="Times New Roman" w:cs="Times New Roman"/>
          <w:i/>
        </w:rPr>
        <w:t>-GFP</w:t>
      </w:r>
      <w:r w:rsidR="008146EE">
        <w:rPr>
          <w:rFonts w:ascii="Times New Roman" w:hAnsi="Times New Roman" w:cs="Times New Roman"/>
        </w:rPr>
        <w:t>). Transfected cells were transplanted in</w:t>
      </w:r>
      <w:r w:rsidR="00006C76">
        <w:rPr>
          <w:rFonts w:ascii="Times New Roman" w:hAnsi="Times New Roman" w:cs="Times New Roman"/>
        </w:rPr>
        <w:t xml:space="preserve"> the P1 neocortex</w:t>
      </w:r>
      <w:r w:rsidR="008146EE">
        <w:rPr>
          <w:rFonts w:ascii="Times New Roman" w:hAnsi="Times New Roman" w:cs="Times New Roman"/>
        </w:rPr>
        <w:t xml:space="preserve"> </w:t>
      </w:r>
      <w:r w:rsidR="008146EE" w:rsidRPr="00473964">
        <w:rPr>
          <w:rFonts w:ascii="Times New Roman" w:hAnsi="Times New Roman" w:cs="Times New Roman"/>
          <w:i/>
        </w:rPr>
        <w:t>Tbr1</w:t>
      </w:r>
      <w:r w:rsidR="008146EE" w:rsidRPr="00473964">
        <w:rPr>
          <w:rFonts w:ascii="Times New Roman" w:hAnsi="Times New Roman" w:cs="Times New Roman"/>
          <w:i/>
          <w:vertAlign w:val="superscript"/>
        </w:rPr>
        <w:t>layer6</w:t>
      </w:r>
      <w:r w:rsidR="008146EE">
        <w:rPr>
          <w:rFonts w:ascii="Times New Roman" w:hAnsi="Times New Roman" w:cs="Times New Roman"/>
        </w:rPr>
        <w:t xml:space="preserve"> wildtype (WT; red) and homozygous CKO (Null; blue) and analyzed at P30. </w:t>
      </w:r>
      <w:r w:rsidR="008146EE">
        <w:rPr>
          <w:rFonts w:ascii="Times New Roman" w:hAnsi="Times New Roman" w:cs="Times New Roman"/>
          <w:bCs/>
          <w:i/>
        </w:rPr>
        <w:t>Ntsr1</w:t>
      </w:r>
      <w:r w:rsidR="008146EE" w:rsidRPr="0098788D">
        <w:rPr>
          <w:rFonts w:ascii="Times New Roman" w:hAnsi="Times New Roman" w:cs="Times New Roman"/>
          <w:bCs/>
          <w:i/>
        </w:rPr>
        <w:t>-</w:t>
      </w:r>
      <w:proofErr w:type="gramStart"/>
      <w:r w:rsidR="008146EE" w:rsidRPr="0098788D">
        <w:rPr>
          <w:rFonts w:ascii="Times New Roman" w:hAnsi="Times New Roman" w:cs="Times New Roman"/>
          <w:bCs/>
          <w:i/>
        </w:rPr>
        <w:t>cre::</w:t>
      </w:r>
      <w:proofErr w:type="gramEnd"/>
      <w:r w:rsidR="008146EE" w:rsidRPr="0098788D">
        <w:rPr>
          <w:rFonts w:ascii="Times New Roman" w:hAnsi="Times New Roman" w:cs="Times New Roman"/>
          <w:bCs/>
          <w:i/>
        </w:rPr>
        <w:t>tdTomato</w:t>
      </w:r>
      <w:r w:rsidR="008146EE" w:rsidRPr="0098788D">
        <w:rPr>
          <w:rFonts w:ascii="Times New Roman" w:hAnsi="Times New Roman" w:cs="Times New Roman"/>
          <w:bCs/>
          <w:i/>
          <w:vertAlign w:val="superscript"/>
        </w:rPr>
        <w:t>f/+</w:t>
      </w:r>
      <w:r w:rsidR="008146EE" w:rsidRPr="0098788D">
        <w:rPr>
          <w:rFonts w:ascii="Times New Roman" w:hAnsi="Times New Roman" w:cs="Times New Roman"/>
          <w:bCs/>
        </w:rPr>
        <w:t xml:space="preserve"> allele was used to label the layer </w:t>
      </w:r>
      <w:r w:rsidR="008146EE">
        <w:rPr>
          <w:rFonts w:ascii="Times New Roman" w:hAnsi="Times New Roman" w:cs="Times New Roman"/>
          <w:bCs/>
        </w:rPr>
        <w:t>6</w:t>
      </w:r>
      <w:r w:rsidR="008146EE" w:rsidRPr="0098788D">
        <w:rPr>
          <w:rFonts w:ascii="Times New Roman" w:hAnsi="Times New Roman" w:cs="Times New Roman"/>
          <w:bCs/>
        </w:rPr>
        <w:t xml:space="preserve"> neurons (red)</w:t>
      </w:r>
      <w:r w:rsidR="008146EE" w:rsidRPr="0098788D">
        <w:rPr>
          <w:rFonts w:ascii="Times New Roman" w:hAnsi="Times New Roman" w:cs="Times New Roman"/>
          <w:bCs/>
          <w:i/>
        </w:rPr>
        <w:t xml:space="preserve">. </w:t>
      </w:r>
      <w:r w:rsidR="008146EE" w:rsidRPr="0098788D">
        <w:rPr>
          <w:rFonts w:ascii="Times New Roman" w:hAnsi="Times New Roman" w:cs="Times New Roman"/>
          <w:bCs/>
        </w:rPr>
        <w:t>ImageJ software was used to process confocal images for quantification.</w:t>
      </w:r>
      <w:r w:rsidR="008146EE">
        <w:rPr>
          <w:rFonts w:ascii="Times New Roman" w:hAnsi="Times New Roman" w:cs="Times New Roman"/>
          <w:bCs/>
        </w:rPr>
        <w:t xml:space="preserve"> </w:t>
      </w:r>
      <w:r w:rsidR="008146EE" w:rsidRPr="00473964">
        <w:rPr>
          <w:rFonts w:ascii="Times New Roman" w:hAnsi="Times New Roman" w:cs="Times New Roman"/>
          <w:b/>
          <w:bCs/>
        </w:rPr>
        <w:t>(C)</w:t>
      </w:r>
      <w:r w:rsidR="008146EE">
        <w:rPr>
          <w:rFonts w:ascii="Times New Roman" w:hAnsi="Times New Roman" w:cs="Times New Roman"/>
          <w:bCs/>
        </w:rPr>
        <w:t xml:space="preserve"> Quantification of excitatory synaptic density onto layer 6 dendrites of </w:t>
      </w:r>
      <w:r w:rsidR="008146EE" w:rsidRPr="00B774E6">
        <w:rPr>
          <w:rFonts w:ascii="Times New Roman" w:hAnsi="Times New Roman" w:cs="Times New Roman"/>
          <w:i/>
        </w:rPr>
        <w:t>Tbr1</w:t>
      </w:r>
      <w:r w:rsidR="008146EE" w:rsidRPr="00B774E6">
        <w:rPr>
          <w:rFonts w:ascii="Times New Roman" w:hAnsi="Times New Roman" w:cs="Times New Roman"/>
          <w:i/>
          <w:vertAlign w:val="superscript"/>
        </w:rPr>
        <w:t>layer6</w:t>
      </w:r>
      <w:r w:rsidR="008146EE">
        <w:rPr>
          <w:rFonts w:ascii="Times New Roman" w:hAnsi="Times New Roman" w:cs="Times New Roman"/>
        </w:rPr>
        <w:t xml:space="preserve"> wildtype (WT; red) and homozygous CKO (Null; blue)</w:t>
      </w:r>
      <w:r w:rsidR="008146EE">
        <w:rPr>
          <w:rFonts w:ascii="Times New Roman" w:hAnsi="Times New Roman" w:cs="Times New Roman"/>
          <w:bCs/>
        </w:rPr>
        <w:t xml:space="preserve"> in SSCx at P30.</w:t>
      </w:r>
      <w:r w:rsidR="0038601F">
        <w:rPr>
          <w:rFonts w:ascii="Times New Roman" w:hAnsi="Times New Roman" w:cs="Times New Roman"/>
          <w:bCs/>
        </w:rPr>
        <w:t xml:space="preserve"> </w:t>
      </w:r>
      <w:r w:rsidR="0038601F" w:rsidRPr="00473964">
        <w:rPr>
          <w:rFonts w:ascii="Times New Roman" w:hAnsi="Times New Roman" w:cs="Times New Roman"/>
          <w:b/>
          <w:bCs/>
        </w:rPr>
        <w:t>(D)</w:t>
      </w:r>
      <w:r w:rsidR="0038601F">
        <w:rPr>
          <w:rFonts w:ascii="Times New Roman" w:hAnsi="Times New Roman" w:cs="Times New Roman"/>
          <w:bCs/>
        </w:rPr>
        <w:t xml:space="preserve"> Quantification of excitatory synapses onto the soma of transplanted interneuron expressing </w:t>
      </w:r>
      <w:r w:rsidR="008146EE">
        <w:rPr>
          <w:rFonts w:ascii="Times New Roman" w:hAnsi="Times New Roman" w:cs="Times New Roman"/>
          <w:bCs/>
        </w:rPr>
        <w:t>empty vector control (</w:t>
      </w:r>
      <w:r w:rsidR="008146EE" w:rsidRPr="00882C5E">
        <w:rPr>
          <w:rFonts w:ascii="Times New Roman" w:hAnsi="Times New Roman" w:cs="Times New Roman"/>
          <w:i/>
        </w:rPr>
        <w:t>DlxI12b-GFP</w:t>
      </w:r>
      <w:r w:rsidR="008146EE">
        <w:rPr>
          <w:rFonts w:ascii="Times New Roman" w:hAnsi="Times New Roman" w:cs="Times New Roman"/>
        </w:rPr>
        <w:t>) and</w:t>
      </w:r>
      <w:r w:rsidR="0038601F">
        <w:rPr>
          <w:rFonts w:ascii="Times New Roman" w:hAnsi="Times New Roman" w:cs="Times New Roman"/>
        </w:rPr>
        <w:t>/or</w:t>
      </w:r>
      <w:r w:rsidR="008146EE">
        <w:rPr>
          <w:rFonts w:ascii="Times New Roman" w:hAnsi="Times New Roman" w:cs="Times New Roman"/>
        </w:rPr>
        <w:t xml:space="preserve"> </w:t>
      </w:r>
      <w:r w:rsidR="00006C76" w:rsidRPr="00A0486F">
        <w:rPr>
          <w:rFonts w:ascii="Times New Roman" w:hAnsi="Times New Roman" w:cs="Times New Roman"/>
          <w:i/>
        </w:rPr>
        <w:t>Wnt7b</w:t>
      </w:r>
      <w:r w:rsidR="00006C76">
        <w:rPr>
          <w:rFonts w:ascii="Times New Roman" w:hAnsi="Times New Roman" w:cs="Times New Roman"/>
        </w:rPr>
        <w:t xml:space="preserve"> and </w:t>
      </w:r>
      <w:proofErr w:type="spellStart"/>
      <w:r w:rsidR="00006C76" w:rsidRPr="00A0486F">
        <w:rPr>
          <w:rFonts w:ascii="Times New Roman" w:hAnsi="Times New Roman" w:cs="Times New Roman"/>
          <w:i/>
        </w:rPr>
        <w:t>Gfp</w:t>
      </w:r>
      <w:proofErr w:type="spellEnd"/>
      <w:r w:rsidR="00006C76">
        <w:rPr>
          <w:rFonts w:ascii="Times New Roman" w:hAnsi="Times New Roman" w:cs="Times New Roman"/>
        </w:rPr>
        <w:t xml:space="preserve"> </w:t>
      </w:r>
      <w:r w:rsidR="0038601F">
        <w:rPr>
          <w:rFonts w:ascii="Times New Roman" w:hAnsi="Times New Roman" w:cs="Times New Roman"/>
        </w:rPr>
        <w:t>(</w:t>
      </w:r>
      <w:r w:rsidR="0038601F" w:rsidRPr="00882C5E">
        <w:rPr>
          <w:rFonts w:ascii="Times New Roman" w:hAnsi="Times New Roman" w:cs="Times New Roman"/>
          <w:i/>
        </w:rPr>
        <w:t>DlxI12b-W</w:t>
      </w:r>
      <w:r w:rsidR="0038601F">
        <w:rPr>
          <w:rFonts w:ascii="Times New Roman" w:hAnsi="Times New Roman" w:cs="Times New Roman"/>
          <w:i/>
        </w:rPr>
        <w:t>nt7b</w:t>
      </w:r>
      <w:r w:rsidR="0038601F" w:rsidRPr="00882C5E">
        <w:rPr>
          <w:rFonts w:ascii="Times New Roman" w:hAnsi="Times New Roman" w:cs="Times New Roman"/>
          <w:i/>
        </w:rPr>
        <w:t>-GFP</w:t>
      </w:r>
      <w:r w:rsidR="0038601F">
        <w:rPr>
          <w:rFonts w:ascii="Times New Roman" w:hAnsi="Times New Roman" w:cs="Times New Roman"/>
        </w:rPr>
        <w:t>).</w:t>
      </w:r>
    </w:p>
    <w:p w14:paraId="4E40CBC5" w14:textId="5E06A74C" w:rsidR="008146EE" w:rsidRDefault="0038601F" w:rsidP="00473964">
      <w:pPr>
        <w:rPr>
          <w:rFonts w:ascii="Times New Roman" w:hAnsi="Times New Roman" w:cs="Times New Roman"/>
        </w:rPr>
      </w:pPr>
      <w:r>
        <w:rPr>
          <w:rFonts w:ascii="Times New Roman" w:hAnsi="Times New Roman" w:cs="Times New Roman"/>
          <w:b/>
        </w:rPr>
        <w:t>(iii)</w:t>
      </w:r>
      <w:r>
        <w:rPr>
          <w:rFonts w:ascii="Times New Roman" w:hAnsi="Times New Roman" w:cs="Times New Roman"/>
        </w:rPr>
        <w:t xml:space="preserve"> </w:t>
      </w:r>
      <w:r w:rsidR="00F6189A" w:rsidRPr="00F6189A">
        <w:rPr>
          <w:rFonts w:ascii="Times New Roman" w:hAnsi="Times New Roman" w:cs="Times New Roman"/>
          <w:i/>
        </w:rPr>
        <w:t>In vitro</w:t>
      </w:r>
      <w:r w:rsidR="00F6189A" w:rsidRPr="00F6189A">
        <w:rPr>
          <w:rFonts w:ascii="Times New Roman" w:hAnsi="Times New Roman" w:cs="Times New Roman"/>
        </w:rPr>
        <w:t xml:space="preserve"> rescue assay was conducted using </w:t>
      </w:r>
      <w:r w:rsidR="00F6189A">
        <w:rPr>
          <w:rFonts w:ascii="Times New Roman" w:hAnsi="Times New Roman" w:cs="Times New Roman"/>
          <w:i/>
        </w:rPr>
        <w:t>Cyp26b1</w:t>
      </w:r>
      <w:r w:rsidR="00F6189A" w:rsidRPr="00F6189A">
        <w:rPr>
          <w:rFonts w:ascii="Times New Roman" w:hAnsi="Times New Roman" w:cs="Times New Roman"/>
        </w:rPr>
        <w:t xml:space="preserve"> expression vector in cultured P0 </w:t>
      </w:r>
      <w:r w:rsidR="00006C76">
        <w:rPr>
          <w:rFonts w:ascii="Times New Roman" w:hAnsi="Times New Roman" w:cs="Times New Roman"/>
        </w:rPr>
        <w:t>neocortex</w:t>
      </w:r>
      <w:r w:rsidR="00006C76" w:rsidRPr="00F6189A">
        <w:rPr>
          <w:rFonts w:ascii="Times New Roman" w:hAnsi="Times New Roman" w:cs="Times New Roman"/>
        </w:rPr>
        <w:t xml:space="preserve"> </w:t>
      </w:r>
      <w:r w:rsidR="00F6189A" w:rsidRPr="00F6189A">
        <w:rPr>
          <w:rFonts w:ascii="Times New Roman" w:hAnsi="Times New Roman" w:cs="Times New Roman"/>
        </w:rPr>
        <w:t xml:space="preserve">from </w:t>
      </w:r>
      <w:r w:rsidR="00F6189A" w:rsidRPr="00F6189A">
        <w:rPr>
          <w:rFonts w:ascii="Times New Roman" w:hAnsi="Times New Roman" w:cs="Times New Roman"/>
          <w:i/>
        </w:rPr>
        <w:t>Tbr1</w:t>
      </w:r>
      <w:r w:rsidR="00F6189A" w:rsidRPr="00473964">
        <w:rPr>
          <w:rFonts w:ascii="Times New Roman" w:hAnsi="Times New Roman" w:cs="Times New Roman"/>
          <w:i/>
          <w:vertAlign w:val="superscript"/>
        </w:rPr>
        <w:t>wildtype</w:t>
      </w:r>
      <w:r w:rsidR="00F6189A" w:rsidRPr="00F6189A">
        <w:rPr>
          <w:rFonts w:ascii="Times New Roman" w:hAnsi="Times New Roman" w:cs="Times New Roman"/>
        </w:rPr>
        <w:t xml:space="preserve"> (red) and </w:t>
      </w:r>
      <w:r w:rsidR="00F6189A" w:rsidRPr="00F6189A">
        <w:rPr>
          <w:rFonts w:ascii="Times New Roman" w:hAnsi="Times New Roman" w:cs="Times New Roman"/>
          <w:i/>
        </w:rPr>
        <w:t>Tbr1</w:t>
      </w:r>
      <w:r w:rsidR="00F6189A" w:rsidRPr="00F6189A">
        <w:rPr>
          <w:rFonts w:ascii="Times New Roman" w:hAnsi="Times New Roman" w:cs="Times New Roman"/>
          <w:i/>
          <w:vertAlign w:val="superscript"/>
        </w:rPr>
        <w:t>layer6</w:t>
      </w:r>
      <w:r w:rsidR="00F6189A" w:rsidRPr="00F6189A">
        <w:rPr>
          <w:rFonts w:ascii="Times New Roman" w:hAnsi="Times New Roman" w:cs="Times New Roman"/>
        </w:rPr>
        <w:t xml:space="preserve"> </w:t>
      </w:r>
      <w:r w:rsidR="00F6189A">
        <w:rPr>
          <w:rFonts w:ascii="Times New Roman" w:hAnsi="Times New Roman" w:cs="Times New Roman"/>
        </w:rPr>
        <w:t>CKOs</w:t>
      </w:r>
      <w:r w:rsidR="00F6189A" w:rsidRPr="00F6189A">
        <w:rPr>
          <w:rFonts w:ascii="Times New Roman" w:hAnsi="Times New Roman" w:cs="Times New Roman"/>
        </w:rPr>
        <w:t xml:space="preserve"> (blue) (n=2). </w:t>
      </w:r>
      <w:r w:rsidR="00F6189A">
        <w:rPr>
          <w:rFonts w:ascii="Times New Roman" w:hAnsi="Times New Roman" w:cs="Times New Roman"/>
        </w:rPr>
        <w:t xml:space="preserve">Excitatory and </w:t>
      </w:r>
      <w:r w:rsidR="00F6189A" w:rsidRPr="00AA5DEA">
        <w:rPr>
          <w:rFonts w:ascii="Times New Roman" w:hAnsi="Times New Roman" w:cs="Times New Roman"/>
        </w:rPr>
        <w:t>Inhibitory synapses were</w:t>
      </w:r>
      <w:r w:rsidR="00F966C9">
        <w:rPr>
          <w:rFonts w:ascii="Times New Roman" w:hAnsi="Times New Roman" w:cs="Times New Roman"/>
        </w:rPr>
        <w:t xml:space="preserve"> measured at P14. </w:t>
      </w:r>
      <w:r w:rsidR="00844082">
        <w:rPr>
          <w:rFonts w:ascii="Times New Roman" w:hAnsi="Times New Roman" w:cs="Times New Roman"/>
        </w:rPr>
        <w:t>Synapses are</w:t>
      </w:r>
      <w:r w:rsidR="00F6189A" w:rsidRPr="00AA5DEA">
        <w:rPr>
          <w:rFonts w:ascii="Times New Roman" w:hAnsi="Times New Roman" w:cs="Times New Roman"/>
        </w:rPr>
        <w:t xml:space="preserve"> </w:t>
      </w:r>
      <w:r w:rsidR="00F6189A">
        <w:rPr>
          <w:rFonts w:ascii="Times New Roman" w:hAnsi="Times New Roman" w:cs="Times New Roman"/>
        </w:rPr>
        <w:t>defined</w:t>
      </w:r>
      <w:r w:rsidR="00F6189A" w:rsidRPr="00AA5DEA">
        <w:rPr>
          <w:rFonts w:ascii="Times New Roman" w:hAnsi="Times New Roman" w:cs="Times New Roman"/>
        </w:rPr>
        <w:t xml:space="preserve"> by co-localiz</w:t>
      </w:r>
      <w:r w:rsidR="00F6189A">
        <w:rPr>
          <w:rFonts w:ascii="Times New Roman" w:hAnsi="Times New Roman" w:cs="Times New Roman"/>
        </w:rPr>
        <w:t xml:space="preserve">ation of </w:t>
      </w:r>
      <w:r w:rsidR="00F6189A" w:rsidRPr="00AA5DEA">
        <w:rPr>
          <w:rFonts w:ascii="Times New Roman" w:hAnsi="Times New Roman" w:cs="Times New Roman"/>
        </w:rPr>
        <w:t>VGLUT1</w:t>
      </w:r>
      <w:r w:rsidR="00F6189A" w:rsidRPr="00AA5DEA">
        <w:rPr>
          <w:rFonts w:ascii="Times New Roman" w:hAnsi="Times New Roman" w:cs="Times New Roman"/>
          <w:vertAlign w:val="superscript"/>
        </w:rPr>
        <w:t>+</w:t>
      </w:r>
      <w:r w:rsidR="00F6189A" w:rsidRPr="00AA5DEA">
        <w:rPr>
          <w:rFonts w:ascii="Times New Roman" w:hAnsi="Times New Roman" w:cs="Times New Roman"/>
        </w:rPr>
        <w:t xml:space="preserve"> boutons and PSD95</w:t>
      </w:r>
      <w:r w:rsidR="00F6189A" w:rsidRPr="00AA5DEA">
        <w:rPr>
          <w:rFonts w:ascii="Times New Roman" w:hAnsi="Times New Roman" w:cs="Times New Roman"/>
          <w:vertAlign w:val="superscript"/>
        </w:rPr>
        <w:t>+</w:t>
      </w:r>
      <w:r w:rsidR="00F6189A" w:rsidRPr="00AA5DEA">
        <w:rPr>
          <w:rFonts w:ascii="Times New Roman" w:hAnsi="Times New Roman" w:cs="Times New Roman"/>
        </w:rPr>
        <w:t xml:space="preserve"> clusters </w:t>
      </w:r>
      <w:r w:rsidR="00F6189A">
        <w:rPr>
          <w:rFonts w:ascii="Times New Roman" w:hAnsi="Times New Roman" w:cs="Times New Roman"/>
        </w:rPr>
        <w:t xml:space="preserve">(excitatory) and </w:t>
      </w:r>
      <w:r w:rsidR="00F6189A" w:rsidRPr="00AA5DEA">
        <w:rPr>
          <w:rFonts w:ascii="Times New Roman" w:hAnsi="Times New Roman" w:cs="Times New Roman"/>
        </w:rPr>
        <w:t>VG</w:t>
      </w:r>
      <w:r w:rsidR="00F6189A">
        <w:rPr>
          <w:rFonts w:ascii="Times New Roman" w:hAnsi="Times New Roman" w:cs="Times New Roman"/>
        </w:rPr>
        <w:t>AT</w:t>
      </w:r>
      <w:r w:rsidR="00F6189A" w:rsidRPr="00AA5DEA">
        <w:rPr>
          <w:rFonts w:ascii="Times New Roman" w:hAnsi="Times New Roman" w:cs="Times New Roman"/>
          <w:vertAlign w:val="superscript"/>
        </w:rPr>
        <w:t>+</w:t>
      </w:r>
      <w:r w:rsidR="00F6189A" w:rsidRPr="00AA5DEA">
        <w:rPr>
          <w:rFonts w:ascii="Times New Roman" w:hAnsi="Times New Roman" w:cs="Times New Roman"/>
        </w:rPr>
        <w:t xml:space="preserve"> boutons and Gephyrin</w:t>
      </w:r>
      <w:r w:rsidR="00F6189A" w:rsidRPr="00AA5DEA">
        <w:rPr>
          <w:rFonts w:ascii="Times New Roman" w:hAnsi="Times New Roman" w:cs="Times New Roman"/>
          <w:vertAlign w:val="superscript"/>
        </w:rPr>
        <w:t>+</w:t>
      </w:r>
      <w:r w:rsidR="00F6189A" w:rsidRPr="00AA5DEA">
        <w:rPr>
          <w:rFonts w:ascii="Times New Roman" w:hAnsi="Times New Roman" w:cs="Times New Roman"/>
        </w:rPr>
        <w:t xml:space="preserve"> clusters</w:t>
      </w:r>
      <w:r w:rsidR="00F6189A">
        <w:rPr>
          <w:rFonts w:ascii="Times New Roman" w:hAnsi="Times New Roman" w:cs="Times New Roman"/>
        </w:rPr>
        <w:t xml:space="preserve"> (inhibitory)</w:t>
      </w:r>
      <w:r w:rsidR="00936E27">
        <w:rPr>
          <w:rFonts w:ascii="Times New Roman" w:hAnsi="Times New Roman" w:cs="Times New Roman"/>
        </w:rPr>
        <w:t xml:space="preserve"> onto endogenous tdTomato</w:t>
      </w:r>
      <w:r w:rsidR="00F6189A" w:rsidRPr="00AA5DEA">
        <w:rPr>
          <w:rFonts w:ascii="Times New Roman" w:hAnsi="Times New Roman" w:cs="Times New Roman"/>
        </w:rPr>
        <w:t>.</w:t>
      </w:r>
      <w:r w:rsidR="00F6189A">
        <w:rPr>
          <w:rFonts w:ascii="Times New Roman" w:hAnsi="Times New Roman" w:cs="Times New Roman"/>
        </w:rPr>
        <w:t xml:space="preserve"> </w:t>
      </w:r>
      <w:r w:rsidR="00F6189A" w:rsidRPr="00F6189A">
        <w:rPr>
          <w:rFonts w:ascii="Times New Roman" w:hAnsi="Times New Roman" w:cs="Times New Roman"/>
          <w:b/>
        </w:rPr>
        <w:t xml:space="preserve">(E, F) </w:t>
      </w:r>
      <w:r w:rsidR="00F6189A" w:rsidRPr="00F6189A">
        <w:rPr>
          <w:rFonts w:ascii="Times New Roman" w:hAnsi="Times New Roman" w:cs="Times New Roman"/>
        </w:rPr>
        <w:t xml:space="preserve">Quantification of excitatory and inhibitory synaptic density </w:t>
      </w:r>
      <w:r w:rsidR="00F6189A" w:rsidRPr="00F6189A">
        <w:rPr>
          <w:rFonts w:ascii="Times New Roman" w:hAnsi="Times New Roman" w:cs="Times New Roman"/>
          <w:i/>
        </w:rPr>
        <w:t>in vitro</w:t>
      </w:r>
      <w:r w:rsidR="00F6189A" w:rsidRPr="00F6189A">
        <w:rPr>
          <w:rFonts w:ascii="Times New Roman" w:hAnsi="Times New Roman" w:cs="Times New Roman"/>
        </w:rPr>
        <w:t>.</w:t>
      </w:r>
      <w:r w:rsidR="00F966C9">
        <w:rPr>
          <w:rFonts w:ascii="Times New Roman" w:hAnsi="Times New Roman" w:cs="Times New Roman"/>
        </w:rPr>
        <w:t xml:space="preserve"> Restoring </w:t>
      </w:r>
      <w:r w:rsidR="00F966C9">
        <w:rPr>
          <w:rFonts w:ascii="Times New Roman" w:hAnsi="Times New Roman" w:cs="Times New Roman"/>
          <w:i/>
        </w:rPr>
        <w:t>Cyp26b1</w:t>
      </w:r>
      <w:r w:rsidR="00F966C9">
        <w:rPr>
          <w:rFonts w:ascii="Times New Roman" w:hAnsi="Times New Roman" w:cs="Times New Roman"/>
        </w:rPr>
        <w:t xml:space="preserve"> expression </w:t>
      </w:r>
      <w:r w:rsidR="00F966C9" w:rsidRPr="00F27A0A">
        <w:rPr>
          <w:rFonts w:ascii="Times New Roman" w:hAnsi="Times New Roman" w:cs="Times New Roman"/>
          <w:i/>
        </w:rPr>
        <w:t>in vitro</w:t>
      </w:r>
      <w:r w:rsidR="00F966C9">
        <w:rPr>
          <w:rFonts w:ascii="Times New Roman" w:hAnsi="Times New Roman" w:cs="Times New Roman"/>
        </w:rPr>
        <w:t xml:space="preserve"> rescues excitatory and inhibitory synaptic deficit in </w:t>
      </w:r>
      <w:r w:rsidR="00F966C9" w:rsidRPr="00473964">
        <w:rPr>
          <w:rFonts w:ascii="Times New Roman" w:hAnsi="Times New Roman" w:cs="Times New Roman"/>
          <w:i/>
        </w:rPr>
        <w:t>Tbr1</w:t>
      </w:r>
      <w:r w:rsidR="00F966C9" w:rsidRPr="00473964">
        <w:rPr>
          <w:rFonts w:ascii="Times New Roman" w:hAnsi="Times New Roman" w:cs="Times New Roman"/>
          <w:i/>
          <w:vertAlign w:val="superscript"/>
        </w:rPr>
        <w:t>layer6</w:t>
      </w:r>
      <w:r w:rsidR="00F966C9">
        <w:rPr>
          <w:rFonts w:ascii="Times New Roman" w:hAnsi="Times New Roman" w:cs="Times New Roman"/>
        </w:rPr>
        <w:t xml:space="preserve"> CKOs (red) compared to wildtype control (blue)</w:t>
      </w:r>
      <w:r w:rsidR="00844082">
        <w:rPr>
          <w:rFonts w:ascii="Times New Roman" w:hAnsi="Times New Roman" w:cs="Times New Roman"/>
        </w:rPr>
        <w:t xml:space="preserve">. </w:t>
      </w:r>
      <w:r w:rsidR="00F6189A">
        <w:rPr>
          <w:rFonts w:ascii="Times New Roman" w:hAnsi="Times New Roman" w:cs="Times New Roman"/>
        </w:rPr>
        <w:t>Floating bar graphs</w:t>
      </w:r>
      <w:r w:rsidR="00F6189A" w:rsidRPr="00AA5DEA">
        <w:rPr>
          <w:rFonts w:ascii="Times New Roman" w:hAnsi="Times New Roman" w:cs="Times New Roman"/>
        </w:rPr>
        <w:t xml:space="preserve"> represent the </w:t>
      </w:r>
      <w:r w:rsidR="00F6189A">
        <w:rPr>
          <w:rFonts w:ascii="Times New Roman" w:hAnsi="Times New Roman" w:cs="Times New Roman"/>
        </w:rPr>
        <w:t xml:space="preserve">min to max distribution of synaptic density </w:t>
      </w:r>
      <w:r w:rsidR="00F6189A" w:rsidRPr="00AA5DEA">
        <w:rPr>
          <w:rFonts w:ascii="Times New Roman" w:hAnsi="Times New Roman" w:cs="Times New Roman"/>
        </w:rPr>
        <w:t xml:space="preserve">measured from </w:t>
      </w:r>
      <w:r w:rsidR="00F6189A">
        <w:rPr>
          <w:rFonts w:ascii="Times New Roman" w:hAnsi="Times New Roman" w:cs="Times New Roman"/>
        </w:rPr>
        <w:t>all genotypes and treatments</w:t>
      </w:r>
      <w:r w:rsidR="00F6189A" w:rsidRPr="00AA5DEA">
        <w:rPr>
          <w:rFonts w:ascii="Times New Roman" w:hAnsi="Times New Roman" w:cs="Times New Roman"/>
        </w:rPr>
        <w:t>.</w:t>
      </w:r>
      <w:r w:rsidR="00F6189A">
        <w:rPr>
          <w:rFonts w:ascii="Times New Roman" w:hAnsi="Times New Roman" w:cs="Times New Roman"/>
        </w:rPr>
        <w:t xml:space="preserve"> </w:t>
      </w:r>
      <w:r w:rsidR="00F6189A" w:rsidRPr="00AA5DEA">
        <w:rPr>
          <w:rFonts w:ascii="Times New Roman" w:hAnsi="Times New Roman" w:cs="Times New Roman"/>
        </w:rPr>
        <w:t xml:space="preserve">Horizontal line in each box </w:t>
      </w:r>
      <w:r w:rsidR="00F6189A">
        <w:rPr>
          <w:rFonts w:ascii="Times New Roman" w:hAnsi="Times New Roman" w:cs="Times New Roman"/>
        </w:rPr>
        <w:t>denotes</w:t>
      </w:r>
      <w:r w:rsidR="00F6189A" w:rsidRPr="00AA5DEA">
        <w:rPr>
          <w:rFonts w:ascii="Times New Roman" w:hAnsi="Times New Roman" w:cs="Times New Roman"/>
        </w:rPr>
        <w:t xml:space="preserve"> the average</w:t>
      </w:r>
      <w:r w:rsidR="00F6189A">
        <w:rPr>
          <w:rFonts w:ascii="Times New Roman" w:hAnsi="Times New Roman" w:cs="Times New Roman"/>
        </w:rPr>
        <w:t xml:space="preserve"> distribution</w:t>
      </w:r>
      <w:r w:rsidR="00F6189A" w:rsidRPr="00AA5DEA">
        <w:rPr>
          <w:rFonts w:ascii="Times New Roman" w:hAnsi="Times New Roman" w:cs="Times New Roman"/>
        </w:rPr>
        <w:t>.</w:t>
      </w:r>
      <w:r w:rsidR="00F6189A">
        <w:rPr>
          <w:rFonts w:ascii="Times New Roman" w:hAnsi="Times New Roman" w:cs="Times New Roman"/>
        </w:rPr>
        <w:t xml:space="preserve"> Average distribution is numerically indicated in each box.</w:t>
      </w:r>
      <w:r w:rsidR="00F6189A" w:rsidRPr="00E71746">
        <w:rPr>
          <w:rFonts w:ascii="Times New Roman" w:hAnsi="Times New Roman" w:cs="Times New Roman"/>
        </w:rPr>
        <w:t xml:space="preserve"> Two-tailed T-test with Tukey</w:t>
      </w:r>
      <w:r w:rsidR="00F6189A" w:rsidRPr="003771B8">
        <w:rPr>
          <w:rFonts w:ascii="Times New Roman" w:hAnsi="Times New Roman" w:cs="Times New Roman"/>
        </w:rPr>
        <w:t xml:space="preserve"> correction was used for pairwise comparisons.</w:t>
      </w:r>
      <w:r w:rsidR="00F6189A">
        <w:rPr>
          <w:rFonts w:ascii="Times New Roman" w:hAnsi="Times New Roman" w:cs="Times New Roman"/>
        </w:rPr>
        <w:t xml:space="preserve"> ns = not significant. </w:t>
      </w:r>
      <w:r w:rsidR="00F6189A" w:rsidRPr="00AA5DEA">
        <w:rPr>
          <w:rFonts w:ascii="Times New Roman" w:hAnsi="Times New Roman" w:cs="Times New Roman"/>
        </w:rPr>
        <w:t>(**</w:t>
      </w:r>
      <w:r w:rsidR="00F6189A" w:rsidRPr="00AA5DEA">
        <w:rPr>
          <w:rFonts w:ascii="Times New Roman" w:hAnsi="Times New Roman" w:cs="Times New Roman"/>
          <w:iCs/>
        </w:rPr>
        <w:t>p</w:t>
      </w:r>
      <w:r w:rsidR="00F6189A" w:rsidRPr="00AA5DEA">
        <w:rPr>
          <w:rFonts w:ascii="Times New Roman" w:hAnsi="Times New Roman" w:cs="Times New Roman"/>
        </w:rPr>
        <w:t>&lt; 0.01) (***p&lt;0.001) (****p&lt;0.0001).</w:t>
      </w:r>
    </w:p>
    <w:p w14:paraId="392D6FB6" w14:textId="77777777" w:rsidR="008146EE" w:rsidRDefault="008146EE" w:rsidP="00C62CB6">
      <w:pPr>
        <w:rPr>
          <w:rFonts w:ascii="Times New Roman" w:hAnsi="Times New Roman" w:cs="Times New Roman"/>
          <w:b/>
          <w:bCs/>
        </w:rPr>
      </w:pPr>
    </w:p>
    <w:p w14:paraId="48371D3B" w14:textId="7EAF11E6" w:rsidR="00CD3B01" w:rsidRDefault="00CD3B01" w:rsidP="00CD3B01">
      <w:pPr>
        <w:rPr>
          <w:rFonts w:ascii="Times New Roman" w:hAnsi="Times New Roman" w:cs="Times New Roman"/>
          <w:b/>
        </w:rPr>
      </w:pPr>
      <w:r w:rsidRPr="0080371D">
        <w:rPr>
          <w:rFonts w:ascii="Times New Roman" w:hAnsi="Times New Roman" w:cs="Times New Roman"/>
          <w:b/>
        </w:rPr>
        <w:t xml:space="preserve">Figure </w:t>
      </w:r>
      <w:r w:rsidR="00EF26B7">
        <w:rPr>
          <w:rFonts w:ascii="Times New Roman" w:hAnsi="Times New Roman" w:cs="Times New Roman"/>
          <w:b/>
        </w:rPr>
        <w:t>S</w:t>
      </w:r>
      <w:r w:rsidR="003254A6">
        <w:rPr>
          <w:rFonts w:ascii="Times New Roman" w:hAnsi="Times New Roman" w:cs="Times New Roman"/>
          <w:b/>
        </w:rPr>
        <w:t>4</w:t>
      </w:r>
      <w:r w:rsidRPr="0080371D">
        <w:rPr>
          <w:rFonts w:ascii="Times New Roman" w:hAnsi="Times New Roman" w:cs="Times New Roman"/>
          <w:b/>
        </w:rPr>
        <w:t xml:space="preserve">: </w:t>
      </w:r>
      <w:r>
        <w:rPr>
          <w:rFonts w:ascii="Times New Roman" w:hAnsi="Times New Roman" w:cs="Times New Roman"/>
          <w:b/>
        </w:rPr>
        <w:t xml:space="preserve">Related to Figure 4. </w:t>
      </w:r>
      <w:r w:rsidR="008B59DE">
        <w:rPr>
          <w:rFonts w:ascii="Times New Roman" w:hAnsi="Times New Roman" w:cs="Times New Roman"/>
          <w:b/>
        </w:rPr>
        <w:t xml:space="preserve"> LiCl rescues </w:t>
      </w:r>
      <w:r w:rsidR="00E804DA">
        <w:rPr>
          <w:rFonts w:ascii="Times New Roman" w:hAnsi="Times New Roman" w:cs="Times New Roman"/>
          <w:b/>
        </w:rPr>
        <w:t>immature</w:t>
      </w:r>
      <w:r w:rsidRPr="0080371D">
        <w:rPr>
          <w:rFonts w:ascii="Times New Roman" w:hAnsi="Times New Roman" w:cs="Times New Roman"/>
          <w:b/>
        </w:rPr>
        <w:t xml:space="preserve"> dendritic spine</w:t>
      </w:r>
      <w:r w:rsidR="00E804DA">
        <w:rPr>
          <w:rFonts w:ascii="Times New Roman" w:hAnsi="Times New Roman" w:cs="Times New Roman"/>
          <w:b/>
        </w:rPr>
        <w:t>s</w:t>
      </w:r>
      <w:r w:rsidR="008B59DE">
        <w:rPr>
          <w:rFonts w:ascii="Times New Roman" w:hAnsi="Times New Roman" w:cs="Times New Roman"/>
          <w:b/>
        </w:rPr>
        <w:t xml:space="preserve"> of </w:t>
      </w:r>
      <w:r w:rsidR="008B59DE" w:rsidRPr="0080371D">
        <w:rPr>
          <w:rFonts w:ascii="Times New Roman" w:hAnsi="Times New Roman" w:cs="Times New Roman"/>
          <w:b/>
          <w:i/>
        </w:rPr>
        <w:t>Tbr1</w:t>
      </w:r>
      <w:r w:rsidR="008B59DE">
        <w:rPr>
          <w:rFonts w:ascii="Times New Roman" w:hAnsi="Times New Roman" w:cs="Times New Roman"/>
          <w:b/>
        </w:rPr>
        <w:t xml:space="preserve"> </w:t>
      </w:r>
      <w:r w:rsidR="008B59DE" w:rsidRPr="0080371D">
        <w:rPr>
          <w:rFonts w:ascii="Times New Roman" w:hAnsi="Times New Roman" w:cs="Times New Roman"/>
          <w:b/>
        </w:rPr>
        <w:t>mutant</w:t>
      </w:r>
      <w:r w:rsidR="008B59DE">
        <w:rPr>
          <w:rFonts w:ascii="Times New Roman" w:hAnsi="Times New Roman" w:cs="Times New Roman"/>
          <w:b/>
        </w:rPr>
        <w:t xml:space="preserve"> neuron</w:t>
      </w:r>
      <w:r w:rsidR="008B59DE" w:rsidRPr="0080371D">
        <w:rPr>
          <w:rFonts w:ascii="Times New Roman" w:hAnsi="Times New Roman" w:cs="Times New Roman"/>
          <w:b/>
        </w:rPr>
        <w:t>s</w:t>
      </w:r>
      <w:r w:rsidRPr="0080371D">
        <w:rPr>
          <w:rFonts w:ascii="Times New Roman" w:hAnsi="Times New Roman" w:cs="Times New Roman"/>
          <w:b/>
        </w:rPr>
        <w:t>.</w:t>
      </w:r>
    </w:p>
    <w:p w14:paraId="7E97E381" w14:textId="1ED98E8F" w:rsidR="00D930E3" w:rsidRPr="005829E3" w:rsidRDefault="00E804DA" w:rsidP="00CD3B01">
      <w:pPr>
        <w:rPr>
          <w:rFonts w:ascii="Times New Roman" w:hAnsi="Times New Roman" w:cs="Times New Roman"/>
        </w:rPr>
      </w:pPr>
      <w:proofErr w:type="spellStart"/>
      <w:r>
        <w:rPr>
          <w:rFonts w:ascii="Times New Roman" w:hAnsi="Times New Roman" w:cs="Times New Roman"/>
        </w:rPr>
        <w:t>Imaris</w:t>
      </w:r>
      <w:proofErr w:type="spellEnd"/>
      <w:r>
        <w:rPr>
          <w:rFonts w:ascii="Times New Roman" w:hAnsi="Times New Roman" w:cs="Times New Roman"/>
        </w:rPr>
        <w:t xml:space="preserve"> </w:t>
      </w:r>
      <w:r w:rsidR="00B36194">
        <w:rPr>
          <w:rFonts w:ascii="Times New Roman" w:hAnsi="Times New Roman" w:cs="Times New Roman"/>
        </w:rPr>
        <w:t xml:space="preserve">software </w:t>
      </w:r>
      <w:r>
        <w:rPr>
          <w:rFonts w:ascii="Times New Roman" w:hAnsi="Times New Roman" w:cs="Times New Roman"/>
        </w:rPr>
        <w:t>was used to q</w:t>
      </w:r>
      <w:r w:rsidR="005829E3">
        <w:rPr>
          <w:rFonts w:ascii="Times New Roman" w:hAnsi="Times New Roman" w:cs="Times New Roman"/>
        </w:rPr>
        <w:t>uantif</w:t>
      </w:r>
      <w:r>
        <w:rPr>
          <w:rFonts w:ascii="Times New Roman" w:hAnsi="Times New Roman" w:cs="Times New Roman"/>
        </w:rPr>
        <w:t xml:space="preserve">y dendritic </w:t>
      </w:r>
      <w:r w:rsidR="005829E3">
        <w:rPr>
          <w:rFonts w:ascii="Times New Roman" w:hAnsi="Times New Roman" w:cs="Times New Roman"/>
        </w:rPr>
        <w:t>s</w:t>
      </w:r>
      <w:r w:rsidR="005829E3" w:rsidRPr="00AA5DEA">
        <w:rPr>
          <w:rFonts w:ascii="Times New Roman" w:hAnsi="Times New Roman" w:cs="Times New Roman"/>
        </w:rPr>
        <w:t>pine density</w:t>
      </w:r>
      <w:r w:rsidR="005829E3" w:rsidRPr="00AA5DEA">
        <w:rPr>
          <w:rFonts w:ascii="Times New Roman" w:hAnsi="Times New Roman" w:cs="Times New Roman"/>
          <w:color w:val="000000"/>
        </w:rPr>
        <w:t xml:space="preserve"> from </w:t>
      </w:r>
      <w:r w:rsidR="005829E3" w:rsidRPr="00473964">
        <w:rPr>
          <w:rFonts w:ascii="Times New Roman" w:hAnsi="Times New Roman" w:cs="Times New Roman"/>
          <w:b/>
          <w:color w:val="000000"/>
        </w:rPr>
        <w:t>(</w:t>
      </w:r>
      <w:proofErr w:type="spellStart"/>
      <w:r w:rsidR="00AA41B7" w:rsidRPr="00473964">
        <w:rPr>
          <w:rFonts w:ascii="Times New Roman" w:hAnsi="Times New Roman" w:cs="Times New Roman"/>
          <w:b/>
          <w:color w:val="000000"/>
        </w:rPr>
        <w:t>i</w:t>
      </w:r>
      <w:proofErr w:type="spellEnd"/>
      <w:r w:rsidR="005829E3" w:rsidRPr="00473964">
        <w:rPr>
          <w:rFonts w:ascii="Times New Roman" w:hAnsi="Times New Roman" w:cs="Times New Roman"/>
          <w:b/>
          <w:color w:val="000000"/>
        </w:rPr>
        <w:t>)</w:t>
      </w:r>
      <w:r w:rsidR="005829E3" w:rsidRPr="00AA5DEA">
        <w:rPr>
          <w:rFonts w:ascii="Times New Roman" w:hAnsi="Times New Roman" w:cs="Times New Roman"/>
          <w:color w:val="000000"/>
        </w:rPr>
        <w:t xml:space="preserve"> apical dendrites of </w:t>
      </w:r>
      <w:r w:rsidR="005829E3" w:rsidRPr="00AA5DEA">
        <w:rPr>
          <w:rFonts w:ascii="Times New Roman" w:hAnsi="Times New Roman" w:cs="Times New Roman"/>
          <w:i/>
          <w:color w:val="000000"/>
        </w:rPr>
        <w:t>Tbr1</w:t>
      </w:r>
      <w:r w:rsidR="005829E3" w:rsidRPr="00AA5DEA">
        <w:rPr>
          <w:rFonts w:ascii="Times New Roman" w:hAnsi="Times New Roman" w:cs="Times New Roman"/>
          <w:i/>
          <w:color w:val="000000"/>
          <w:vertAlign w:val="superscript"/>
        </w:rPr>
        <w:t>layer6</w:t>
      </w:r>
      <w:r w:rsidR="005829E3" w:rsidRPr="00AA5DEA">
        <w:rPr>
          <w:rFonts w:ascii="Times New Roman" w:hAnsi="Times New Roman" w:cs="Times New Roman"/>
          <w:color w:val="000000"/>
        </w:rPr>
        <w:t xml:space="preserve"> </w:t>
      </w:r>
      <w:r w:rsidR="005829E3">
        <w:rPr>
          <w:rFonts w:ascii="Times New Roman" w:hAnsi="Times New Roman" w:cs="Times New Roman"/>
          <w:color w:val="000000"/>
        </w:rPr>
        <w:t>CKOs</w:t>
      </w:r>
      <w:r w:rsidR="005829E3" w:rsidRPr="00AA5DEA">
        <w:rPr>
          <w:rFonts w:ascii="Times New Roman" w:hAnsi="Times New Roman" w:cs="Times New Roman"/>
          <w:color w:val="000000"/>
        </w:rPr>
        <w:t xml:space="preserve"> </w:t>
      </w:r>
      <w:r w:rsidR="005829E3" w:rsidRPr="00AA5DEA">
        <w:rPr>
          <w:rFonts w:ascii="Times New Roman" w:hAnsi="Times New Roman" w:cs="Times New Roman"/>
        </w:rPr>
        <w:t>neurons located within layer</w:t>
      </w:r>
      <w:r w:rsidR="005829E3">
        <w:rPr>
          <w:rFonts w:ascii="Times New Roman" w:hAnsi="Times New Roman" w:cs="Times New Roman"/>
        </w:rPr>
        <w:t xml:space="preserve"> 5</w:t>
      </w:r>
      <w:r w:rsidR="005829E3" w:rsidRPr="00AA5DEA">
        <w:rPr>
          <w:rFonts w:ascii="Times New Roman" w:hAnsi="Times New Roman" w:cs="Times New Roman"/>
        </w:rPr>
        <w:t xml:space="preserve"> of </w:t>
      </w:r>
      <w:r w:rsidR="005829E3">
        <w:rPr>
          <w:rFonts w:ascii="Times New Roman" w:hAnsi="Times New Roman" w:cs="Times New Roman"/>
        </w:rPr>
        <w:t>SSC</w:t>
      </w:r>
      <w:r w:rsidR="005829E3" w:rsidRPr="00AA5DEA">
        <w:rPr>
          <w:rFonts w:ascii="Times New Roman" w:hAnsi="Times New Roman" w:cs="Times New Roman"/>
        </w:rPr>
        <w:t>x</w:t>
      </w:r>
      <w:r w:rsidR="005829E3">
        <w:rPr>
          <w:rFonts w:ascii="Times New Roman" w:hAnsi="Times New Roman" w:cs="Times New Roman"/>
          <w:color w:val="000000"/>
        </w:rPr>
        <w:t xml:space="preserve"> </w:t>
      </w:r>
      <w:r w:rsidR="005829E3" w:rsidRPr="00AA5DEA">
        <w:rPr>
          <w:rFonts w:ascii="Times New Roman" w:hAnsi="Times New Roman" w:cs="Times New Roman"/>
          <w:color w:val="000000"/>
        </w:rPr>
        <w:t xml:space="preserve">and </w:t>
      </w:r>
      <w:r w:rsidR="005829E3" w:rsidRPr="00473964">
        <w:rPr>
          <w:rFonts w:ascii="Times New Roman" w:hAnsi="Times New Roman" w:cs="Times New Roman"/>
          <w:b/>
        </w:rPr>
        <w:t>(</w:t>
      </w:r>
      <w:r w:rsidR="00AA41B7" w:rsidRPr="00473964">
        <w:rPr>
          <w:rFonts w:ascii="Times New Roman" w:hAnsi="Times New Roman" w:cs="Times New Roman"/>
          <w:b/>
        </w:rPr>
        <w:t>ii</w:t>
      </w:r>
      <w:r w:rsidR="005829E3" w:rsidRPr="00473964">
        <w:rPr>
          <w:rFonts w:ascii="Times New Roman" w:hAnsi="Times New Roman" w:cs="Times New Roman"/>
          <w:b/>
        </w:rPr>
        <w:t>)</w:t>
      </w:r>
      <w:r w:rsidR="005829E3" w:rsidRPr="00AA5DEA">
        <w:rPr>
          <w:rFonts w:ascii="Times New Roman" w:hAnsi="Times New Roman" w:cs="Times New Roman"/>
        </w:rPr>
        <w:t xml:space="preserve"> dendrites of layer 5 neurons from mPFCx of </w:t>
      </w:r>
      <w:r w:rsidR="005829E3" w:rsidRPr="00AA5DEA">
        <w:rPr>
          <w:rFonts w:ascii="Times New Roman" w:hAnsi="Times New Roman" w:cs="Times New Roman"/>
          <w:i/>
        </w:rPr>
        <w:t>Tbr1</w:t>
      </w:r>
      <w:r w:rsidR="005829E3" w:rsidRPr="00AA5DEA">
        <w:rPr>
          <w:rFonts w:ascii="Times New Roman" w:hAnsi="Times New Roman" w:cs="Times New Roman"/>
          <w:i/>
          <w:vertAlign w:val="superscript"/>
        </w:rPr>
        <w:t>wildtype</w:t>
      </w:r>
      <w:r w:rsidR="005829E3" w:rsidRPr="00AA5DEA">
        <w:rPr>
          <w:rFonts w:ascii="Times New Roman" w:hAnsi="Times New Roman" w:cs="Times New Roman"/>
        </w:rPr>
        <w:t xml:space="preserve">, </w:t>
      </w:r>
      <w:r w:rsidR="005829E3" w:rsidRPr="00AA5DEA">
        <w:rPr>
          <w:rFonts w:ascii="Times New Roman" w:hAnsi="Times New Roman" w:cs="Times New Roman"/>
          <w:i/>
        </w:rPr>
        <w:t>Tbr1</w:t>
      </w:r>
      <w:r w:rsidR="005829E3" w:rsidRPr="00AA5DEA">
        <w:rPr>
          <w:rFonts w:ascii="Times New Roman" w:hAnsi="Times New Roman" w:cs="Times New Roman"/>
          <w:i/>
          <w:vertAlign w:val="superscript"/>
        </w:rPr>
        <w:t>+/-</w:t>
      </w:r>
      <w:r w:rsidR="005829E3" w:rsidRPr="00AA5DEA">
        <w:rPr>
          <w:rFonts w:ascii="Times New Roman" w:hAnsi="Times New Roman" w:cs="Times New Roman"/>
        </w:rPr>
        <w:t xml:space="preserve"> and layer 6 neurons from SSCx of</w:t>
      </w:r>
      <w:r w:rsidR="005829E3" w:rsidRPr="00AA5DEA">
        <w:rPr>
          <w:rFonts w:ascii="Times New Roman" w:hAnsi="Times New Roman" w:cs="Times New Roman"/>
          <w:i/>
        </w:rPr>
        <w:t xml:space="preserve"> Tbr1</w:t>
      </w:r>
      <w:r w:rsidR="005829E3" w:rsidRPr="00AA5DEA">
        <w:rPr>
          <w:rFonts w:ascii="Times New Roman" w:hAnsi="Times New Roman" w:cs="Times New Roman"/>
          <w:i/>
          <w:vertAlign w:val="superscript"/>
        </w:rPr>
        <w:t>wildtype</w:t>
      </w:r>
      <w:r w:rsidR="005829E3">
        <w:rPr>
          <w:rFonts w:ascii="Times New Roman" w:hAnsi="Times New Roman" w:cs="Times New Roman"/>
        </w:rPr>
        <w:t xml:space="preserve"> and </w:t>
      </w:r>
      <w:r w:rsidR="005829E3" w:rsidRPr="00AA5DEA">
        <w:rPr>
          <w:rFonts w:ascii="Times New Roman" w:hAnsi="Times New Roman" w:cs="Times New Roman"/>
          <w:i/>
        </w:rPr>
        <w:t>Tbr1</w:t>
      </w:r>
      <w:r w:rsidR="005829E3" w:rsidRPr="00AA5DEA">
        <w:rPr>
          <w:rFonts w:ascii="Times New Roman" w:hAnsi="Times New Roman" w:cs="Times New Roman"/>
          <w:i/>
          <w:vertAlign w:val="superscript"/>
        </w:rPr>
        <w:t>+/-</w:t>
      </w:r>
      <w:r w:rsidR="005829E3">
        <w:rPr>
          <w:rFonts w:ascii="Times New Roman" w:hAnsi="Times New Roman" w:cs="Times New Roman"/>
        </w:rPr>
        <w:t xml:space="preserve">. </w:t>
      </w:r>
      <w:r w:rsidR="00CD3B01" w:rsidRPr="00AA5DEA">
        <w:rPr>
          <w:rFonts w:ascii="Times New Roman" w:hAnsi="Times New Roman" w:cs="Times New Roman"/>
        </w:rPr>
        <w:t>Changes in the dendritic spine</w:t>
      </w:r>
      <w:r w:rsidR="005829E3">
        <w:rPr>
          <w:rFonts w:ascii="Times New Roman" w:hAnsi="Times New Roman" w:cs="Times New Roman"/>
        </w:rPr>
        <w:t>s</w:t>
      </w:r>
      <w:r w:rsidR="00CD3B01" w:rsidRPr="00AA5DEA">
        <w:rPr>
          <w:rFonts w:ascii="Times New Roman" w:hAnsi="Times New Roman" w:cs="Times New Roman"/>
        </w:rPr>
        <w:t xml:space="preserve"> were examined at P5</w:t>
      </w:r>
      <w:r w:rsidR="00D930E3">
        <w:rPr>
          <w:rFonts w:ascii="Times New Roman" w:hAnsi="Times New Roman" w:cs="Times New Roman"/>
        </w:rPr>
        <w:t xml:space="preserve">, </w:t>
      </w:r>
      <w:r w:rsidR="00CD3B01" w:rsidRPr="00AA5DEA">
        <w:rPr>
          <w:rFonts w:ascii="Times New Roman" w:hAnsi="Times New Roman" w:cs="Times New Roman"/>
        </w:rPr>
        <w:t>P21 (</w:t>
      </w:r>
      <w:r w:rsidR="00D930E3">
        <w:rPr>
          <w:rFonts w:ascii="Times New Roman" w:hAnsi="Times New Roman" w:cs="Times New Roman"/>
        </w:rPr>
        <w:t>A</w:t>
      </w:r>
      <w:r w:rsidR="00CD3B01" w:rsidRPr="00AA5DEA">
        <w:rPr>
          <w:rFonts w:ascii="Times New Roman" w:hAnsi="Times New Roman" w:cs="Times New Roman"/>
        </w:rPr>
        <w:t>)</w:t>
      </w:r>
      <w:r w:rsidR="00CD3B01">
        <w:rPr>
          <w:rFonts w:ascii="Times New Roman" w:hAnsi="Times New Roman" w:cs="Times New Roman"/>
        </w:rPr>
        <w:t xml:space="preserve"> and P60 (</w:t>
      </w:r>
      <w:r w:rsidR="00D930E3">
        <w:rPr>
          <w:rFonts w:ascii="Times New Roman" w:hAnsi="Times New Roman" w:cs="Times New Roman"/>
        </w:rPr>
        <w:t>B</w:t>
      </w:r>
      <w:r w:rsidR="002548E1">
        <w:rPr>
          <w:rFonts w:ascii="Times New Roman" w:hAnsi="Times New Roman" w:cs="Times New Roman"/>
        </w:rPr>
        <w:t>-D</w:t>
      </w:r>
      <w:r w:rsidR="00CD3B01">
        <w:rPr>
          <w:rFonts w:ascii="Times New Roman" w:hAnsi="Times New Roman" w:cs="Times New Roman"/>
        </w:rPr>
        <w:t>)</w:t>
      </w:r>
      <w:r w:rsidR="00CD3B01" w:rsidRPr="00AA5DEA">
        <w:rPr>
          <w:rFonts w:ascii="Times New Roman" w:hAnsi="Times New Roman" w:cs="Times New Roman"/>
        </w:rPr>
        <w:t xml:space="preserve">. </w:t>
      </w:r>
      <w:r w:rsidR="00CD3B01">
        <w:rPr>
          <w:rFonts w:ascii="Times New Roman" w:hAnsi="Times New Roman" w:cs="Times New Roman"/>
        </w:rPr>
        <w:t>Spine density is improved</w:t>
      </w:r>
      <w:r w:rsidR="00AA41B7">
        <w:rPr>
          <w:rFonts w:ascii="Times New Roman" w:hAnsi="Times New Roman" w:cs="Times New Roman"/>
        </w:rPr>
        <w:t xml:space="preserve"> at P60,</w:t>
      </w:r>
      <w:r w:rsidR="00CD3B01">
        <w:rPr>
          <w:rFonts w:ascii="Times New Roman" w:hAnsi="Times New Roman" w:cs="Times New Roman"/>
        </w:rPr>
        <w:t xml:space="preserve"> </w:t>
      </w:r>
      <w:r w:rsidR="00CD3B01" w:rsidRPr="00AA5DEA">
        <w:rPr>
          <w:rFonts w:ascii="Times New Roman" w:hAnsi="Times New Roman" w:cs="Times New Roman"/>
        </w:rPr>
        <w:t xml:space="preserve">24 </w:t>
      </w:r>
      <w:proofErr w:type="spellStart"/>
      <w:r w:rsidR="00CD3B01" w:rsidRPr="00AA5DEA">
        <w:rPr>
          <w:rFonts w:ascii="Times New Roman" w:hAnsi="Times New Roman" w:cs="Times New Roman"/>
        </w:rPr>
        <w:t>hrs</w:t>
      </w:r>
      <w:proofErr w:type="spellEnd"/>
      <w:r w:rsidR="00CD3B01" w:rsidRPr="00AA5DEA">
        <w:rPr>
          <w:rFonts w:ascii="Times New Roman" w:hAnsi="Times New Roman" w:cs="Times New Roman"/>
        </w:rPr>
        <w:t xml:space="preserve"> after LiCl treatment (</w:t>
      </w:r>
      <w:r w:rsidR="00D930E3">
        <w:rPr>
          <w:rFonts w:ascii="Times New Roman" w:hAnsi="Times New Roman" w:cs="Times New Roman"/>
        </w:rPr>
        <w:t>B</w:t>
      </w:r>
      <w:r w:rsidR="002548E1">
        <w:rPr>
          <w:rFonts w:ascii="Times New Roman" w:hAnsi="Times New Roman" w:cs="Times New Roman"/>
        </w:rPr>
        <w:t>-D</w:t>
      </w:r>
      <w:r w:rsidR="00CD3B01" w:rsidRPr="00AA5DEA">
        <w:rPr>
          <w:rFonts w:ascii="Times New Roman" w:hAnsi="Times New Roman" w:cs="Times New Roman"/>
        </w:rPr>
        <w:t>)</w:t>
      </w:r>
      <w:r w:rsidR="00CD3B01">
        <w:rPr>
          <w:rFonts w:ascii="Times New Roman" w:hAnsi="Times New Roman" w:cs="Times New Roman"/>
        </w:rPr>
        <w:t xml:space="preserve">, </w:t>
      </w:r>
      <w:r w:rsidR="00CD3B01" w:rsidRPr="00AA5DEA">
        <w:rPr>
          <w:rFonts w:ascii="Times New Roman" w:hAnsi="Times New Roman" w:cs="Times New Roman"/>
        </w:rPr>
        <w:t>compared to the saline</w:t>
      </w:r>
      <w:r w:rsidR="00E21766">
        <w:rPr>
          <w:rFonts w:ascii="Times New Roman" w:hAnsi="Times New Roman" w:cs="Times New Roman"/>
        </w:rPr>
        <w:t>-</w:t>
      </w:r>
      <w:r w:rsidR="00CD3B01" w:rsidRPr="00AA5DEA">
        <w:rPr>
          <w:rFonts w:ascii="Times New Roman" w:hAnsi="Times New Roman" w:cs="Times New Roman"/>
        </w:rPr>
        <w:t xml:space="preserve">injected control animals. </w:t>
      </w:r>
      <w:r w:rsidR="00AA41B7" w:rsidRPr="00473964">
        <w:rPr>
          <w:rFonts w:ascii="Times New Roman" w:hAnsi="Times New Roman" w:cs="Times New Roman"/>
          <w:b/>
        </w:rPr>
        <w:t>(iii)</w:t>
      </w:r>
      <w:r>
        <w:rPr>
          <w:rFonts w:ascii="Times New Roman" w:hAnsi="Times New Roman" w:cs="Times New Roman"/>
          <w:b/>
        </w:rPr>
        <w:t xml:space="preserve"> </w:t>
      </w:r>
      <w:r w:rsidR="00DE6CB3">
        <w:rPr>
          <w:rFonts w:ascii="Times New Roman" w:hAnsi="Times New Roman" w:cs="Times New Roman"/>
        </w:rPr>
        <w:t xml:space="preserve">Filamentous spine density is increased in </w:t>
      </w:r>
      <w:r w:rsidR="00DE6CB3">
        <w:rPr>
          <w:rFonts w:ascii="Times New Roman" w:hAnsi="Times New Roman" w:cs="Times New Roman"/>
          <w:b/>
        </w:rPr>
        <w:t xml:space="preserve">(E) </w:t>
      </w:r>
      <w:r w:rsidR="00DE6CB3" w:rsidRPr="00473964">
        <w:rPr>
          <w:rFonts w:ascii="Times New Roman" w:hAnsi="Times New Roman" w:cs="Times New Roman"/>
          <w:i/>
        </w:rPr>
        <w:t>Tbr1</w:t>
      </w:r>
      <w:r w:rsidR="00DE6CB3" w:rsidRPr="00473964">
        <w:rPr>
          <w:rFonts w:ascii="Times New Roman" w:hAnsi="Times New Roman" w:cs="Times New Roman"/>
          <w:i/>
          <w:vertAlign w:val="superscript"/>
        </w:rPr>
        <w:t>layer5</w:t>
      </w:r>
      <w:r w:rsidR="00DE6CB3" w:rsidRPr="00473964">
        <w:rPr>
          <w:rFonts w:ascii="Times New Roman" w:hAnsi="Times New Roman" w:cs="Times New Roman"/>
          <w:i/>
        </w:rPr>
        <w:t xml:space="preserve"> </w:t>
      </w:r>
      <w:r w:rsidR="00DE6CB3">
        <w:rPr>
          <w:rFonts w:ascii="Times New Roman" w:hAnsi="Times New Roman" w:cs="Times New Roman"/>
        </w:rPr>
        <w:t xml:space="preserve">and </w:t>
      </w:r>
      <w:r w:rsidR="00DE6CB3" w:rsidRPr="00473964">
        <w:rPr>
          <w:rFonts w:ascii="Times New Roman" w:hAnsi="Times New Roman" w:cs="Times New Roman"/>
          <w:b/>
        </w:rPr>
        <w:t xml:space="preserve">(F) </w:t>
      </w:r>
      <w:r w:rsidR="00DE6CB3" w:rsidRPr="00473964">
        <w:rPr>
          <w:rFonts w:ascii="Times New Roman" w:hAnsi="Times New Roman" w:cs="Times New Roman"/>
          <w:i/>
        </w:rPr>
        <w:t>Tbr1</w:t>
      </w:r>
      <w:r w:rsidR="00DE6CB3" w:rsidRPr="00473964">
        <w:rPr>
          <w:rFonts w:ascii="Times New Roman" w:hAnsi="Times New Roman" w:cs="Times New Roman"/>
          <w:i/>
          <w:vertAlign w:val="superscript"/>
        </w:rPr>
        <w:t>layer6</w:t>
      </w:r>
      <w:r w:rsidR="00DE6CB3">
        <w:rPr>
          <w:rFonts w:ascii="Times New Roman" w:hAnsi="Times New Roman" w:cs="Times New Roman"/>
        </w:rPr>
        <w:t xml:space="preserve"> CKO</w:t>
      </w:r>
      <w:r w:rsidR="0038340F">
        <w:rPr>
          <w:rFonts w:ascii="Times New Roman" w:hAnsi="Times New Roman" w:cs="Times New Roman"/>
        </w:rPr>
        <w:t>. L</w:t>
      </w:r>
      <w:r w:rsidR="0038340F" w:rsidRPr="00AA5DEA">
        <w:rPr>
          <w:rFonts w:ascii="Times New Roman" w:hAnsi="Times New Roman" w:cs="Times New Roman"/>
        </w:rPr>
        <w:t xml:space="preserve">ayer 5 neurons </w:t>
      </w:r>
      <w:r w:rsidR="0038340F">
        <w:rPr>
          <w:rFonts w:ascii="Times New Roman" w:hAnsi="Times New Roman" w:cs="Times New Roman"/>
        </w:rPr>
        <w:t xml:space="preserve">of </w:t>
      </w:r>
      <w:r w:rsidR="0038340F" w:rsidRPr="00AA5DEA">
        <w:rPr>
          <w:rFonts w:ascii="Times New Roman" w:hAnsi="Times New Roman" w:cs="Times New Roman"/>
          <w:i/>
        </w:rPr>
        <w:t>Tbr1</w:t>
      </w:r>
      <w:r w:rsidR="0038340F" w:rsidRPr="00AA5DEA">
        <w:rPr>
          <w:rFonts w:ascii="Times New Roman" w:hAnsi="Times New Roman" w:cs="Times New Roman"/>
          <w:i/>
          <w:vertAlign w:val="superscript"/>
        </w:rPr>
        <w:t>wildtype</w:t>
      </w:r>
      <w:r w:rsidR="0038340F" w:rsidRPr="00AA5DEA">
        <w:rPr>
          <w:rFonts w:ascii="Times New Roman" w:hAnsi="Times New Roman" w:cs="Times New Roman"/>
        </w:rPr>
        <w:t xml:space="preserve">, </w:t>
      </w:r>
      <w:r w:rsidR="0038340F" w:rsidRPr="00AA5DEA">
        <w:rPr>
          <w:rFonts w:ascii="Times New Roman" w:hAnsi="Times New Roman" w:cs="Times New Roman"/>
          <w:i/>
        </w:rPr>
        <w:t>Tbr1</w:t>
      </w:r>
      <w:r w:rsidR="0038340F" w:rsidRPr="00AA5DEA">
        <w:rPr>
          <w:rFonts w:ascii="Times New Roman" w:hAnsi="Times New Roman" w:cs="Times New Roman"/>
          <w:i/>
          <w:vertAlign w:val="superscript"/>
        </w:rPr>
        <w:t>+/-</w:t>
      </w:r>
      <w:r w:rsidR="0038340F" w:rsidRPr="00AA5DEA">
        <w:rPr>
          <w:rFonts w:ascii="Times New Roman" w:hAnsi="Times New Roman" w:cs="Times New Roman"/>
        </w:rPr>
        <w:t xml:space="preserve"> </w:t>
      </w:r>
      <w:r w:rsidR="0038340F" w:rsidRPr="00473964">
        <w:rPr>
          <w:rFonts w:ascii="Times New Roman" w:hAnsi="Times New Roman" w:cs="Times New Roman"/>
          <w:b/>
        </w:rPr>
        <w:t>(G)</w:t>
      </w:r>
      <w:r w:rsidR="0038340F">
        <w:rPr>
          <w:rFonts w:ascii="Times New Roman" w:hAnsi="Times New Roman" w:cs="Times New Roman"/>
        </w:rPr>
        <w:t xml:space="preserve"> </w:t>
      </w:r>
      <w:r w:rsidR="0038340F" w:rsidRPr="00AA5DEA">
        <w:rPr>
          <w:rFonts w:ascii="Times New Roman" w:hAnsi="Times New Roman" w:cs="Times New Roman"/>
        </w:rPr>
        <w:t>and layer 6 neurons of</w:t>
      </w:r>
      <w:r w:rsidR="0038340F" w:rsidRPr="00AA5DEA">
        <w:rPr>
          <w:rFonts w:ascii="Times New Roman" w:hAnsi="Times New Roman" w:cs="Times New Roman"/>
          <w:i/>
        </w:rPr>
        <w:t xml:space="preserve"> Tbr1</w:t>
      </w:r>
      <w:r w:rsidR="0038340F" w:rsidRPr="00AA5DEA">
        <w:rPr>
          <w:rFonts w:ascii="Times New Roman" w:hAnsi="Times New Roman" w:cs="Times New Roman"/>
          <w:i/>
          <w:vertAlign w:val="superscript"/>
        </w:rPr>
        <w:t>wildtype</w:t>
      </w:r>
      <w:r w:rsidR="0038340F">
        <w:rPr>
          <w:rFonts w:ascii="Times New Roman" w:hAnsi="Times New Roman" w:cs="Times New Roman"/>
        </w:rPr>
        <w:t xml:space="preserve"> and </w:t>
      </w:r>
      <w:r w:rsidR="0038340F" w:rsidRPr="00AA5DEA">
        <w:rPr>
          <w:rFonts w:ascii="Times New Roman" w:hAnsi="Times New Roman" w:cs="Times New Roman"/>
          <w:i/>
        </w:rPr>
        <w:t>Tbr1</w:t>
      </w:r>
      <w:r w:rsidR="0038340F" w:rsidRPr="00AA5DEA">
        <w:rPr>
          <w:rFonts w:ascii="Times New Roman" w:hAnsi="Times New Roman" w:cs="Times New Roman"/>
          <w:i/>
          <w:vertAlign w:val="superscript"/>
        </w:rPr>
        <w:t>+/-</w:t>
      </w:r>
      <w:r w:rsidR="0038340F">
        <w:rPr>
          <w:rFonts w:ascii="Times New Roman" w:hAnsi="Times New Roman" w:cs="Times New Roman"/>
        </w:rPr>
        <w:t xml:space="preserve"> </w:t>
      </w:r>
      <w:r w:rsidR="0038340F" w:rsidRPr="00473964">
        <w:rPr>
          <w:rFonts w:ascii="Times New Roman" w:hAnsi="Times New Roman" w:cs="Times New Roman"/>
          <w:b/>
        </w:rPr>
        <w:t xml:space="preserve">(H) </w:t>
      </w:r>
      <w:r w:rsidR="0038340F">
        <w:rPr>
          <w:rFonts w:ascii="Times New Roman" w:hAnsi="Times New Roman" w:cs="Times New Roman"/>
        </w:rPr>
        <w:t xml:space="preserve">showed an increase in filamentous spine density at P60. LiCl treatment of Tbr1 mutants did not rescue the increase in filamentous spine density </w:t>
      </w:r>
      <w:r w:rsidR="0038340F" w:rsidRPr="00473964">
        <w:rPr>
          <w:rFonts w:ascii="Times New Roman" w:hAnsi="Times New Roman" w:cs="Times New Roman"/>
          <w:b/>
        </w:rPr>
        <w:t>(E-H)</w:t>
      </w:r>
      <w:r w:rsidR="0038340F">
        <w:rPr>
          <w:rFonts w:ascii="Times New Roman" w:hAnsi="Times New Roman" w:cs="Times New Roman"/>
        </w:rPr>
        <w:t xml:space="preserve">. </w:t>
      </w:r>
      <w:r w:rsidR="00D930E3">
        <w:rPr>
          <w:rFonts w:ascii="Times New Roman" w:hAnsi="Times New Roman" w:cs="Times New Roman"/>
        </w:rPr>
        <w:t>Floating bar graphs in r</w:t>
      </w:r>
      <w:r w:rsidR="00CD3B01" w:rsidRPr="00AA5DEA">
        <w:rPr>
          <w:rFonts w:ascii="Times New Roman" w:hAnsi="Times New Roman" w:cs="Times New Roman"/>
        </w:rPr>
        <w:t>ed (wildtype)</w:t>
      </w:r>
      <w:r w:rsidR="00CD3B01">
        <w:rPr>
          <w:rFonts w:ascii="Times New Roman" w:hAnsi="Times New Roman" w:cs="Times New Roman"/>
        </w:rPr>
        <w:t>, green (heterozygo</w:t>
      </w:r>
      <w:r>
        <w:rPr>
          <w:rFonts w:ascii="Times New Roman" w:hAnsi="Times New Roman" w:cs="Times New Roman"/>
        </w:rPr>
        <w:t>te</w:t>
      </w:r>
      <w:r w:rsidR="00CD3B01">
        <w:rPr>
          <w:rFonts w:ascii="Times New Roman" w:hAnsi="Times New Roman" w:cs="Times New Roman"/>
        </w:rPr>
        <w:t xml:space="preserve">s) </w:t>
      </w:r>
      <w:r w:rsidR="00CD3B01" w:rsidRPr="00AA5DEA">
        <w:rPr>
          <w:rFonts w:ascii="Times New Roman" w:hAnsi="Times New Roman" w:cs="Times New Roman"/>
        </w:rPr>
        <w:t>and blue (</w:t>
      </w:r>
      <w:r w:rsidR="00CD3B01">
        <w:rPr>
          <w:rFonts w:ascii="Times New Roman" w:hAnsi="Times New Roman" w:cs="Times New Roman"/>
        </w:rPr>
        <w:t>homozygo</w:t>
      </w:r>
      <w:r>
        <w:rPr>
          <w:rFonts w:ascii="Times New Roman" w:hAnsi="Times New Roman" w:cs="Times New Roman"/>
        </w:rPr>
        <w:t>te</w:t>
      </w:r>
      <w:r w:rsidR="00CD3B01">
        <w:rPr>
          <w:rFonts w:ascii="Times New Roman" w:hAnsi="Times New Roman" w:cs="Times New Roman"/>
        </w:rPr>
        <w:t>s</w:t>
      </w:r>
      <w:r w:rsidR="00CD3B01" w:rsidRPr="00AA5DEA">
        <w:rPr>
          <w:rFonts w:ascii="Times New Roman" w:hAnsi="Times New Roman" w:cs="Times New Roman"/>
        </w:rPr>
        <w:t xml:space="preserve">) represent </w:t>
      </w:r>
      <w:r w:rsidR="00D930E3">
        <w:rPr>
          <w:rFonts w:ascii="Times New Roman" w:hAnsi="Times New Roman" w:cs="Times New Roman"/>
        </w:rPr>
        <w:t xml:space="preserve">the </w:t>
      </w:r>
      <w:r>
        <w:rPr>
          <w:rFonts w:ascii="Times New Roman" w:hAnsi="Times New Roman" w:cs="Times New Roman"/>
        </w:rPr>
        <w:t xml:space="preserve">min to max </w:t>
      </w:r>
      <w:r w:rsidR="00CD3B01" w:rsidRPr="00AA5DEA">
        <w:rPr>
          <w:rFonts w:ascii="Times New Roman" w:hAnsi="Times New Roman" w:cs="Times New Roman"/>
        </w:rPr>
        <w:t xml:space="preserve">distribution of </w:t>
      </w:r>
      <w:r>
        <w:rPr>
          <w:rFonts w:ascii="Times New Roman" w:hAnsi="Times New Roman" w:cs="Times New Roman"/>
        </w:rPr>
        <w:t xml:space="preserve">mature and filamentous </w:t>
      </w:r>
      <w:r w:rsidR="00CD3B01" w:rsidRPr="00AA5DEA">
        <w:rPr>
          <w:rFonts w:ascii="Times New Roman" w:hAnsi="Times New Roman" w:cs="Times New Roman"/>
        </w:rPr>
        <w:t>spine</w:t>
      </w:r>
      <w:r>
        <w:rPr>
          <w:rFonts w:ascii="Times New Roman" w:hAnsi="Times New Roman" w:cs="Times New Roman"/>
        </w:rPr>
        <w:t>s</w:t>
      </w:r>
      <w:r w:rsidR="0038340F">
        <w:rPr>
          <w:rFonts w:ascii="Times New Roman" w:hAnsi="Times New Roman" w:cs="Times New Roman"/>
        </w:rPr>
        <w:t xml:space="preserve"> in </w:t>
      </w:r>
      <w:r w:rsidR="0038340F" w:rsidRPr="00473964">
        <w:rPr>
          <w:rFonts w:ascii="Times New Roman" w:hAnsi="Times New Roman" w:cs="Times New Roman"/>
          <w:i/>
        </w:rPr>
        <w:t>Tbr1</w:t>
      </w:r>
      <w:r w:rsidR="0038340F">
        <w:rPr>
          <w:rFonts w:ascii="Times New Roman" w:hAnsi="Times New Roman" w:cs="Times New Roman"/>
        </w:rPr>
        <w:t xml:space="preserve"> CKOs.</w:t>
      </w:r>
      <w:r w:rsidR="00D930E3">
        <w:rPr>
          <w:rFonts w:ascii="Times New Roman" w:hAnsi="Times New Roman" w:cs="Times New Roman"/>
        </w:rPr>
        <w:t xml:space="preserve"> </w:t>
      </w:r>
      <w:r w:rsidR="0038340F">
        <w:rPr>
          <w:rFonts w:ascii="Times New Roman" w:hAnsi="Times New Roman" w:cs="Times New Roman"/>
        </w:rPr>
        <w:t>R</w:t>
      </w:r>
      <w:r w:rsidR="00D930E3">
        <w:rPr>
          <w:rFonts w:ascii="Times New Roman" w:hAnsi="Times New Roman" w:cs="Times New Roman"/>
        </w:rPr>
        <w:t>uby (wildtype) and orange (</w:t>
      </w:r>
      <w:r w:rsidR="00D930E3" w:rsidRPr="00D930E3">
        <w:rPr>
          <w:rFonts w:ascii="Times New Roman" w:hAnsi="Times New Roman" w:cs="Times New Roman"/>
          <w:i/>
        </w:rPr>
        <w:t>Tbr1</w:t>
      </w:r>
      <w:r w:rsidR="00D930E3" w:rsidRPr="00D930E3">
        <w:rPr>
          <w:rFonts w:ascii="Times New Roman" w:hAnsi="Times New Roman" w:cs="Times New Roman"/>
          <w:i/>
          <w:vertAlign w:val="superscript"/>
        </w:rPr>
        <w:t>+/-</w:t>
      </w:r>
      <w:r w:rsidR="00D930E3">
        <w:rPr>
          <w:rFonts w:ascii="Times New Roman" w:hAnsi="Times New Roman" w:cs="Times New Roman"/>
        </w:rPr>
        <w:t>)</w:t>
      </w:r>
      <w:r w:rsidR="00D930E3" w:rsidRPr="00AA5DEA">
        <w:rPr>
          <w:rFonts w:ascii="Times New Roman" w:hAnsi="Times New Roman" w:cs="Times New Roman"/>
        </w:rPr>
        <w:t xml:space="preserve"> represent </w:t>
      </w:r>
      <w:r w:rsidR="00D930E3">
        <w:rPr>
          <w:rFonts w:ascii="Times New Roman" w:hAnsi="Times New Roman" w:cs="Times New Roman"/>
        </w:rPr>
        <w:t xml:space="preserve">the </w:t>
      </w:r>
      <w:r w:rsidR="00D930E3" w:rsidRPr="00AA5DEA">
        <w:rPr>
          <w:rFonts w:ascii="Times New Roman" w:hAnsi="Times New Roman" w:cs="Times New Roman"/>
        </w:rPr>
        <w:t xml:space="preserve">distribution of </w:t>
      </w:r>
      <w:r>
        <w:rPr>
          <w:rFonts w:ascii="Times New Roman" w:hAnsi="Times New Roman" w:cs="Times New Roman"/>
        </w:rPr>
        <w:t>mature and filamentous</w:t>
      </w:r>
      <w:r w:rsidR="00D930E3" w:rsidRPr="00AA5DEA">
        <w:rPr>
          <w:rFonts w:ascii="Times New Roman" w:hAnsi="Times New Roman" w:cs="Times New Roman"/>
        </w:rPr>
        <w:t xml:space="preserve"> spine</w:t>
      </w:r>
      <w:r>
        <w:rPr>
          <w:rFonts w:ascii="Times New Roman" w:hAnsi="Times New Roman" w:cs="Times New Roman"/>
        </w:rPr>
        <w:t>s</w:t>
      </w:r>
      <w:r w:rsidR="00D930E3" w:rsidRPr="00AA5DEA">
        <w:rPr>
          <w:rFonts w:ascii="Times New Roman" w:hAnsi="Times New Roman" w:cs="Times New Roman"/>
        </w:rPr>
        <w:t xml:space="preserve"> </w:t>
      </w:r>
      <w:r w:rsidR="00D930E3">
        <w:rPr>
          <w:rFonts w:ascii="Times New Roman" w:hAnsi="Times New Roman" w:cs="Times New Roman"/>
        </w:rPr>
        <w:t>in</w:t>
      </w:r>
      <w:r>
        <w:rPr>
          <w:rFonts w:ascii="Times New Roman" w:hAnsi="Times New Roman" w:cs="Times New Roman"/>
        </w:rPr>
        <w:t xml:space="preserve"> layer 5 and 6</w:t>
      </w:r>
      <w:r w:rsidR="00D930E3">
        <w:rPr>
          <w:rFonts w:ascii="Times New Roman" w:hAnsi="Times New Roman" w:cs="Times New Roman"/>
        </w:rPr>
        <w:t xml:space="preserve"> </w:t>
      </w:r>
      <w:r w:rsidR="00D930E3" w:rsidRPr="00D930E3">
        <w:rPr>
          <w:rFonts w:ascii="Times New Roman" w:hAnsi="Times New Roman" w:cs="Times New Roman"/>
          <w:i/>
        </w:rPr>
        <w:t>Tbr1</w:t>
      </w:r>
      <w:r w:rsidR="00D930E3" w:rsidRPr="00D930E3">
        <w:rPr>
          <w:rFonts w:ascii="Times New Roman" w:hAnsi="Times New Roman" w:cs="Times New Roman"/>
          <w:i/>
          <w:vertAlign w:val="superscript"/>
        </w:rPr>
        <w:t>+/-</w:t>
      </w:r>
      <w:r w:rsidR="00D930E3">
        <w:rPr>
          <w:rFonts w:ascii="Times New Roman" w:hAnsi="Times New Roman" w:cs="Times New Roman"/>
        </w:rPr>
        <w:t xml:space="preserve"> neurons.</w:t>
      </w:r>
      <w:r>
        <w:rPr>
          <w:rFonts w:ascii="Times New Roman" w:hAnsi="Times New Roman" w:cs="Times New Roman"/>
        </w:rPr>
        <w:t xml:space="preserve"> </w:t>
      </w:r>
      <w:r w:rsidRPr="00AA5DEA">
        <w:rPr>
          <w:rFonts w:ascii="Times New Roman" w:hAnsi="Times New Roman" w:cs="Times New Roman"/>
        </w:rPr>
        <w:t xml:space="preserve">Horizontal line in each box </w:t>
      </w:r>
      <w:r>
        <w:rPr>
          <w:rFonts w:ascii="Times New Roman" w:hAnsi="Times New Roman" w:cs="Times New Roman"/>
        </w:rPr>
        <w:t>denotes</w:t>
      </w:r>
      <w:r w:rsidRPr="00AA5DEA">
        <w:rPr>
          <w:rFonts w:ascii="Times New Roman" w:hAnsi="Times New Roman" w:cs="Times New Roman"/>
        </w:rPr>
        <w:t xml:space="preserve"> the average</w:t>
      </w:r>
      <w:r>
        <w:rPr>
          <w:rFonts w:ascii="Times New Roman" w:hAnsi="Times New Roman" w:cs="Times New Roman"/>
        </w:rPr>
        <w:t xml:space="preserve"> distribution</w:t>
      </w:r>
      <w:r w:rsidRPr="00AA5DEA">
        <w:rPr>
          <w:rFonts w:ascii="Times New Roman" w:hAnsi="Times New Roman" w:cs="Times New Roman"/>
        </w:rPr>
        <w:t>.</w:t>
      </w:r>
      <w:r>
        <w:rPr>
          <w:rFonts w:ascii="Times New Roman" w:hAnsi="Times New Roman" w:cs="Times New Roman"/>
        </w:rPr>
        <w:t xml:space="preserve"> Average distribution is numerically indicated in each box.</w:t>
      </w:r>
      <w:r w:rsidRPr="00E71746">
        <w:rPr>
          <w:rFonts w:ascii="Times New Roman" w:hAnsi="Times New Roman" w:cs="Times New Roman"/>
        </w:rPr>
        <w:t xml:space="preserve"> Two-tailed T-test with Tukey</w:t>
      </w:r>
      <w:r w:rsidRPr="003771B8">
        <w:rPr>
          <w:rFonts w:ascii="Times New Roman" w:hAnsi="Times New Roman" w:cs="Times New Roman"/>
        </w:rPr>
        <w:t xml:space="preserve"> correction was used for pairwise comparisons.</w:t>
      </w:r>
      <w:r>
        <w:rPr>
          <w:rFonts w:ascii="Times New Roman" w:hAnsi="Times New Roman" w:cs="Times New Roman"/>
        </w:rPr>
        <w:t xml:space="preserve"> ns = not significant. </w:t>
      </w:r>
      <w:r w:rsidRPr="00AA5DEA">
        <w:rPr>
          <w:rFonts w:ascii="Times New Roman" w:hAnsi="Times New Roman" w:cs="Times New Roman"/>
        </w:rPr>
        <w:t>(**</w:t>
      </w:r>
      <w:r w:rsidRPr="00AA5DEA">
        <w:rPr>
          <w:rFonts w:ascii="Times New Roman" w:hAnsi="Times New Roman" w:cs="Times New Roman"/>
          <w:iCs/>
        </w:rPr>
        <w:t>p</w:t>
      </w:r>
      <w:r w:rsidRPr="00AA5DEA">
        <w:rPr>
          <w:rFonts w:ascii="Times New Roman" w:hAnsi="Times New Roman" w:cs="Times New Roman"/>
        </w:rPr>
        <w:t>&lt; 0.01) (***p&lt;0.001) (****p&lt;0.0001).</w:t>
      </w:r>
      <w:r>
        <w:rPr>
          <w:rFonts w:ascii="Times New Roman" w:hAnsi="Times New Roman" w:cs="Times New Roman"/>
        </w:rPr>
        <w:t xml:space="preserve"> </w:t>
      </w:r>
      <w:r w:rsidR="00CD3B01" w:rsidRPr="00AA5DEA">
        <w:rPr>
          <w:rFonts w:ascii="Times New Roman" w:hAnsi="Times New Roman" w:cs="Times New Roman"/>
        </w:rPr>
        <w:t xml:space="preserve">Scale bar = 8 </w:t>
      </w:r>
      <w:r w:rsidR="00CD3B01" w:rsidRPr="00AA5DEA">
        <w:rPr>
          <w:rFonts w:ascii="Times New Roman" w:hAnsi="Times New Roman" w:cs="Times New Roman"/>
        </w:rPr>
        <w:sym w:font="Symbol" w:char="F06D"/>
      </w:r>
      <w:r w:rsidR="00CD3B01" w:rsidRPr="00AA5DEA">
        <w:rPr>
          <w:rFonts w:ascii="Times New Roman" w:hAnsi="Times New Roman" w:cs="Times New Roman"/>
        </w:rPr>
        <w:t>m.</w:t>
      </w:r>
    </w:p>
    <w:p w14:paraId="21AF8A1C" w14:textId="1A3D7DE6" w:rsidR="00A452D6" w:rsidRDefault="00A452D6" w:rsidP="00F70FCC">
      <w:pPr>
        <w:spacing w:line="360" w:lineRule="auto"/>
        <w:rPr>
          <w:rFonts w:ascii="Times New Roman" w:hAnsi="Times New Roman" w:cs="Times New Roman"/>
          <w:b/>
          <w:bCs/>
        </w:rPr>
      </w:pPr>
    </w:p>
    <w:p w14:paraId="2A4271D2" w14:textId="171D6175" w:rsidR="00936E27" w:rsidRDefault="00936E27" w:rsidP="00936E27">
      <w:pPr>
        <w:rPr>
          <w:rFonts w:ascii="Times New Roman" w:hAnsi="Times New Roman" w:cs="Times New Roman"/>
          <w:b/>
        </w:rPr>
      </w:pPr>
      <w:r w:rsidRPr="0081637C">
        <w:rPr>
          <w:rFonts w:ascii="Times New Roman" w:hAnsi="Times New Roman" w:cs="Times New Roman"/>
          <w:b/>
        </w:rPr>
        <w:t xml:space="preserve">Figure </w:t>
      </w:r>
      <w:r>
        <w:rPr>
          <w:rFonts w:ascii="Times New Roman" w:hAnsi="Times New Roman" w:cs="Times New Roman"/>
          <w:b/>
        </w:rPr>
        <w:t>S</w:t>
      </w:r>
      <w:r w:rsidRPr="0081637C">
        <w:rPr>
          <w:rFonts w:ascii="Times New Roman" w:hAnsi="Times New Roman" w:cs="Times New Roman"/>
          <w:b/>
        </w:rPr>
        <w:t xml:space="preserve">5: </w:t>
      </w:r>
      <w:r>
        <w:rPr>
          <w:rFonts w:ascii="Times New Roman" w:hAnsi="Times New Roman" w:cs="Times New Roman"/>
          <w:b/>
        </w:rPr>
        <w:t xml:space="preserve">Related to Figure 5. </w:t>
      </w:r>
      <w:r w:rsidRPr="0081637C">
        <w:rPr>
          <w:rFonts w:ascii="Times New Roman" w:hAnsi="Times New Roman" w:cs="Times New Roman"/>
          <w:b/>
        </w:rPr>
        <w:t>LiCl treatment</w:t>
      </w:r>
      <w:r>
        <w:rPr>
          <w:rFonts w:ascii="Times New Roman" w:hAnsi="Times New Roman" w:cs="Times New Roman"/>
          <w:b/>
        </w:rPr>
        <w:t xml:space="preserve"> at P60 restores normal synapse numbers in </w:t>
      </w:r>
      <w:r w:rsidRPr="00980254">
        <w:rPr>
          <w:rFonts w:ascii="Times New Roman" w:hAnsi="Times New Roman" w:cs="Times New Roman"/>
          <w:b/>
          <w:i/>
        </w:rPr>
        <w:t>Tbr1</w:t>
      </w:r>
      <w:r>
        <w:rPr>
          <w:rFonts w:ascii="Times New Roman" w:hAnsi="Times New Roman" w:cs="Times New Roman"/>
          <w:b/>
        </w:rPr>
        <w:t xml:space="preserve"> mutant mice.</w:t>
      </w:r>
    </w:p>
    <w:p w14:paraId="52155922" w14:textId="0DBAC5FA" w:rsidR="00936E27" w:rsidRPr="00AA5DEA" w:rsidRDefault="00936E27" w:rsidP="00936E27">
      <w:pPr>
        <w:rPr>
          <w:rFonts w:ascii="Times New Roman" w:hAnsi="Times New Roman" w:cs="Times New Roman"/>
        </w:rPr>
      </w:pPr>
      <w:r w:rsidRPr="00AA5DEA">
        <w:rPr>
          <w:rFonts w:ascii="Times New Roman" w:hAnsi="Times New Roman" w:cs="Times New Roman"/>
          <w:color w:val="000000"/>
        </w:rPr>
        <w:t>Excitatory (</w:t>
      </w:r>
      <w:proofErr w:type="spellStart"/>
      <w:r w:rsidRPr="00AA5DEA">
        <w:rPr>
          <w:rFonts w:ascii="Times New Roman" w:hAnsi="Times New Roman" w:cs="Times New Roman"/>
          <w:color w:val="000000"/>
        </w:rPr>
        <w:t>i</w:t>
      </w:r>
      <w:proofErr w:type="spellEnd"/>
      <w:r w:rsidRPr="00AA5DEA">
        <w:rPr>
          <w:rFonts w:ascii="Times New Roman" w:hAnsi="Times New Roman" w:cs="Times New Roman"/>
          <w:color w:val="000000"/>
        </w:rPr>
        <w:t xml:space="preserve">) and inhibitory (ii) synaptic density was quantified </w:t>
      </w:r>
      <w:r>
        <w:rPr>
          <w:rFonts w:ascii="Times New Roman" w:hAnsi="Times New Roman" w:cs="Times New Roman"/>
          <w:color w:val="000000"/>
        </w:rPr>
        <w:t xml:space="preserve">at P60 </w:t>
      </w:r>
      <w:r w:rsidRPr="00AA5DEA">
        <w:rPr>
          <w:rFonts w:ascii="Times New Roman" w:hAnsi="Times New Roman" w:cs="Times New Roman"/>
          <w:color w:val="000000"/>
        </w:rPr>
        <w:t>from (1) apical dendrites of</w:t>
      </w:r>
      <w:r>
        <w:rPr>
          <w:rFonts w:ascii="Times New Roman" w:hAnsi="Times New Roman" w:cs="Times New Roman"/>
          <w:color w:val="000000"/>
        </w:rPr>
        <w:t xml:space="preserve">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and</w:t>
      </w:r>
      <w:r>
        <w:rPr>
          <w:rFonts w:ascii="Times New Roman" w:hAnsi="Times New Roman" w:cs="Times New Roman"/>
          <w:color w:val="000000"/>
        </w:rPr>
        <w:t xml:space="preserve">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w:t>
      </w:r>
      <w:r>
        <w:rPr>
          <w:rFonts w:ascii="Times New Roman" w:hAnsi="Times New Roman" w:cs="Times New Roman"/>
          <w:i/>
          <w:color w:val="000000"/>
          <w:vertAlign w:val="superscript"/>
        </w:rPr>
        <w:t>r6</w:t>
      </w:r>
      <w:r w:rsidRPr="00AA5DEA">
        <w:rPr>
          <w:rFonts w:ascii="Times New Roman" w:hAnsi="Times New Roman" w:cs="Times New Roman"/>
          <w:i/>
          <w:color w:val="000000"/>
          <w:vertAlign w:val="superscript"/>
        </w:rPr>
        <w:t>CKO</w:t>
      </w:r>
      <w:r>
        <w:rPr>
          <w:rFonts w:ascii="Times New Roman" w:hAnsi="Times New Roman" w:cs="Times New Roman"/>
          <w:color w:val="000000"/>
        </w:rPr>
        <w:t>, 2</w:t>
      </w:r>
      <w:r w:rsidRPr="00AA5DEA">
        <w:rPr>
          <w:rFonts w:ascii="Times New Roman" w:hAnsi="Times New Roman" w:cs="Times New Roman"/>
          <w:color w:val="000000"/>
        </w:rPr>
        <w:t>4</w:t>
      </w:r>
      <w:r>
        <w:rPr>
          <w:rFonts w:ascii="Times New Roman" w:hAnsi="Times New Roman" w:cs="Times New Roman"/>
          <w:color w:val="000000"/>
        </w:rPr>
        <w:t xml:space="preserve"> </w:t>
      </w:r>
      <w:proofErr w:type="spellStart"/>
      <w:r>
        <w:rPr>
          <w:rFonts w:ascii="Times New Roman" w:hAnsi="Times New Roman" w:cs="Times New Roman"/>
          <w:color w:val="000000"/>
        </w:rPr>
        <w:t>hrs</w:t>
      </w:r>
      <w:proofErr w:type="spellEnd"/>
      <w:r w:rsidRPr="00AA5DEA">
        <w:rPr>
          <w:rFonts w:ascii="Times New Roman" w:hAnsi="Times New Roman" w:cs="Times New Roman"/>
          <w:color w:val="000000"/>
        </w:rPr>
        <w:t xml:space="preserve"> after injection with saline or LiCl </w:t>
      </w:r>
      <w:r>
        <w:rPr>
          <w:rFonts w:ascii="Times New Roman" w:hAnsi="Times New Roman" w:cs="Times New Roman"/>
          <w:color w:val="000000"/>
        </w:rPr>
        <w:t>at P59</w:t>
      </w:r>
      <w:r>
        <w:rPr>
          <w:rFonts w:ascii="Times New Roman" w:hAnsi="Times New Roman" w:cs="Times New Roman"/>
        </w:rPr>
        <w:t xml:space="preserve"> </w:t>
      </w:r>
      <w:r w:rsidRPr="00AA5DEA">
        <w:rPr>
          <w:rFonts w:ascii="Times New Roman" w:hAnsi="Times New Roman" w:cs="Times New Roman"/>
        </w:rPr>
        <w:t>(n=1</w:t>
      </w:r>
      <w:r>
        <w:rPr>
          <w:rFonts w:ascii="Times New Roman" w:hAnsi="Times New Roman" w:cs="Times New Roman"/>
        </w:rPr>
        <w:t>0</w:t>
      </w:r>
      <w:r w:rsidRPr="00AA5DEA">
        <w:rPr>
          <w:rFonts w:ascii="Times New Roman" w:hAnsi="Times New Roman" w:cs="Times New Roman"/>
        </w:rPr>
        <w:t xml:space="preserve">). </w:t>
      </w:r>
      <w:r>
        <w:rPr>
          <w:rFonts w:ascii="Times New Roman" w:hAnsi="Times New Roman" w:cs="Times New Roman"/>
        </w:rPr>
        <w:t xml:space="preserve">Excitatory and </w:t>
      </w:r>
      <w:r w:rsidRPr="00AA5DEA">
        <w:rPr>
          <w:rFonts w:ascii="Times New Roman" w:hAnsi="Times New Roman" w:cs="Times New Roman"/>
        </w:rPr>
        <w:t>Inhibitory synapses were</w:t>
      </w:r>
      <w:r>
        <w:rPr>
          <w:rFonts w:ascii="Times New Roman" w:hAnsi="Times New Roman" w:cs="Times New Roman"/>
        </w:rPr>
        <w:t xml:space="preserve"> defined</w:t>
      </w:r>
      <w:r w:rsidRPr="00AA5DEA">
        <w:rPr>
          <w:rFonts w:ascii="Times New Roman" w:hAnsi="Times New Roman" w:cs="Times New Roman"/>
        </w:rPr>
        <w:t xml:space="preserve"> by co-localiz</w:t>
      </w:r>
      <w:r>
        <w:rPr>
          <w:rFonts w:ascii="Times New Roman" w:hAnsi="Times New Roman" w:cs="Times New Roman"/>
        </w:rPr>
        <w:t xml:space="preserve">ation of </w:t>
      </w:r>
      <w:r w:rsidRPr="00AA5DEA">
        <w:rPr>
          <w:rFonts w:ascii="Times New Roman" w:hAnsi="Times New Roman" w:cs="Times New Roman"/>
        </w:rPr>
        <w:t>VGLUT1</w:t>
      </w:r>
      <w:r w:rsidRPr="00AA5DEA">
        <w:rPr>
          <w:rFonts w:ascii="Times New Roman" w:hAnsi="Times New Roman" w:cs="Times New Roman"/>
          <w:vertAlign w:val="superscript"/>
        </w:rPr>
        <w:t>+</w:t>
      </w:r>
      <w:r w:rsidRPr="00AA5DEA">
        <w:rPr>
          <w:rFonts w:ascii="Times New Roman" w:hAnsi="Times New Roman" w:cs="Times New Roman"/>
        </w:rPr>
        <w:t xml:space="preserve"> boutons and PSD95</w:t>
      </w:r>
      <w:r w:rsidRPr="00AA5DEA">
        <w:rPr>
          <w:rFonts w:ascii="Times New Roman" w:hAnsi="Times New Roman" w:cs="Times New Roman"/>
          <w:vertAlign w:val="superscript"/>
        </w:rPr>
        <w:t>+</w:t>
      </w:r>
      <w:r w:rsidRPr="00AA5DEA">
        <w:rPr>
          <w:rFonts w:ascii="Times New Roman" w:hAnsi="Times New Roman" w:cs="Times New Roman"/>
        </w:rPr>
        <w:t xml:space="preserve"> clusters </w:t>
      </w:r>
      <w:r>
        <w:rPr>
          <w:rFonts w:ascii="Times New Roman" w:hAnsi="Times New Roman" w:cs="Times New Roman"/>
        </w:rPr>
        <w:t xml:space="preserve">(excitatory) and </w:t>
      </w:r>
      <w:r w:rsidRPr="00AA5DEA">
        <w:rPr>
          <w:rFonts w:ascii="Times New Roman" w:hAnsi="Times New Roman" w:cs="Times New Roman"/>
        </w:rPr>
        <w:t>VG</w:t>
      </w:r>
      <w:r>
        <w:rPr>
          <w:rFonts w:ascii="Times New Roman" w:hAnsi="Times New Roman" w:cs="Times New Roman"/>
        </w:rPr>
        <w:t>AT</w:t>
      </w:r>
      <w:r w:rsidRPr="00AA5DEA">
        <w:rPr>
          <w:rFonts w:ascii="Times New Roman" w:hAnsi="Times New Roman" w:cs="Times New Roman"/>
          <w:vertAlign w:val="superscript"/>
        </w:rPr>
        <w:t>+</w:t>
      </w:r>
      <w:r w:rsidRPr="00AA5DEA">
        <w:rPr>
          <w:rFonts w:ascii="Times New Roman" w:hAnsi="Times New Roman" w:cs="Times New Roman"/>
        </w:rPr>
        <w:t xml:space="preserve"> boutons and Gephyrin</w:t>
      </w:r>
      <w:r w:rsidRPr="00AA5DEA">
        <w:rPr>
          <w:rFonts w:ascii="Times New Roman" w:hAnsi="Times New Roman" w:cs="Times New Roman"/>
          <w:vertAlign w:val="superscript"/>
        </w:rPr>
        <w:t>+</w:t>
      </w:r>
      <w:r w:rsidRPr="00AA5DEA">
        <w:rPr>
          <w:rFonts w:ascii="Times New Roman" w:hAnsi="Times New Roman" w:cs="Times New Roman"/>
        </w:rPr>
        <w:t xml:space="preserve"> clusters</w:t>
      </w:r>
      <w:r>
        <w:rPr>
          <w:rFonts w:ascii="Times New Roman" w:hAnsi="Times New Roman" w:cs="Times New Roman"/>
        </w:rPr>
        <w:t xml:space="preserve"> (inhibitory) onto endogenous </w:t>
      </w:r>
      <w:r w:rsidRPr="00EF609C">
        <w:rPr>
          <w:rFonts w:ascii="Times New Roman" w:hAnsi="Times New Roman" w:cs="Times New Roman"/>
        </w:rPr>
        <w:t>tdTomato</w:t>
      </w:r>
      <w:r>
        <w:rPr>
          <w:rFonts w:ascii="Times New Roman" w:hAnsi="Times New Roman" w:cs="Times New Roman"/>
        </w:rPr>
        <w:t xml:space="preserve"> label</w:t>
      </w:r>
      <w:r w:rsidR="00EF609C">
        <w:rPr>
          <w:rFonts w:ascii="Times New Roman" w:hAnsi="Times New Roman" w:cs="Times New Roman"/>
        </w:rPr>
        <w:t>ing</w:t>
      </w:r>
      <w:r>
        <w:rPr>
          <w:rFonts w:ascii="Times New Roman" w:hAnsi="Times New Roman" w:cs="Times New Roman"/>
        </w:rPr>
        <w:t xml:space="preserve"> layer 5 and</w:t>
      </w:r>
      <w:r w:rsidR="00EF609C">
        <w:rPr>
          <w:rFonts w:ascii="Times New Roman" w:hAnsi="Times New Roman" w:cs="Times New Roman"/>
        </w:rPr>
        <w:t>/or</w:t>
      </w:r>
      <w:r>
        <w:rPr>
          <w:rFonts w:ascii="Times New Roman" w:hAnsi="Times New Roman" w:cs="Times New Roman"/>
        </w:rPr>
        <w:t xml:space="preserve"> layer 6 pyramidal neurons. </w:t>
      </w:r>
      <w:r w:rsidRPr="00AA5DEA">
        <w:rPr>
          <w:rFonts w:ascii="Times New Roman" w:hAnsi="Times New Roman" w:cs="Times New Roman"/>
        </w:rPr>
        <w:t xml:space="preserve"> </w:t>
      </w:r>
    </w:p>
    <w:p w14:paraId="18095102" w14:textId="34AC87B6" w:rsidR="00936E27" w:rsidRPr="00AA5DEA" w:rsidRDefault="00936E27" w:rsidP="00936E27">
      <w:pPr>
        <w:rPr>
          <w:rFonts w:ascii="Times New Roman" w:hAnsi="Times New Roman" w:cs="Times New Roman"/>
        </w:rPr>
      </w:pPr>
      <w:r w:rsidRPr="00B774E6">
        <w:rPr>
          <w:rFonts w:ascii="Times New Roman" w:hAnsi="Times New Roman" w:cs="Times New Roman"/>
          <w:b/>
          <w:color w:val="000000"/>
        </w:rPr>
        <w:lastRenderedPageBreak/>
        <w:t>(</w:t>
      </w:r>
      <w:proofErr w:type="spellStart"/>
      <w:r w:rsidRPr="00B774E6">
        <w:rPr>
          <w:rFonts w:ascii="Times New Roman" w:hAnsi="Times New Roman" w:cs="Times New Roman"/>
          <w:b/>
          <w:color w:val="000000"/>
        </w:rPr>
        <w:t>i</w:t>
      </w:r>
      <w:proofErr w:type="spellEnd"/>
      <w:r w:rsidRPr="00B774E6">
        <w:rPr>
          <w:rFonts w:ascii="Times New Roman" w:hAnsi="Times New Roman" w:cs="Times New Roman"/>
          <w:b/>
          <w:color w:val="000000"/>
        </w:rPr>
        <w:t>)</w:t>
      </w:r>
      <w:r w:rsidRPr="00AA5DEA">
        <w:rPr>
          <w:rFonts w:ascii="Times New Roman" w:hAnsi="Times New Roman" w:cs="Times New Roman"/>
          <w:color w:val="000000"/>
        </w:rPr>
        <w:t xml:space="preserve"> Excitatory synapses are </w:t>
      </w:r>
      <w:r>
        <w:rPr>
          <w:rFonts w:ascii="Times New Roman" w:hAnsi="Times New Roman" w:cs="Times New Roman"/>
          <w:color w:val="000000"/>
        </w:rPr>
        <w:t xml:space="preserve">quantified </w:t>
      </w:r>
      <w:r w:rsidRPr="00AA5DEA">
        <w:rPr>
          <w:rFonts w:ascii="Times New Roman" w:hAnsi="Times New Roman" w:cs="Times New Roman"/>
          <w:color w:val="000000"/>
        </w:rPr>
        <w:t xml:space="preserve">from (A) layer 5 neurons of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(green)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(orange), (B) layer 6 neurons of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(red)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layer6CKO</w:t>
      </w:r>
      <w:r w:rsidRPr="00AA5DEA">
        <w:rPr>
          <w:rFonts w:ascii="Times New Roman" w:hAnsi="Times New Roman" w:cs="Times New Roman"/>
          <w:color w:val="000000"/>
        </w:rPr>
        <w:t xml:space="preserve"> (blue) mice</w:t>
      </w:r>
      <w:r>
        <w:rPr>
          <w:rFonts w:ascii="Times New Roman" w:hAnsi="Times New Roman" w:cs="Times New Roman"/>
          <w:color w:val="000000"/>
        </w:rPr>
        <w:t xml:space="preserve"> at P60</w:t>
      </w:r>
      <w:r w:rsidRPr="00AA5DEA">
        <w:rPr>
          <w:rFonts w:ascii="Times New Roman" w:hAnsi="Times New Roman" w:cs="Times New Roman"/>
          <w:color w:val="000000"/>
        </w:rPr>
        <w:t xml:space="preserve">, </w:t>
      </w:r>
      <w:r w:rsidR="00F01E0E">
        <w:rPr>
          <w:rFonts w:ascii="Times New Roman" w:hAnsi="Times New Roman" w:cs="Times New Roman"/>
          <w:color w:val="000000"/>
        </w:rPr>
        <w:t xml:space="preserve">24 </w:t>
      </w:r>
      <w:proofErr w:type="spellStart"/>
      <w:r w:rsidR="00F01E0E">
        <w:rPr>
          <w:rFonts w:ascii="Times New Roman" w:hAnsi="Times New Roman" w:cs="Times New Roman"/>
          <w:color w:val="000000"/>
        </w:rPr>
        <w:t>hrs</w:t>
      </w:r>
      <w:proofErr w:type="spellEnd"/>
      <w:r w:rsidRPr="00AA5DEA">
        <w:rPr>
          <w:rFonts w:ascii="Times New Roman" w:hAnsi="Times New Roman" w:cs="Times New Roman"/>
          <w:color w:val="000000"/>
        </w:rPr>
        <w:t xml:space="preserve"> after saline and/or LiCl was administered. </w:t>
      </w:r>
    </w:p>
    <w:p w14:paraId="7C03EE5C" w14:textId="5A44CB41" w:rsidR="00E21766" w:rsidRDefault="00936E27" w:rsidP="007D5A60">
      <w:pPr>
        <w:rPr>
          <w:rFonts w:ascii="Times New Roman" w:hAnsi="Times New Roman" w:cs="Times New Roman"/>
        </w:rPr>
      </w:pPr>
      <w:r w:rsidRPr="00B774E6">
        <w:rPr>
          <w:rFonts w:ascii="Times New Roman" w:hAnsi="Times New Roman" w:cs="Times New Roman"/>
          <w:b/>
          <w:color w:val="000000"/>
        </w:rPr>
        <w:t>(ii)</w:t>
      </w:r>
      <w:r w:rsidRPr="00AA5DEA">
        <w:rPr>
          <w:rFonts w:ascii="Times New Roman" w:hAnsi="Times New Roman" w:cs="Times New Roman"/>
          <w:color w:val="000000"/>
        </w:rPr>
        <w:t xml:space="preserve"> </w:t>
      </w:r>
      <w:r>
        <w:rPr>
          <w:rFonts w:ascii="Times New Roman" w:hAnsi="Times New Roman" w:cs="Times New Roman"/>
          <w:color w:val="000000"/>
        </w:rPr>
        <w:t>I</w:t>
      </w:r>
      <w:r w:rsidRPr="00AA5DEA">
        <w:rPr>
          <w:rFonts w:ascii="Times New Roman" w:hAnsi="Times New Roman" w:cs="Times New Roman"/>
          <w:color w:val="000000"/>
        </w:rPr>
        <w:t xml:space="preserve">nhibitory synapses </w:t>
      </w:r>
      <w:r>
        <w:rPr>
          <w:rFonts w:ascii="Times New Roman" w:hAnsi="Times New Roman" w:cs="Times New Roman"/>
          <w:color w:val="000000"/>
        </w:rPr>
        <w:t xml:space="preserve">are quantified </w:t>
      </w:r>
      <w:r w:rsidRPr="00AA5DEA">
        <w:rPr>
          <w:rFonts w:ascii="Times New Roman" w:hAnsi="Times New Roman" w:cs="Times New Roman"/>
          <w:color w:val="000000"/>
        </w:rPr>
        <w:t xml:space="preserve">from (E) mPFCx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layer5CKO</w:t>
      </w:r>
      <w:r w:rsidRPr="00AA5DEA">
        <w:rPr>
          <w:rFonts w:ascii="Times New Roman" w:hAnsi="Times New Roman" w:cs="Times New Roman"/>
          <w:color w:val="000000"/>
        </w:rPr>
        <w:t xml:space="preserve"> and (F) SSCx of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wildtype</w:t>
      </w:r>
      <w:r w:rsidRPr="00AA5DEA">
        <w:rPr>
          <w:rFonts w:ascii="Times New Roman" w:hAnsi="Times New Roman" w:cs="Times New Roman"/>
          <w:color w:val="000000"/>
        </w:rPr>
        <w:t xml:space="preserve"> and </w:t>
      </w:r>
      <w:r w:rsidRPr="00AA5DEA">
        <w:rPr>
          <w:rFonts w:ascii="Times New Roman" w:hAnsi="Times New Roman" w:cs="Times New Roman"/>
          <w:i/>
          <w:color w:val="000000"/>
        </w:rPr>
        <w:t>Tbr1</w:t>
      </w:r>
      <w:r w:rsidRPr="00AA5DEA">
        <w:rPr>
          <w:rFonts w:ascii="Times New Roman" w:hAnsi="Times New Roman" w:cs="Times New Roman"/>
          <w:i/>
          <w:color w:val="000000"/>
          <w:vertAlign w:val="superscript"/>
        </w:rPr>
        <w:t>layer6CKO</w:t>
      </w:r>
      <w:r w:rsidRPr="00AA5DEA">
        <w:rPr>
          <w:rFonts w:ascii="Times New Roman" w:hAnsi="Times New Roman" w:cs="Times New Roman"/>
          <w:color w:val="000000"/>
        </w:rPr>
        <w:t xml:space="preserve"> mice, </w:t>
      </w:r>
      <w:r w:rsidR="00F01E0E">
        <w:rPr>
          <w:rFonts w:ascii="Times New Roman" w:hAnsi="Times New Roman" w:cs="Times New Roman"/>
          <w:color w:val="000000"/>
        </w:rPr>
        <w:t>2</w:t>
      </w:r>
      <w:r w:rsidRPr="00AA5DEA">
        <w:rPr>
          <w:rFonts w:ascii="Times New Roman" w:hAnsi="Times New Roman" w:cs="Times New Roman"/>
          <w:color w:val="000000"/>
        </w:rPr>
        <w:t xml:space="preserve">4 </w:t>
      </w:r>
      <w:proofErr w:type="spellStart"/>
      <w:r w:rsidR="00F01E0E">
        <w:rPr>
          <w:rFonts w:ascii="Times New Roman" w:hAnsi="Times New Roman" w:cs="Times New Roman"/>
          <w:color w:val="000000"/>
        </w:rPr>
        <w:t>hrs</w:t>
      </w:r>
      <w:proofErr w:type="spellEnd"/>
      <w:r w:rsidRPr="00AA5DEA">
        <w:rPr>
          <w:rFonts w:ascii="Times New Roman" w:hAnsi="Times New Roman" w:cs="Times New Roman"/>
          <w:color w:val="000000"/>
        </w:rPr>
        <w:t xml:space="preserve"> after saline and/or LiCl was administered</w:t>
      </w:r>
      <w:r>
        <w:rPr>
          <w:rFonts w:ascii="Times New Roman" w:hAnsi="Times New Roman" w:cs="Times New Roman"/>
          <w:color w:val="000000"/>
        </w:rPr>
        <w:t xml:space="preserve"> at P</w:t>
      </w:r>
      <w:r w:rsidR="00F01E0E">
        <w:rPr>
          <w:rFonts w:ascii="Times New Roman" w:hAnsi="Times New Roman" w:cs="Times New Roman"/>
          <w:color w:val="000000"/>
        </w:rPr>
        <w:t>59</w:t>
      </w:r>
      <w:r w:rsidRPr="00AA5DEA">
        <w:rPr>
          <w:rFonts w:ascii="Times New Roman" w:hAnsi="Times New Roman" w:cs="Times New Roman"/>
          <w:color w:val="000000"/>
        </w:rPr>
        <w:t xml:space="preserve">. </w:t>
      </w:r>
      <w:r>
        <w:rPr>
          <w:rFonts w:ascii="Times New Roman" w:hAnsi="Times New Roman" w:cs="Times New Roman"/>
        </w:rPr>
        <w:t>Floating bar graphs</w:t>
      </w:r>
      <w:r w:rsidRPr="00AA5DEA">
        <w:rPr>
          <w:rFonts w:ascii="Times New Roman" w:hAnsi="Times New Roman" w:cs="Times New Roman"/>
        </w:rPr>
        <w:t xml:space="preserve"> represent the </w:t>
      </w:r>
      <w:r>
        <w:rPr>
          <w:rFonts w:ascii="Times New Roman" w:hAnsi="Times New Roman" w:cs="Times New Roman"/>
        </w:rPr>
        <w:t xml:space="preserve">min to max distribution of </w:t>
      </w:r>
      <w:r w:rsidRPr="00AA5DEA">
        <w:rPr>
          <w:rFonts w:ascii="Times New Roman" w:hAnsi="Times New Roman" w:cs="Times New Roman"/>
        </w:rPr>
        <w:t>all excitatory and inhibitory synapse numbers measured from each genotype</w:t>
      </w:r>
      <w:r w:rsidR="00E60047">
        <w:rPr>
          <w:rFonts w:ascii="Times New Roman" w:hAnsi="Times New Roman" w:cs="Times New Roman"/>
        </w:rPr>
        <w:t xml:space="preserve"> and treatment</w:t>
      </w:r>
      <w:r w:rsidRPr="00AA5DEA">
        <w:rPr>
          <w:rFonts w:ascii="Times New Roman" w:hAnsi="Times New Roman" w:cs="Times New Roman"/>
        </w:rPr>
        <w:t>.</w:t>
      </w:r>
      <w:r>
        <w:rPr>
          <w:rFonts w:ascii="Times New Roman" w:hAnsi="Times New Roman" w:cs="Times New Roman"/>
        </w:rPr>
        <w:t xml:space="preserve"> </w:t>
      </w:r>
      <w:r w:rsidRPr="00AA5DEA">
        <w:rPr>
          <w:rFonts w:ascii="Times New Roman" w:hAnsi="Times New Roman" w:cs="Times New Roman"/>
        </w:rPr>
        <w:t xml:space="preserve">Horizontal line in each box </w:t>
      </w:r>
      <w:r>
        <w:rPr>
          <w:rFonts w:ascii="Times New Roman" w:hAnsi="Times New Roman" w:cs="Times New Roman"/>
        </w:rPr>
        <w:t>denotes</w:t>
      </w:r>
      <w:r w:rsidRPr="00AA5DEA">
        <w:rPr>
          <w:rFonts w:ascii="Times New Roman" w:hAnsi="Times New Roman" w:cs="Times New Roman"/>
        </w:rPr>
        <w:t xml:space="preserve"> the average</w:t>
      </w:r>
      <w:r>
        <w:rPr>
          <w:rFonts w:ascii="Times New Roman" w:hAnsi="Times New Roman" w:cs="Times New Roman"/>
        </w:rPr>
        <w:t xml:space="preserve"> distribution</w:t>
      </w:r>
      <w:r w:rsidRPr="00AA5DEA">
        <w:rPr>
          <w:rFonts w:ascii="Times New Roman" w:hAnsi="Times New Roman" w:cs="Times New Roman"/>
        </w:rPr>
        <w:t>.</w:t>
      </w:r>
      <w:r>
        <w:rPr>
          <w:rFonts w:ascii="Times New Roman" w:hAnsi="Times New Roman" w:cs="Times New Roman"/>
        </w:rPr>
        <w:t xml:space="preserve"> Average distribution is numerically indicated in each box (</w:t>
      </w:r>
      <w:r w:rsidRPr="00AA5DEA">
        <w:rPr>
          <w:rFonts w:ascii="Times New Roman" w:hAnsi="Times New Roman" w:cs="Times New Roman"/>
        </w:rPr>
        <w:t>n=1</w:t>
      </w:r>
      <w:r w:rsidR="00E60047">
        <w:rPr>
          <w:rFonts w:ascii="Times New Roman" w:hAnsi="Times New Roman" w:cs="Times New Roman"/>
        </w:rPr>
        <w:t>0</w:t>
      </w:r>
      <w:r w:rsidRPr="00AA5DEA">
        <w:rPr>
          <w:rFonts w:ascii="Times New Roman" w:hAnsi="Times New Roman" w:cs="Times New Roman"/>
        </w:rPr>
        <w:t xml:space="preserve">). </w:t>
      </w:r>
      <w:r w:rsidRPr="00AA5DEA">
        <w:rPr>
          <w:rFonts w:ascii="Times New Roman" w:hAnsi="Times New Roman" w:cs="Times New Roman"/>
          <w:color w:val="000000"/>
        </w:rPr>
        <w:t>Two-tailed T-test with Tukey correction was used for pairwise comparisons</w:t>
      </w:r>
      <w:r>
        <w:rPr>
          <w:rFonts w:ascii="Times New Roman" w:hAnsi="Times New Roman" w:cs="Times New Roman"/>
          <w:color w:val="000000"/>
        </w:rPr>
        <w:t xml:space="preserve">. </w:t>
      </w:r>
      <w:r>
        <w:rPr>
          <w:rFonts w:ascii="Times New Roman" w:hAnsi="Times New Roman" w:cs="Times New Roman"/>
        </w:rPr>
        <w:t xml:space="preserve">ns = not significant. </w:t>
      </w:r>
      <w:r w:rsidRPr="00AA5DEA">
        <w:rPr>
          <w:rFonts w:ascii="Times New Roman" w:hAnsi="Times New Roman" w:cs="Times New Roman"/>
        </w:rPr>
        <w:t>(***p&lt;0.001) (****p&lt;0.0001)</w:t>
      </w:r>
      <w:r>
        <w:rPr>
          <w:rFonts w:ascii="Times New Roman" w:hAnsi="Times New Roman" w:cs="Times New Roman"/>
        </w:rPr>
        <w:t>.</w:t>
      </w:r>
    </w:p>
    <w:p w14:paraId="1C365961" w14:textId="12E6DF53" w:rsidR="00553990" w:rsidRDefault="00553990" w:rsidP="007D5A60">
      <w:pPr>
        <w:rPr>
          <w:rFonts w:ascii="Times New Roman" w:hAnsi="Times New Roman" w:cs="Times New Roman"/>
        </w:rPr>
      </w:pPr>
    </w:p>
    <w:p w14:paraId="4F030053" w14:textId="555D13DC" w:rsidR="00744659" w:rsidRPr="00744659" w:rsidRDefault="00744659" w:rsidP="00744659">
      <w:pPr>
        <w:rPr>
          <w:rFonts w:ascii="Times New Roman" w:hAnsi="Times New Roman" w:cs="Times New Roman"/>
          <w:b/>
        </w:rPr>
      </w:pPr>
      <w:r w:rsidRPr="00744659">
        <w:rPr>
          <w:rFonts w:ascii="Times New Roman" w:hAnsi="Times New Roman" w:cs="Times New Roman"/>
          <w:b/>
        </w:rPr>
        <w:t xml:space="preserve">Figure </w:t>
      </w:r>
      <w:r>
        <w:rPr>
          <w:rFonts w:ascii="Times New Roman" w:hAnsi="Times New Roman" w:cs="Times New Roman"/>
          <w:b/>
        </w:rPr>
        <w:t>S</w:t>
      </w:r>
      <w:r w:rsidRPr="00744659">
        <w:rPr>
          <w:rFonts w:ascii="Times New Roman" w:hAnsi="Times New Roman" w:cs="Times New Roman"/>
          <w:b/>
        </w:rPr>
        <w:t xml:space="preserve">6: Loss of </w:t>
      </w:r>
      <w:r w:rsidRPr="00744659">
        <w:rPr>
          <w:rFonts w:ascii="Times New Roman" w:hAnsi="Times New Roman" w:cs="Times New Roman"/>
          <w:b/>
          <w:i/>
        </w:rPr>
        <w:t>Tbr1</w:t>
      </w:r>
      <w:r w:rsidRPr="00744659">
        <w:rPr>
          <w:rFonts w:ascii="Times New Roman" w:hAnsi="Times New Roman" w:cs="Times New Roman"/>
          <w:b/>
        </w:rPr>
        <w:t xml:space="preserve"> in layer </w:t>
      </w:r>
      <w:r w:rsidR="00D37A61">
        <w:rPr>
          <w:rFonts w:ascii="Times New Roman" w:hAnsi="Times New Roman" w:cs="Times New Roman"/>
          <w:b/>
        </w:rPr>
        <w:t>5</w:t>
      </w:r>
      <w:r w:rsidRPr="00744659">
        <w:rPr>
          <w:rFonts w:ascii="Times New Roman" w:hAnsi="Times New Roman" w:cs="Times New Roman"/>
          <w:b/>
        </w:rPr>
        <w:t xml:space="preserve"> </w:t>
      </w:r>
      <w:r w:rsidR="00D37A61">
        <w:rPr>
          <w:rFonts w:ascii="Times New Roman" w:hAnsi="Times New Roman" w:cs="Times New Roman"/>
          <w:b/>
        </w:rPr>
        <w:t>prefrontal</w:t>
      </w:r>
      <w:r w:rsidRPr="00744659">
        <w:rPr>
          <w:rFonts w:ascii="Times New Roman" w:hAnsi="Times New Roman" w:cs="Times New Roman"/>
          <w:b/>
        </w:rPr>
        <w:t xml:space="preserve"> cortex results in an increase in</w:t>
      </w:r>
      <w:r w:rsidRPr="00744659">
        <w:rPr>
          <w:rFonts w:ascii="Times New Roman" w:hAnsi="Times New Roman" w:cs="Times New Roman"/>
        </w:rPr>
        <w:t xml:space="preserve"> </w:t>
      </w:r>
      <w:r w:rsidRPr="00744659">
        <w:rPr>
          <w:rFonts w:ascii="Times New Roman" w:hAnsi="Times New Roman" w:cs="Times New Roman"/>
          <w:b/>
        </w:rPr>
        <w:t>hyperpolarization-activated cation currents (</w:t>
      </w:r>
      <w:proofErr w:type="spellStart"/>
      <w:r w:rsidRPr="00744659">
        <w:rPr>
          <w:rFonts w:ascii="Times New Roman" w:hAnsi="Times New Roman" w:cs="Times New Roman"/>
          <w:b/>
        </w:rPr>
        <w:t>I</w:t>
      </w:r>
      <w:r w:rsidRPr="00744659">
        <w:rPr>
          <w:rFonts w:ascii="Times New Roman" w:hAnsi="Times New Roman" w:cs="Times New Roman"/>
          <w:b/>
          <w:vertAlign w:val="subscript"/>
        </w:rPr>
        <w:t>h</w:t>
      </w:r>
      <w:proofErr w:type="spellEnd"/>
      <w:r w:rsidRPr="00744659">
        <w:rPr>
          <w:rFonts w:ascii="Times New Roman" w:hAnsi="Times New Roman" w:cs="Times New Roman"/>
          <w:b/>
        </w:rPr>
        <w:t xml:space="preserve">). </w:t>
      </w:r>
    </w:p>
    <w:p w14:paraId="3E12329E" w14:textId="0917CB77" w:rsidR="00553990" w:rsidRDefault="00744659" w:rsidP="00744659">
      <w:pPr>
        <w:rPr>
          <w:rFonts w:ascii="Times New Roman" w:hAnsi="Times New Roman" w:cs="Times New Roman"/>
        </w:rPr>
      </w:pPr>
      <w:r w:rsidRPr="00744659">
        <w:rPr>
          <w:rFonts w:ascii="Times New Roman" w:hAnsi="Times New Roman" w:cs="Times New Roman"/>
        </w:rPr>
        <w:t xml:space="preserve">Whole-cell patch clamp recordings from layer </w:t>
      </w:r>
      <w:r w:rsidR="00D37A61">
        <w:rPr>
          <w:rFonts w:ascii="Times New Roman" w:hAnsi="Times New Roman" w:cs="Times New Roman"/>
        </w:rPr>
        <w:t>5</w:t>
      </w:r>
      <w:r w:rsidRPr="00744659">
        <w:rPr>
          <w:rFonts w:ascii="Times New Roman" w:hAnsi="Times New Roman" w:cs="Times New Roman"/>
        </w:rPr>
        <w:t xml:space="preserve"> </w:t>
      </w:r>
      <w:r w:rsidR="00D37A61">
        <w:rPr>
          <w:rFonts w:ascii="Times New Roman" w:hAnsi="Times New Roman" w:cs="Times New Roman"/>
        </w:rPr>
        <w:t>mPF</w:t>
      </w:r>
      <w:r w:rsidRPr="00744659">
        <w:rPr>
          <w:rFonts w:ascii="Times New Roman" w:hAnsi="Times New Roman" w:cs="Times New Roman"/>
        </w:rPr>
        <w:t>Cx at P56</w:t>
      </w:r>
      <w:r w:rsidRPr="00744659">
        <w:rPr>
          <w:rFonts w:ascii="Times New Roman" w:hAnsi="Times New Roman" w:cs="Times New Roman"/>
          <w:b/>
        </w:rPr>
        <w:t xml:space="preserve"> (A-D)</w:t>
      </w:r>
      <w:r w:rsidRPr="00744659">
        <w:rPr>
          <w:rFonts w:ascii="Times New Roman" w:hAnsi="Times New Roman" w:cs="Times New Roman"/>
        </w:rPr>
        <w:t xml:space="preserve"> show that many intrinsic electrophysiological properties were unaffected by loss of </w:t>
      </w:r>
      <w:r w:rsidRPr="00744659">
        <w:rPr>
          <w:rFonts w:ascii="Times New Roman" w:hAnsi="Times New Roman" w:cs="Times New Roman"/>
          <w:i/>
        </w:rPr>
        <w:t>Tbr1</w:t>
      </w:r>
      <w:r w:rsidRPr="00744659">
        <w:rPr>
          <w:rFonts w:ascii="Times New Roman" w:hAnsi="Times New Roman" w:cs="Times New Roman"/>
        </w:rPr>
        <w:t xml:space="preserve">, including resting membrane potential </w:t>
      </w:r>
      <w:r w:rsidRPr="00744659">
        <w:rPr>
          <w:rFonts w:ascii="Times New Roman" w:hAnsi="Times New Roman" w:cs="Times New Roman"/>
          <w:b/>
        </w:rPr>
        <w:t>(B)</w:t>
      </w:r>
      <w:r w:rsidRPr="00744659">
        <w:rPr>
          <w:rFonts w:ascii="Times New Roman" w:hAnsi="Times New Roman" w:cs="Times New Roman"/>
        </w:rPr>
        <w:t xml:space="preserve">, input resistance </w:t>
      </w:r>
      <w:r w:rsidRPr="00744659">
        <w:rPr>
          <w:rFonts w:ascii="Times New Roman" w:hAnsi="Times New Roman" w:cs="Times New Roman"/>
          <w:b/>
        </w:rPr>
        <w:t>(C)</w:t>
      </w:r>
      <w:r w:rsidRPr="00744659">
        <w:rPr>
          <w:rFonts w:ascii="Times New Roman" w:hAnsi="Times New Roman" w:cs="Times New Roman"/>
        </w:rPr>
        <w:t>, and action potential half-width (data not shown).</w:t>
      </w:r>
      <w:r w:rsidR="00D37A61">
        <w:rPr>
          <w:rFonts w:ascii="Times New Roman" w:hAnsi="Times New Roman" w:cs="Times New Roman"/>
        </w:rPr>
        <w:t xml:space="preserve"> </w:t>
      </w:r>
      <w:r w:rsidR="00D37A61">
        <w:rPr>
          <w:rFonts w:ascii="Times New Roman" w:hAnsi="Times New Roman" w:cs="Times New Roman"/>
          <w:b/>
        </w:rPr>
        <w:t xml:space="preserve">(D) </w:t>
      </w:r>
      <w:r w:rsidR="00D37A61" w:rsidRPr="00655C55">
        <w:rPr>
          <w:rFonts w:ascii="Times New Roman" w:hAnsi="Times New Roman" w:cs="Times New Roman"/>
        </w:rPr>
        <w:t xml:space="preserve">‘‘Sag and rebound’’ is increased in </w:t>
      </w:r>
      <w:r w:rsidR="00D37A61" w:rsidRPr="00655C55">
        <w:rPr>
          <w:rFonts w:ascii="Times New Roman" w:hAnsi="Times New Roman" w:cs="Times New Roman"/>
          <w:i/>
        </w:rPr>
        <w:t>Tbr1</w:t>
      </w:r>
      <w:r w:rsidR="00D37A61" w:rsidRPr="00655C55">
        <w:rPr>
          <w:rFonts w:ascii="Times New Roman" w:hAnsi="Times New Roman" w:cs="Times New Roman"/>
          <w:i/>
          <w:vertAlign w:val="superscript"/>
        </w:rPr>
        <w:t>layer5</w:t>
      </w:r>
      <w:r w:rsidR="00D37A61" w:rsidRPr="00655C55">
        <w:rPr>
          <w:rFonts w:ascii="Times New Roman" w:hAnsi="Times New Roman" w:cs="Times New Roman"/>
        </w:rPr>
        <w:t xml:space="preserve"> mutant neurons</w:t>
      </w:r>
      <w:r w:rsidR="00D37A61">
        <w:rPr>
          <w:rFonts w:ascii="Times New Roman" w:hAnsi="Times New Roman" w:cs="Times New Roman"/>
        </w:rPr>
        <w:t xml:space="preserve"> (</w:t>
      </w:r>
      <w:r w:rsidR="00D37A61" w:rsidRPr="0098598D">
        <w:rPr>
          <w:rFonts w:ascii="Times New Roman" w:hAnsi="Times New Roman" w:cs="Times New Roman"/>
        </w:rPr>
        <w:t>n = 7/6/7, wildtype/ heterozygous/ homozygous; One-way ANOVA, F</w:t>
      </w:r>
      <w:r w:rsidR="00D37A61" w:rsidRPr="0098598D">
        <w:rPr>
          <w:rFonts w:ascii="Times New Roman" w:hAnsi="Times New Roman" w:cs="Times New Roman"/>
          <w:vertAlign w:val="subscript"/>
        </w:rPr>
        <w:t>(2,17)</w:t>
      </w:r>
      <w:r w:rsidR="00D37A61" w:rsidRPr="0098598D">
        <w:rPr>
          <w:rFonts w:ascii="Times New Roman" w:hAnsi="Times New Roman" w:cs="Times New Roman"/>
        </w:rPr>
        <w:t xml:space="preserve"> = 13.18, p = 0.0003; t-test, Tukey correction, wildtype v. heterozygous: q</w:t>
      </w:r>
      <w:r w:rsidR="00D37A61" w:rsidRPr="0098598D">
        <w:rPr>
          <w:rFonts w:ascii="Times New Roman" w:hAnsi="Times New Roman" w:cs="Times New Roman"/>
          <w:vertAlign w:val="subscript"/>
        </w:rPr>
        <w:t>(17)</w:t>
      </w:r>
      <w:r w:rsidR="00D37A61" w:rsidRPr="0098598D">
        <w:rPr>
          <w:rFonts w:ascii="Times New Roman" w:hAnsi="Times New Roman" w:cs="Times New Roman"/>
        </w:rPr>
        <w:t xml:space="preserve"> = 3.693, p = 0.0457; wildtype v. homozygous: q</w:t>
      </w:r>
      <w:r w:rsidR="00D37A61" w:rsidRPr="0098598D">
        <w:rPr>
          <w:rFonts w:ascii="Times New Roman" w:hAnsi="Times New Roman" w:cs="Times New Roman"/>
          <w:vertAlign w:val="subscript"/>
        </w:rPr>
        <w:t>(17)</w:t>
      </w:r>
      <w:r w:rsidR="00D37A61" w:rsidRPr="0098598D">
        <w:rPr>
          <w:rFonts w:ascii="Times New Roman" w:hAnsi="Times New Roman" w:cs="Times New Roman"/>
        </w:rPr>
        <w:t xml:space="preserve"> = 7.258, p = 0.0002)</w:t>
      </w:r>
      <w:r w:rsidR="00D37A61" w:rsidRPr="00655C55">
        <w:rPr>
          <w:rFonts w:ascii="Times New Roman" w:hAnsi="Times New Roman" w:cs="Times New Roman"/>
        </w:rPr>
        <w:t>.</w:t>
      </w:r>
      <w:r w:rsidRPr="00744659">
        <w:rPr>
          <w:rFonts w:ascii="Times New Roman" w:hAnsi="Times New Roman" w:cs="Times New Roman"/>
        </w:rPr>
        <w:t xml:space="preserve"> </w:t>
      </w:r>
      <w:r w:rsidRPr="00744659">
        <w:rPr>
          <w:rFonts w:ascii="Times New Roman" w:hAnsi="Times New Roman" w:cs="Times New Roman"/>
          <w:b/>
        </w:rPr>
        <w:t>(E)</w:t>
      </w:r>
      <w:r w:rsidRPr="00744659">
        <w:rPr>
          <w:rFonts w:ascii="Times New Roman" w:hAnsi="Times New Roman" w:cs="Times New Roman"/>
        </w:rPr>
        <w:t xml:space="preserve"> Neurons were held in current clamp at -70mV. The resonant frequency was measured as the frequency at which the impedance profile reached its peak (arrows).</w:t>
      </w:r>
      <w:r w:rsidR="000F5DB1">
        <w:rPr>
          <w:rFonts w:ascii="Times New Roman" w:hAnsi="Times New Roman" w:cs="Times New Roman"/>
        </w:rPr>
        <w:t xml:space="preserve"> </w:t>
      </w:r>
      <w:r w:rsidR="00D17F3E" w:rsidRPr="00D17F3E">
        <w:rPr>
          <w:rFonts w:ascii="Times New Roman" w:hAnsi="Times New Roman" w:cs="Times New Roman"/>
        </w:rPr>
        <w:t>Ratio of the fast Fourier transform of the voltage response (Fig. S6E top) to the fast Fourier transform of the sinusoidal current stimulus (Fig. S6E middle) to calculate the impedance amplitude profile (Fig. S6E bottom). We defined the resonant frequency as the frequency at which the impedance profile reached its peak.</w:t>
      </w:r>
      <w:r w:rsidR="00D17F3E">
        <w:rPr>
          <w:rFonts w:ascii="Times New Roman" w:hAnsi="Times New Roman" w:cs="Times New Roman"/>
        </w:rPr>
        <w:t xml:space="preserve"> </w:t>
      </w:r>
      <w:r w:rsidRPr="00744659">
        <w:rPr>
          <w:rFonts w:ascii="Times New Roman" w:hAnsi="Times New Roman" w:cs="Times New Roman"/>
        </w:rPr>
        <w:t xml:space="preserve">Scale bar = 5 mV, 5 s. </w:t>
      </w:r>
      <w:r w:rsidRPr="00744659">
        <w:rPr>
          <w:rFonts w:ascii="Times New Roman" w:hAnsi="Times New Roman" w:cs="Times New Roman"/>
          <w:b/>
        </w:rPr>
        <w:t>(F)</w:t>
      </w:r>
      <w:r w:rsidRPr="00744659">
        <w:rPr>
          <w:rFonts w:ascii="Times New Roman" w:hAnsi="Times New Roman" w:cs="Times New Roman"/>
        </w:rPr>
        <w:t xml:space="preserve"> ZD7288, an HCN channel blocker, decreased resonance frequency by over 50% in </w:t>
      </w:r>
      <w:r w:rsidRPr="00744659">
        <w:rPr>
          <w:rFonts w:ascii="Times New Roman" w:hAnsi="Times New Roman" w:cs="Times New Roman"/>
          <w:i/>
        </w:rPr>
        <w:t>Tbr1</w:t>
      </w:r>
      <w:r w:rsidRPr="00744659">
        <w:rPr>
          <w:rFonts w:ascii="Times New Roman" w:hAnsi="Times New Roman" w:cs="Times New Roman"/>
          <w:i/>
          <w:vertAlign w:val="superscript"/>
        </w:rPr>
        <w:t>layer</w:t>
      </w:r>
      <w:r w:rsidR="00D37A61">
        <w:rPr>
          <w:rFonts w:ascii="Times New Roman" w:hAnsi="Times New Roman" w:cs="Times New Roman"/>
          <w:i/>
          <w:vertAlign w:val="superscript"/>
        </w:rPr>
        <w:t>5</w:t>
      </w:r>
      <w:r w:rsidRPr="00744659">
        <w:rPr>
          <w:rFonts w:ascii="Times New Roman" w:hAnsi="Times New Roman" w:cs="Times New Roman"/>
          <w:i/>
        </w:rPr>
        <w:t xml:space="preserve"> </w:t>
      </w:r>
      <w:r w:rsidRPr="00744659">
        <w:rPr>
          <w:rFonts w:ascii="Times New Roman" w:hAnsi="Times New Roman" w:cs="Times New Roman"/>
        </w:rPr>
        <w:t xml:space="preserve">heterozygous (green), and </w:t>
      </w:r>
      <w:r w:rsidRPr="00744659">
        <w:rPr>
          <w:rFonts w:ascii="Times New Roman" w:hAnsi="Times New Roman" w:cs="Times New Roman"/>
          <w:i/>
        </w:rPr>
        <w:t>Tbr1</w:t>
      </w:r>
      <w:r w:rsidRPr="00744659">
        <w:rPr>
          <w:rFonts w:ascii="Times New Roman" w:hAnsi="Times New Roman" w:cs="Times New Roman"/>
          <w:i/>
          <w:vertAlign w:val="superscript"/>
        </w:rPr>
        <w:t>layer</w:t>
      </w:r>
      <w:r w:rsidR="00D37A61">
        <w:rPr>
          <w:rFonts w:ascii="Times New Roman" w:hAnsi="Times New Roman" w:cs="Times New Roman"/>
          <w:i/>
          <w:vertAlign w:val="superscript"/>
        </w:rPr>
        <w:t>5</w:t>
      </w:r>
      <w:r w:rsidRPr="00744659">
        <w:rPr>
          <w:rFonts w:ascii="Times New Roman" w:hAnsi="Times New Roman" w:cs="Times New Roman"/>
          <w:i/>
        </w:rPr>
        <w:t xml:space="preserve"> </w:t>
      </w:r>
      <w:r w:rsidRPr="00744659">
        <w:rPr>
          <w:rFonts w:ascii="Times New Roman" w:hAnsi="Times New Roman" w:cs="Times New Roman"/>
        </w:rPr>
        <w:t xml:space="preserve">homozygous mutants (blue). </w:t>
      </w:r>
      <w:r w:rsidRPr="00744659">
        <w:rPr>
          <w:rFonts w:ascii="Times New Roman" w:hAnsi="Times New Roman" w:cs="Times New Roman"/>
          <w:b/>
        </w:rPr>
        <w:t>(G)</w:t>
      </w:r>
      <w:r w:rsidRPr="00744659">
        <w:rPr>
          <w:rFonts w:ascii="Times New Roman" w:hAnsi="Times New Roman" w:cs="Times New Roman"/>
        </w:rPr>
        <w:t xml:space="preserve"> Quantification of changes in resonant frequency of </w:t>
      </w:r>
      <w:r w:rsidRPr="00744659">
        <w:rPr>
          <w:rFonts w:ascii="Times New Roman" w:hAnsi="Times New Roman" w:cs="Times New Roman"/>
          <w:i/>
        </w:rPr>
        <w:t>Tbr</w:t>
      </w:r>
      <w:r w:rsidRPr="00D37A61">
        <w:rPr>
          <w:rFonts w:ascii="Times New Roman" w:hAnsi="Times New Roman" w:cs="Times New Roman"/>
          <w:i/>
        </w:rPr>
        <w:t>1</w:t>
      </w:r>
      <w:r w:rsidRPr="00655C55">
        <w:rPr>
          <w:rFonts w:ascii="Times New Roman" w:hAnsi="Times New Roman" w:cs="Times New Roman"/>
          <w:i/>
          <w:vertAlign w:val="superscript"/>
        </w:rPr>
        <w:t>wildtype</w:t>
      </w:r>
      <w:r w:rsidRPr="00744659">
        <w:rPr>
          <w:rFonts w:ascii="Times New Roman" w:hAnsi="Times New Roman" w:cs="Times New Roman"/>
        </w:rPr>
        <w:t xml:space="preserve"> (red), </w:t>
      </w:r>
      <w:r w:rsidRPr="00744659">
        <w:rPr>
          <w:rFonts w:ascii="Times New Roman" w:hAnsi="Times New Roman" w:cs="Times New Roman"/>
          <w:i/>
        </w:rPr>
        <w:t>Tbr1</w:t>
      </w:r>
      <w:r w:rsidRPr="00744659">
        <w:rPr>
          <w:rFonts w:ascii="Times New Roman" w:hAnsi="Times New Roman" w:cs="Times New Roman"/>
          <w:i/>
          <w:vertAlign w:val="superscript"/>
        </w:rPr>
        <w:t>layer</w:t>
      </w:r>
      <w:r w:rsidR="00D37A61">
        <w:rPr>
          <w:rFonts w:ascii="Times New Roman" w:hAnsi="Times New Roman" w:cs="Times New Roman"/>
          <w:i/>
          <w:vertAlign w:val="superscript"/>
        </w:rPr>
        <w:t>5</w:t>
      </w:r>
      <w:r w:rsidRPr="00744659">
        <w:rPr>
          <w:rFonts w:ascii="Times New Roman" w:hAnsi="Times New Roman" w:cs="Times New Roman"/>
          <w:i/>
        </w:rPr>
        <w:t xml:space="preserve"> </w:t>
      </w:r>
      <w:r w:rsidRPr="00744659">
        <w:rPr>
          <w:rFonts w:ascii="Times New Roman" w:hAnsi="Times New Roman" w:cs="Times New Roman"/>
        </w:rPr>
        <w:t xml:space="preserve">heterozygous (green) and </w:t>
      </w:r>
      <w:r w:rsidRPr="00744659">
        <w:rPr>
          <w:rFonts w:ascii="Times New Roman" w:hAnsi="Times New Roman" w:cs="Times New Roman"/>
          <w:i/>
        </w:rPr>
        <w:t>Tbr1</w:t>
      </w:r>
      <w:r w:rsidRPr="00744659">
        <w:rPr>
          <w:rFonts w:ascii="Times New Roman" w:hAnsi="Times New Roman" w:cs="Times New Roman"/>
          <w:i/>
          <w:vertAlign w:val="superscript"/>
        </w:rPr>
        <w:t>layer</w:t>
      </w:r>
      <w:r w:rsidR="00D37A61">
        <w:rPr>
          <w:rFonts w:ascii="Times New Roman" w:hAnsi="Times New Roman" w:cs="Times New Roman"/>
          <w:i/>
          <w:vertAlign w:val="superscript"/>
        </w:rPr>
        <w:t>5</w:t>
      </w:r>
      <w:r w:rsidRPr="00744659">
        <w:rPr>
          <w:rFonts w:ascii="Times New Roman" w:hAnsi="Times New Roman" w:cs="Times New Roman"/>
          <w:i/>
        </w:rPr>
        <w:t xml:space="preserve"> </w:t>
      </w:r>
      <w:r w:rsidRPr="00744659">
        <w:rPr>
          <w:rFonts w:ascii="Times New Roman" w:hAnsi="Times New Roman" w:cs="Times New Roman"/>
        </w:rPr>
        <w:t>homozygous mutants (blue) after ZD7288 treatment</w:t>
      </w:r>
      <w:r w:rsidR="00D37A61">
        <w:rPr>
          <w:rFonts w:ascii="Times New Roman" w:hAnsi="Times New Roman" w:cs="Times New Roman"/>
        </w:rPr>
        <w:t xml:space="preserve"> (</w:t>
      </w:r>
      <w:r w:rsidR="00D37A61" w:rsidRPr="0098598D">
        <w:rPr>
          <w:rFonts w:ascii="Times New Roman" w:hAnsi="Times New Roman" w:cs="Times New Roman"/>
        </w:rPr>
        <w:t>n = 7/8/8, wildtype/ heterozygous/ homozygous; One-way ANOVA, F</w:t>
      </w:r>
      <w:r w:rsidR="00D37A61" w:rsidRPr="0098598D">
        <w:rPr>
          <w:rFonts w:ascii="Times New Roman" w:hAnsi="Times New Roman" w:cs="Times New Roman"/>
          <w:vertAlign w:val="subscript"/>
        </w:rPr>
        <w:t>(2,20)</w:t>
      </w:r>
      <w:r w:rsidR="00D37A61" w:rsidRPr="0098598D">
        <w:rPr>
          <w:rFonts w:ascii="Times New Roman" w:hAnsi="Times New Roman" w:cs="Times New Roman"/>
        </w:rPr>
        <w:t xml:space="preserve"> = 16.24, p &lt; 0.0001; t-test, Tukey correction, wildtype v. heterozygous: q</w:t>
      </w:r>
      <w:r w:rsidR="00D37A61" w:rsidRPr="0098598D">
        <w:rPr>
          <w:rFonts w:ascii="Times New Roman" w:hAnsi="Times New Roman" w:cs="Times New Roman"/>
          <w:vertAlign w:val="subscript"/>
        </w:rPr>
        <w:t>(20)</w:t>
      </w:r>
      <w:r w:rsidR="00D37A61" w:rsidRPr="0098598D">
        <w:rPr>
          <w:rFonts w:ascii="Times New Roman" w:hAnsi="Times New Roman" w:cs="Times New Roman"/>
        </w:rPr>
        <w:t xml:space="preserve"> = 7.075, p = 0.0002; wildtype v. homozygous: q</w:t>
      </w:r>
      <w:r w:rsidR="00D37A61" w:rsidRPr="0098598D">
        <w:rPr>
          <w:rFonts w:ascii="Times New Roman" w:hAnsi="Times New Roman" w:cs="Times New Roman"/>
          <w:vertAlign w:val="subscript"/>
        </w:rPr>
        <w:t>(20)</w:t>
      </w:r>
      <w:r w:rsidR="00D37A61" w:rsidRPr="0098598D">
        <w:rPr>
          <w:rFonts w:ascii="Times New Roman" w:hAnsi="Times New Roman" w:cs="Times New Roman"/>
        </w:rPr>
        <w:t xml:space="preserve"> = 7.038, p = 0.0002).</w:t>
      </w:r>
      <w:r w:rsidR="00D37A61">
        <w:rPr>
          <w:rFonts w:ascii="Times New Roman" w:hAnsi="Times New Roman" w:cs="Times New Roman"/>
        </w:rPr>
        <w:t xml:space="preserve"> </w:t>
      </w:r>
      <w:r w:rsidRPr="00744659">
        <w:rPr>
          <w:rFonts w:ascii="Times New Roman" w:hAnsi="Times New Roman" w:cs="Times New Roman"/>
        </w:rPr>
        <w:t>(**</w:t>
      </w:r>
      <w:r w:rsidRPr="00744659">
        <w:rPr>
          <w:rFonts w:ascii="Times New Roman" w:hAnsi="Times New Roman" w:cs="Times New Roman"/>
          <w:iCs/>
        </w:rPr>
        <w:t>p</w:t>
      </w:r>
      <w:r w:rsidRPr="00744659">
        <w:rPr>
          <w:rFonts w:ascii="Times New Roman" w:hAnsi="Times New Roman" w:cs="Times New Roman"/>
        </w:rPr>
        <w:t>&lt; 0.01) (***p&lt;0.001).</w:t>
      </w:r>
    </w:p>
    <w:p w14:paraId="3F7EAF5A" w14:textId="5B494494" w:rsidR="00E21766" w:rsidRDefault="00E21766" w:rsidP="007D5A60">
      <w:pPr>
        <w:rPr>
          <w:rFonts w:ascii="Times New Roman" w:hAnsi="Times New Roman" w:cs="Times New Roman"/>
        </w:rPr>
      </w:pPr>
    </w:p>
    <w:p w14:paraId="4954BD3E" w14:textId="1E410708" w:rsidR="007B7001" w:rsidRDefault="007B7001" w:rsidP="007D5A60">
      <w:pPr>
        <w:rPr>
          <w:rFonts w:ascii="Times New Roman" w:hAnsi="Times New Roman" w:cs="Times New Roman"/>
        </w:rPr>
      </w:pPr>
    </w:p>
    <w:p w14:paraId="3FB78DDB" w14:textId="79C6A3DF" w:rsidR="00C2088B" w:rsidRDefault="00C2088B" w:rsidP="007D5A60">
      <w:pPr>
        <w:rPr>
          <w:rFonts w:ascii="Times New Roman" w:hAnsi="Times New Roman" w:cs="Times New Roman"/>
        </w:rPr>
      </w:pPr>
    </w:p>
    <w:p w14:paraId="54898A89" w14:textId="0FF56F02" w:rsidR="00C2088B" w:rsidRDefault="00C2088B" w:rsidP="007D5A60">
      <w:pPr>
        <w:rPr>
          <w:rFonts w:ascii="Times New Roman" w:hAnsi="Times New Roman" w:cs="Times New Roman"/>
        </w:rPr>
      </w:pPr>
    </w:p>
    <w:p w14:paraId="55B05167" w14:textId="7DAC1BD0" w:rsidR="00C2088B" w:rsidRDefault="00C2088B" w:rsidP="007D5A60">
      <w:pPr>
        <w:rPr>
          <w:rFonts w:ascii="Times New Roman" w:hAnsi="Times New Roman" w:cs="Times New Roman"/>
        </w:rPr>
      </w:pPr>
    </w:p>
    <w:p w14:paraId="4EB3E6AF" w14:textId="4CFEFF6A" w:rsidR="00C2088B" w:rsidRDefault="00C2088B" w:rsidP="007D5A60">
      <w:pPr>
        <w:rPr>
          <w:rFonts w:ascii="Times New Roman" w:hAnsi="Times New Roman" w:cs="Times New Roman"/>
        </w:rPr>
      </w:pPr>
    </w:p>
    <w:p w14:paraId="6D9963FD" w14:textId="2263A074" w:rsidR="00C2088B" w:rsidRDefault="00C2088B" w:rsidP="007D5A60">
      <w:pPr>
        <w:rPr>
          <w:rFonts w:ascii="Times New Roman" w:hAnsi="Times New Roman" w:cs="Times New Roman"/>
        </w:rPr>
      </w:pPr>
    </w:p>
    <w:p w14:paraId="630F480C" w14:textId="0EAE2FDA" w:rsidR="00C2088B" w:rsidRDefault="00C2088B" w:rsidP="007D5A60">
      <w:pPr>
        <w:rPr>
          <w:rFonts w:ascii="Times New Roman" w:hAnsi="Times New Roman" w:cs="Times New Roman"/>
        </w:rPr>
      </w:pPr>
    </w:p>
    <w:p w14:paraId="4B6E76B1" w14:textId="72489A66" w:rsidR="00C2088B" w:rsidRDefault="00C2088B" w:rsidP="007D5A60">
      <w:pPr>
        <w:rPr>
          <w:rFonts w:ascii="Times New Roman" w:hAnsi="Times New Roman" w:cs="Times New Roman"/>
        </w:rPr>
      </w:pPr>
    </w:p>
    <w:p w14:paraId="665826BA" w14:textId="4AD41280" w:rsidR="00DF5DC1" w:rsidRDefault="00DF5DC1" w:rsidP="007D5A60">
      <w:pPr>
        <w:rPr>
          <w:rFonts w:ascii="Times New Roman" w:hAnsi="Times New Roman" w:cs="Times New Roman"/>
        </w:rPr>
      </w:pPr>
    </w:p>
    <w:p w14:paraId="44D685FA" w14:textId="5146FB99" w:rsidR="00DF5DC1" w:rsidRDefault="00DF5DC1" w:rsidP="007D5A60">
      <w:pPr>
        <w:rPr>
          <w:rFonts w:ascii="Times New Roman" w:hAnsi="Times New Roman" w:cs="Times New Roman"/>
        </w:rPr>
      </w:pPr>
    </w:p>
    <w:p w14:paraId="2B2F02C9" w14:textId="27D55ECF" w:rsidR="00DF5DC1" w:rsidRDefault="00DF5DC1" w:rsidP="007D5A60">
      <w:pPr>
        <w:rPr>
          <w:rFonts w:ascii="Times New Roman" w:hAnsi="Times New Roman" w:cs="Times New Roman"/>
        </w:rPr>
      </w:pPr>
    </w:p>
    <w:p w14:paraId="3FA2F0A8" w14:textId="77777777" w:rsidR="00DF5DC1" w:rsidRDefault="00DF5DC1" w:rsidP="007D5A60">
      <w:pPr>
        <w:rPr>
          <w:rFonts w:ascii="Times New Roman" w:hAnsi="Times New Roman" w:cs="Times New Roman"/>
        </w:rPr>
      </w:pPr>
    </w:p>
    <w:p w14:paraId="5937E0E2" w14:textId="77777777" w:rsidR="00C2088B" w:rsidRDefault="00C2088B" w:rsidP="007D5A60">
      <w:pPr>
        <w:rPr>
          <w:rFonts w:ascii="Times New Roman" w:hAnsi="Times New Roman" w:cs="Times New Roman"/>
        </w:rPr>
      </w:pPr>
    </w:p>
    <w:p w14:paraId="3ADA3B04" w14:textId="77777777" w:rsidR="007B7001" w:rsidRPr="007D5A60" w:rsidRDefault="007B7001" w:rsidP="007D5A60">
      <w:pPr>
        <w:rPr>
          <w:rFonts w:ascii="Times New Roman" w:hAnsi="Times New Roman" w:cs="Times New Roman"/>
        </w:rPr>
      </w:pPr>
    </w:p>
    <w:p w14:paraId="475E2A62" w14:textId="77777777" w:rsidR="00845996" w:rsidRPr="00096BF3" w:rsidRDefault="00845996" w:rsidP="00F70FCC">
      <w:pPr>
        <w:spacing w:line="360" w:lineRule="auto"/>
        <w:rPr>
          <w:rFonts w:ascii="Times New Roman" w:hAnsi="Times New Roman" w:cs="Times New Roman"/>
          <w:b/>
          <w:bCs/>
        </w:rPr>
      </w:pPr>
      <w:r w:rsidRPr="00096BF3">
        <w:rPr>
          <w:rFonts w:ascii="Times New Roman" w:hAnsi="Times New Roman" w:cs="Times New Roman"/>
          <w:b/>
          <w:bCs/>
        </w:rPr>
        <w:lastRenderedPageBreak/>
        <w:t xml:space="preserve">STAR </w:t>
      </w:r>
      <w:r w:rsidR="00860BCA" w:rsidRPr="00096BF3">
        <w:rPr>
          <w:rFonts w:ascii="Times New Roman" w:hAnsi="Times New Roman" w:cs="Times New Roman"/>
          <w:b/>
          <w:bCs/>
        </w:rPr>
        <w:t>METHODS</w:t>
      </w:r>
      <w:r w:rsidRPr="00096BF3">
        <w:rPr>
          <w:rFonts w:ascii="Times New Roman" w:hAnsi="Times New Roman" w:cs="Times New Roman"/>
          <w:b/>
          <w:bCs/>
        </w:rPr>
        <w:t>:</w:t>
      </w:r>
    </w:p>
    <w:p w14:paraId="028CC779" w14:textId="77777777" w:rsidR="00845996" w:rsidRPr="00096BF3" w:rsidRDefault="00845996" w:rsidP="00F70FCC">
      <w:pPr>
        <w:spacing w:line="360" w:lineRule="auto"/>
        <w:rPr>
          <w:rFonts w:ascii="Times New Roman" w:hAnsi="Times New Roman" w:cs="Times New Roman"/>
          <w:b/>
          <w:bCs/>
        </w:rPr>
      </w:pPr>
      <w:r w:rsidRPr="00096BF3">
        <w:rPr>
          <w:rFonts w:ascii="Times New Roman" w:hAnsi="Times New Roman" w:cs="Times New Roman"/>
          <w:b/>
          <w:bCs/>
        </w:rPr>
        <w:t>CONTACT FOR REAGENT AND RESOURCE SHARING:</w:t>
      </w:r>
    </w:p>
    <w:p w14:paraId="6DCD2693" w14:textId="77777777" w:rsidR="00845996" w:rsidRPr="00096BF3" w:rsidRDefault="00845996" w:rsidP="00B12AE9">
      <w:pPr>
        <w:rPr>
          <w:rFonts w:ascii="Times New Roman" w:hAnsi="Times New Roman" w:cs="Times New Roman"/>
          <w:bCs/>
        </w:rPr>
      </w:pPr>
      <w:r w:rsidRPr="00096BF3">
        <w:rPr>
          <w:rFonts w:ascii="Times New Roman" w:hAnsi="Times New Roman" w:cs="Times New Roman"/>
          <w:bCs/>
        </w:rPr>
        <w:t>Further information and requests for resources and reagents should be directed to and will be</w:t>
      </w:r>
    </w:p>
    <w:p w14:paraId="724DC964" w14:textId="77777777" w:rsidR="00845996" w:rsidRPr="00096BF3" w:rsidRDefault="00845996" w:rsidP="00F70FCC">
      <w:pPr>
        <w:spacing w:line="360" w:lineRule="auto"/>
        <w:rPr>
          <w:rFonts w:ascii="Times New Roman" w:hAnsi="Times New Roman" w:cs="Times New Roman"/>
          <w:bCs/>
        </w:rPr>
      </w:pPr>
      <w:r w:rsidRPr="00096BF3">
        <w:rPr>
          <w:rFonts w:ascii="Times New Roman" w:hAnsi="Times New Roman" w:cs="Times New Roman"/>
          <w:bCs/>
        </w:rPr>
        <w:t>fulfilled by the Lead Contact, Dr. John L. Rubenstein (</w:t>
      </w:r>
      <w:hyperlink r:id="rId11" w:history="1">
        <w:r w:rsidRPr="00096BF3">
          <w:rPr>
            <w:rStyle w:val="Hyperlink"/>
            <w:rFonts w:ascii="Times New Roman" w:hAnsi="Times New Roman" w:cs="Times New Roman"/>
          </w:rPr>
          <w:t>john.rubenstein@ucsf</w:t>
        </w:r>
        <w:r w:rsidRPr="00096BF3">
          <w:rPr>
            <w:rStyle w:val="Hyperlink"/>
            <w:rFonts w:ascii="Times New Roman" w:hAnsi="Times New Roman" w:cs="Times New Roman"/>
            <w:bCs/>
          </w:rPr>
          <w:t>.edu</w:t>
        </w:r>
      </w:hyperlink>
      <w:r w:rsidRPr="00096BF3">
        <w:rPr>
          <w:rFonts w:ascii="Times New Roman" w:hAnsi="Times New Roman" w:cs="Times New Roman"/>
          <w:bCs/>
        </w:rPr>
        <w:t>).</w:t>
      </w:r>
    </w:p>
    <w:p w14:paraId="2D33F924" w14:textId="77777777" w:rsidR="00845996" w:rsidRPr="00096BF3" w:rsidRDefault="00845996" w:rsidP="00F70FCC">
      <w:pPr>
        <w:spacing w:line="360" w:lineRule="auto"/>
        <w:rPr>
          <w:rFonts w:ascii="Times New Roman" w:hAnsi="Times New Roman" w:cs="Times New Roman"/>
          <w:bCs/>
        </w:rPr>
      </w:pPr>
    </w:p>
    <w:p w14:paraId="3DE99EA3" w14:textId="77777777" w:rsidR="00845996" w:rsidRPr="00096BF3" w:rsidRDefault="00845996" w:rsidP="00F70FCC">
      <w:pPr>
        <w:spacing w:line="360" w:lineRule="auto"/>
        <w:rPr>
          <w:rFonts w:ascii="Times New Roman" w:hAnsi="Times New Roman" w:cs="Times New Roman"/>
          <w:b/>
        </w:rPr>
      </w:pPr>
      <w:r w:rsidRPr="00096BF3">
        <w:rPr>
          <w:rFonts w:ascii="Times New Roman" w:hAnsi="Times New Roman" w:cs="Times New Roman"/>
          <w:b/>
        </w:rPr>
        <w:t>EXPERIMENTAL MODEL AND SUBJECT DETAILS:</w:t>
      </w:r>
    </w:p>
    <w:p w14:paraId="4677B4C5" w14:textId="77777777" w:rsidR="00845996" w:rsidRPr="00616EDC" w:rsidRDefault="00845996" w:rsidP="00F70FCC">
      <w:pPr>
        <w:spacing w:line="360" w:lineRule="auto"/>
        <w:rPr>
          <w:rFonts w:ascii="Times New Roman" w:hAnsi="Times New Roman" w:cs="Times New Roman"/>
          <w:b/>
        </w:rPr>
      </w:pPr>
      <w:r w:rsidRPr="00616EDC">
        <w:rPr>
          <w:rFonts w:ascii="Times New Roman" w:hAnsi="Times New Roman" w:cs="Times New Roman"/>
          <w:b/>
        </w:rPr>
        <w:t>Animals:</w:t>
      </w:r>
    </w:p>
    <w:p w14:paraId="795ED66F" w14:textId="77777777" w:rsidR="00845996" w:rsidRPr="00A86E1E" w:rsidRDefault="00845996" w:rsidP="00565EFC">
      <w:pPr>
        <w:ind w:firstLine="720"/>
        <w:rPr>
          <w:rFonts w:ascii="Times New Roman" w:hAnsi="Times New Roman" w:cs="Times New Roman"/>
        </w:rPr>
      </w:pPr>
      <w:r w:rsidRPr="00616EDC">
        <w:rPr>
          <w:rFonts w:ascii="Times New Roman" w:hAnsi="Times New Roman" w:cs="Times New Roman"/>
        </w:rPr>
        <w:t>All procedures and animal care were approved and performed in accordance with the University of California San Francisco Laboratory Animal Research Center (LARC) guidelines. All strains were maintained on a C57Bl/6 background. Animals were housed in a vivarium with a 12hr light, 12hr dark cycle. Postnatally, experimental animals were kept with their littermates.</w:t>
      </w:r>
      <w:r w:rsidRPr="00616EDC">
        <w:rPr>
          <w:rFonts w:ascii="Times New Roman" w:hAnsi="Times New Roman" w:cs="Times New Roman"/>
          <w:b/>
        </w:rPr>
        <w:t xml:space="preserve"> </w:t>
      </w:r>
      <w:r w:rsidRPr="00616EDC">
        <w:rPr>
          <w:rFonts w:ascii="Times New Roman" w:hAnsi="Times New Roman" w:cs="Times New Roman"/>
        </w:rPr>
        <w:t xml:space="preserve">For timed pregnancies, noon on the day of the vaginal plug was counted as embryonic day 0.5. </w:t>
      </w:r>
    </w:p>
    <w:p w14:paraId="46555D9B" w14:textId="2FF87C67" w:rsidR="00845996" w:rsidRPr="00616EDC" w:rsidRDefault="00845996" w:rsidP="00565EFC">
      <w:pPr>
        <w:ind w:firstLine="720"/>
        <w:rPr>
          <w:rFonts w:ascii="Times New Roman" w:hAnsi="Times New Roman" w:cs="Times New Roman"/>
        </w:rPr>
      </w:pPr>
      <w:r w:rsidRPr="00616EDC">
        <w:rPr>
          <w:rFonts w:ascii="Times New Roman" w:hAnsi="Times New Roman" w:cs="Times New Roman"/>
        </w:rPr>
        <w:t xml:space="preserve">The </w:t>
      </w:r>
      <w:r w:rsidRPr="00616EDC">
        <w:rPr>
          <w:rFonts w:ascii="Times New Roman" w:hAnsi="Times New Roman" w:cs="Times New Roman"/>
          <w:i/>
        </w:rPr>
        <w:t>Tbr1</w:t>
      </w:r>
      <w:r w:rsidRPr="00616EDC">
        <w:rPr>
          <w:rFonts w:ascii="Times New Roman" w:hAnsi="Times New Roman" w:cs="Times New Roman"/>
          <w:i/>
          <w:vertAlign w:val="superscript"/>
        </w:rPr>
        <w:t>flox</w:t>
      </w:r>
      <w:r w:rsidRPr="00616EDC">
        <w:rPr>
          <w:rFonts w:ascii="Times New Roman" w:hAnsi="Times New Roman" w:cs="Times New Roman"/>
          <w:vertAlign w:val="superscript"/>
        </w:rPr>
        <w:t xml:space="preserve"> </w:t>
      </w:r>
      <w:r w:rsidRPr="00616EDC">
        <w:rPr>
          <w:rFonts w:ascii="Times New Roman" w:hAnsi="Times New Roman" w:cs="Times New Roman"/>
        </w:rPr>
        <w:t xml:space="preserve">allele was generated by </w:t>
      </w:r>
      <w:proofErr w:type="spellStart"/>
      <w:r w:rsidRPr="00616EDC">
        <w:rPr>
          <w:rFonts w:ascii="Times New Roman" w:hAnsi="Times New Roman" w:cs="Times New Roman"/>
        </w:rPr>
        <w:t>inGenious</w:t>
      </w:r>
      <w:proofErr w:type="spellEnd"/>
      <w:r w:rsidRPr="00616EDC">
        <w:rPr>
          <w:rFonts w:ascii="Times New Roman" w:hAnsi="Times New Roman" w:cs="Times New Roman"/>
        </w:rPr>
        <w:t xml:space="preserve"> Targeting Laboratory (Ronkonkoma, NY). </w:t>
      </w:r>
      <w:proofErr w:type="spellStart"/>
      <w:r w:rsidRPr="00616EDC">
        <w:rPr>
          <w:rFonts w:ascii="Times New Roman" w:hAnsi="Times New Roman" w:cs="Times New Roman"/>
        </w:rPr>
        <w:t>LoxP</w:t>
      </w:r>
      <w:proofErr w:type="spellEnd"/>
      <w:r w:rsidRPr="00616EDC">
        <w:rPr>
          <w:rFonts w:ascii="Times New Roman" w:hAnsi="Times New Roman" w:cs="Times New Roman"/>
        </w:rPr>
        <w:t xml:space="preserve"> sites were inserted into introns 1 and 3, flanking </w:t>
      </w:r>
      <w:r w:rsidRPr="00616EDC">
        <w:rPr>
          <w:rFonts w:ascii="Times New Roman" w:hAnsi="Times New Roman" w:cs="Times New Roman"/>
          <w:i/>
        </w:rPr>
        <w:t>Tbr1</w:t>
      </w:r>
      <w:r w:rsidRPr="00616EDC">
        <w:rPr>
          <w:rFonts w:ascii="Times New Roman" w:hAnsi="Times New Roman" w:cs="Times New Roman"/>
        </w:rPr>
        <w:t xml:space="preserve"> exons 2 and 3</w:t>
      </w:r>
      <w:r w:rsidR="0005445C">
        <w:rPr>
          <w:rFonts w:ascii="Times New Roman" w:hAnsi="Times New Roman" w:cs="Times New Roman"/>
        </w:rPr>
        <w:t xml:space="preserve"> </w:t>
      </w:r>
      <w:r w:rsidR="0005445C">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&lt;EndNote&gt;&lt;Cite&gt;&lt;Author&gt;Fazel Darbandi&lt;/Author&gt;&lt;Year&gt;2018&lt;/Year&gt;&lt;IDText&gt;Neonatal &amp;lt;em&amp;gt;Tbr1&amp;lt;/em&amp;gt; Dosage Controls Cortical Layer 6 Connectivity&lt;/IDText&gt;&lt;DisplayText&gt;(Fazel Darbandi et al., 2018)&lt;/DisplayText&gt;&lt;record&gt;&lt;urls&gt;&lt;related-urls&gt;&lt;url&gt;https://doi.org/10.1016/j.neuron.2018.09.027&lt;/url&gt;&lt;/related-urls&gt;&lt;/urls&gt;&lt;isbn&gt;0896-6273&lt;/isbn&gt;&lt;titles&gt;&lt;title&gt;Neonatal &amp;lt;em&amp;gt;Tbr1&amp;lt;/em&amp;gt; Dosage Controls Cortical Layer 6 Connectivity&lt;/title&gt;&lt;secondary-title&gt;Neuron&lt;/secondary-title&gt;&lt;/titles&gt;&lt;pages&gt;831-845.e7&lt;/pages&gt;&lt;number&gt;4&lt;/number&gt;&lt;access-date&gt;2018/11/21&lt;/access-date&gt;&lt;contributors&gt;&lt;authors&gt;&lt;author&gt;Fazel Darbandi, Siavash&lt;/author&gt;&lt;author&gt;Robinson Schwartz, Sarah E.&lt;/author&gt;&lt;author&gt;Qi, Qihao&lt;/author&gt;&lt;author&gt;Catta-Preta, Rinaldo&lt;/author&gt;&lt;author&gt;Pai, Emily Ling-Lin&lt;/author&gt;&lt;author&gt;Mandell, Jeffrey D.&lt;/author&gt;&lt;author&gt;Everitt, Amanda&lt;/author&gt;&lt;author&gt;Rubin, Anna&lt;/author&gt;&lt;author&gt;Krasnoff, Rebecca A.&lt;/author&gt;&lt;author&gt;Katzman, Sol&lt;/author&gt;&lt;author&gt;Tastad, David&lt;/author&gt;&lt;author&gt;Nord, Alex S.&lt;/author&gt;&lt;author&gt;Willsey, A. Jeremy&lt;/author&gt;&lt;author&gt;Chen, Bin&lt;/author&gt;&lt;author&gt;State, Matthew W.&lt;/author&gt;&lt;author&gt;Sohal, Vikaas S.&lt;/author&gt;&lt;author&gt;Rubenstein, John L. R.&lt;/author&gt;&lt;/authors&gt;&lt;/contributors&gt;&lt;added-date format="utc"&gt;1542839909&lt;/added-date&gt;&lt;ref-type name="Journal Article"&gt;17&lt;/ref-type&gt;&lt;dates&gt;&lt;year&gt;2018&lt;/year&gt;&lt;/dates&gt;&lt;rec-number&gt;1072&lt;/rec-number&gt;&lt;publisher&gt;Elsevier&lt;/publisher&gt;&lt;last-updated-date format="utc"&gt;1542839913&lt;/last-updated-date&gt;&lt;electronic-resource-num&gt;10.1016/j.neuron.2018.09.027&lt;/electronic-resource-num&gt;&lt;volume&gt;100&lt;/volume&gt;&lt;/record&gt;&lt;/Cite&gt;&lt;/EndNote&gt;</w:instrText>
      </w:r>
      <w:r w:rsidR="0005445C">
        <w:rPr>
          <w:rFonts w:ascii="Times New Roman" w:hAnsi="Times New Roman" w:cs="Times New Roman"/>
        </w:rPr>
        <w:fldChar w:fldCharType="separate"/>
      </w:r>
      <w:r w:rsidR="004B3E6D">
        <w:rPr>
          <w:rFonts w:ascii="Times New Roman" w:hAnsi="Times New Roman" w:cs="Times New Roman"/>
          <w:noProof/>
        </w:rPr>
        <w:t>(Fazel Darbandi et al., 2018)</w:t>
      </w:r>
      <w:r w:rsidR="0005445C">
        <w:rPr>
          <w:rFonts w:ascii="Times New Roman" w:hAnsi="Times New Roman" w:cs="Times New Roman"/>
        </w:rPr>
        <w:fldChar w:fldCharType="end"/>
      </w:r>
      <w:r w:rsidR="0005445C">
        <w:rPr>
          <w:rFonts w:ascii="Times New Roman" w:hAnsi="Times New Roman" w:cs="Times New Roman"/>
        </w:rPr>
        <w:t>.</w:t>
      </w:r>
      <w:r w:rsidRPr="00616EDC">
        <w:rPr>
          <w:rFonts w:ascii="Times New Roman" w:hAnsi="Times New Roman" w:cs="Times New Roman"/>
        </w:rPr>
        <w:t xml:space="preserve"> To enable selection of homologous recombinants, the </w:t>
      </w:r>
      <w:proofErr w:type="spellStart"/>
      <w:r w:rsidRPr="00616EDC">
        <w:rPr>
          <w:rFonts w:ascii="Times New Roman" w:hAnsi="Times New Roman" w:cs="Times New Roman"/>
        </w:rPr>
        <w:t>LoxP</w:t>
      </w:r>
      <w:proofErr w:type="spellEnd"/>
      <w:r w:rsidRPr="00616EDC">
        <w:rPr>
          <w:rFonts w:ascii="Times New Roman" w:hAnsi="Times New Roman" w:cs="Times New Roman"/>
        </w:rPr>
        <w:t xml:space="preserve"> site in intron 3 was embedded in a </w:t>
      </w:r>
      <w:r w:rsidRPr="00616EDC">
        <w:rPr>
          <w:rFonts w:ascii="Times New Roman" w:hAnsi="Times New Roman" w:cs="Times New Roman"/>
          <w:i/>
        </w:rPr>
        <w:t>neo</w:t>
      </w:r>
      <w:r w:rsidRPr="00616EDC">
        <w:rPr>
          <w:rFonts w:ascii="Times New Roman" w:hAnsi="Times New Roman" w:cs="Times New Roman"/>
        </w:rPr>
        <w:t xml:space="preserve"> cassette that was flanked by </w:t>
      </w:r>
      <w:proofErr w:type="spellStart"/>
      <w:r w:rsidRPr="00616EDC">
        <w:rPr>
          <w:rFonts w:ascii="Times New Roman" w:hAnsi="Times New Roman" w:cs="Times New Roman"/>
          <w:i/>
        </w:rPr>
        <w:t>Flp</w:t>
      </w:r>
      <w:proofErr w:type="spellEnd"/>
      <w:r w:rsidRPr="00616EDC">
        <w:rPr>
          <w:rFonts w:ascii="Times New Roman" w:hAnsi="Times New Roman" w:cs="Times New Roman"/>
        </w:rPr>
        <w:t xml:space="preserve"> sites. The </w:t>
      </w:r>
      <w:r w:rsidRPr="00616EDC">
        <w:rPr>
          <w:rFonts w:ascii="Times New Roman" w:hAnsi="Times New Roman" w:cs="Times New Roman"/>
          <w:i/>
        </w:rPr>
        <w:t>neo</w:t>
      </w:r>
      <w:r w:rsidRPr="00616EDC">
        <w:rPr>
          <w:rFonts w:ascii="Times New Roman" w:hAnsi="Times New Roman" w:cs="Times New Roman"/>
        </w:rPr>
        <w:t xml:space="preserve"> cassette was removed by mating to a </w:t>
      </w:r>
      <w:proofErr w:type="spellStart"/>
      <w:r w:rsidRPr="00616EDC">
        <w:rPr>
          <w:rFonts w:ascii="Times New Roman" w:hAnsi="Times New Roman" w:cs="Times New Roman"/>
          <w:i/>
        </w:rPr>
        <w:t>Flp</w:t>
      </w:r>
      <w:proofErr w:type="spellEnd"/>
      <w:r w:rsidRPr="00616EDC">
        <w:rPr>
          <w:rFonts w:ascii="Times New Roman" w:hAnsi="Times New Roman" w:cs="Times New Roman"/>
        </w:rPr>
        <w:t xml:space="preserve">-expressing mouse to generate the </w:t>
      </w:r>
      <w:r w:rsidRPr="00616EDC">
        <w:rPr>
          <w:rFonts w:ascii="Times New Roman" w:hAnsi="Times New Roman" w:cs="Times New Roman"/>
          <w:i/>
        </w:rPr>
        <w:t>Tbr1</w:t>
      </w:r>
      <w:r w:rsidRPr="00616EDC">
        <w:rPr>
          <w:rFonts w:ascii="Times New Roman" w:hAnsi="Times New Roman" w:cs="Times New Roman"/>
          <w:i/>
          <w:vertAlign w:val="superscript"/>
        </w:rPr>
        <w:t>flox</w:t>
      </w:r>
      <w:r w:rsidRPr="00616EDC">
        <w:rPr>
          <w:rFonts w:ascii="Times New Roman" w:hAnsi="Times New Roman" w:cs="Times New Roman"/>
        </w:rPr>
        <w:t xml:space="preserve"> allele.</w:t>
      </w:r>
      <w:r w:rsidRPr="00616EDC">
        <w:rPr>
          <w:rFonts w:ascii="Times New Roman" w:hAnsi="Times New Roman" w:cs="Times New Roman"/>
          <w:b/>
        </w:rPr>
        <w:t xml:space="preserve"> </w:t>
      </w:r>
      <w:r w:rsidRPr="00616EDC">
        <w:rPr>
          <w:rFonts w:ascii="Times New Roman" w:hAnsi="Times New Roman" w:cs="Times New Roman"/>
          <w:bCs/>
        </w:rPr>
        <w:t xml:space="preserve">Cre excision removes exons 2 and 3, including the T-box DNA binding region, similar to the constitutive null allele </w:t>
      </w:r>
      <w:r w:rsidRPr="00616EDC">
        <w:rPr>
          <w:rFonts w:ascii="Times New Roman" w:hAnsi="Times New Roman" w:cs="Times New Roman"/>
          <w:bCs/>
        </w:rPr>
        <w:fldChar w:fldCharType="begin"/>
      </w:r>
      <w:r w:rsidR="004B3E6D">
        <w:rPr>
          <w:rFonts w:ascii="Times New Roman" w:hAnsi="Times New Roman" w:cs="Times New Roman"/>
          <w:bCs/>
        </w:rPr>
        <w:instrText xml:space="preserve"> ADDIN EN.CITE &lt;EndNote&gt;&lt;Cite&gt;&lt;Author&gt;Bulfone&lt;/Author&gt;&lt;Year&gt;1998&lt;/Year&gt;&lt;RecNum&gt;0&lt;/RecNum&gt;&lt;IDText&gt;An Olfactory Sensory Map Develops in the Absence of Normal Projection Neurons or GABAergic Interneurons&lt;/IDText&gt;&lt;DisplayText&gt;(Bulfone et al., 1998)&lt;/DisplayText&gt;&lt;record&gt;&lt;dates&gt;&lt;pub-dates&gt;&lt;date&gt;12//&lt;/date&gt;&lt;/pub-dates&gt;&lt;year&gt;1998&lt;/year&gt;&lt;/dates&gt;&lt;urls&gt;&lt;related-urls&gt;&lt;url&gt;http://www.sciencedirect.com/science/article/pii/S0896627300806479&lt;/url&gt;&lt;/related-urls&gt;&lt;/urls&gt;&lt;isbn&gt;0896-6273&lt;/isbn&gt;&lt;titles&gt;&lt;title&gt;An Olfactory Sensory Map Develops in the Absence of Normal Projection Neurons or GABAergic Interneurons&lt;/title&gt;&lt;secondary-title&gt;Neuron&lt;/secondary-title&gt;&lt;/titles&gt;&lt;pages&gt;1273-1282&lt;/pages&gt;&lt;number&gt;6&lt;/number&gt;&lt;contributors&gt;&lt;authors&gt;&lt;author&gt;Bulfone, Alessandro&lt;/author&gt;&lt;author&gt;Wang, Fan&lt;/author&gt;&lt;author&gt;Hevner, Robert&lt;/author&gt;&lt;author&gt;Anderson, Stewart&lt;/author&gt;&lt;author&gt;Cutforth, Tyler&lt;/author&gt;&lt;author&gt;Chen, Sandy&lt;/author&gt;&lt;author&gt;Meneses, Juanito&lt;/author&gt;&lt;author&gt;Pedersen, Roger&lt;/author&gt;&lt;author&gt;Axel, Richard&lt;/author&gt;&lt;author&gt;Rubenstein, John L. R.&lt;/author&gt;&lt;/authors&gt;&lt;/contributors&gt;&lt;added-date format="utc"&gt;1463186150&lt;/added-date&gt;&lt;ref-type name="Journal Article"&gt;17&lt;/ref-type&gt;&lt;rec-number&gt;248&lt;/rec-number&gt;&lt;last-updated-date format="utc"&gt;1495756766&lt;/last-updated-date&gt;&lt;electronic-resource-num&gt;http://dx.doi.org/10.1016/S0896-6273(00)80647-9&lt;/electronic-resource-num&gt;&lt;volume&gt;21&lt;/volume&gt;&lt;/record&gt;&lt;/Cite&gt;&lt;/EndNote&gt;</w:instrText>
      </w:r>
      <w:r w:rsidRPr="00616EDC">
        <w:rPr>
          <w:rFonts w:ascii="Times New Roman" w:hAnsi="Times New Roman" w:cs="Times New Roman"/>
          <w:bCs/>
        </w:rPr>
        <w:fldChar w:fldCharType="separate"/>
      </w:r>
      <w:r w:rsidR="004B3E6D">
        <w:rPr>
          <w:rFonts w:ascii="Times New Roman" w:hAnsi="Times New Roman" w:cs="Times New Roman"/>
          <w:bCs/>
          <w:noProof/>
        </w:rPr>
        <w:t>(Bulfone et al., 1998)</w:t>
      </w:r>
      <w:r w:rsidRPr="00616EDC">
        <w:rPr>
          <w:rFonts w:ascii="Times New Roman" w:hAnsi="Times New Roman" w:cs="Times New Roman"/>
          <w:bCs/>
        </w:rPr>
        <w:fldChar w:fldCharType="end"/>
      </w:r>
      <w:r w:rsidRPr="00616EDC">
        <w:rPr>
          <w:rFonts w:ascii="Times New Roman" w:hAnsi="Times New Roman" w:cs="Times New Roman"/>
          <w:bCs/>
        </w:rPr>
        <w:t>.</w:t>
      </w:r>
      <w:r w:rsidRPr="00616EDC">
        <w:rPr>
          <w:rFonts w:ascii="Times New Roman" w:hAnsi="Times New Roman" w:cs="Times New Roman"/>
          <w:b/>
          <w:bCs/>
        </w:rPr>
        <w:t xml:space="preserve"> </w:t>
      </w:r>
      <w:r w:rsidRPr="00616EDC">
        <w:rPr>
          <w:rFonts w:ascii="Times New Roman" w:hAnsi="Times New Roman" w:cs="Times New Roman"/>
          <w:bCs/>
          <w:i/>
        </w:rPr>
        <w:t>Rbp4-cre</w:t>
      </w:r>
      <w:r w:rsidRPr="00616EDC">
        <w:rPr>
          <w:rFonts w:ascii="Times New Roman" w:hAnsi="Times New Roman" w:cs="Times New Roman"/>
          <w:bCs/>
        </w:rPr>
        <w:t xml:space="preserve"> mice (</w:t>
      </w:r>
      <w:r w:rsidRPr="00616EDC">
        <w:rPr>
          <w:rFonts w:ascii="Times New Roman" w:hAnsi="Times New Roman" w:cs="Times New Roman"/>
        </w:rPr>
        <w:t xml:space="preserve">Gensat KL100) </w:t>
      </w:r>
      <w:r w:rsidRPr="00616EDC">
        <w:rPr>
          <w:rFonts w:ascii="Times New Roman" w:hAnsi="Times New Roman" w:cs="Times New Roman"/>
          <w:bCs/>
        </w:rPr>
        <w:t xml:space="preserve">were used to delete </w:t>
      </w:r>
      <w:r w:rsidRPr="00616EDC">
        <w:rPr>
          <w:rFonts w:ascii="Times New Roman" w:hAnsi="Times New Roman" w:cs="Times New Roman"/>
          <w:bCs/>
          <w:i/>
        </w:rPr>
        <w:t xml:space="preserve">Tbr1 </w:t>
      </w:r>
      <w:r w:rsidRPr="00616EDC">
        <w:rPr>
          <w:rFonts w:ascii="Times New Roman" w:hAnsi="Times New Roman" w:cs="Times New Roman"/>
          <w:bCs/>
        </w:rPr>
        <w:t xml:space="preserve">in layer 5 projection neurons. </w:t>
      </w:r>
      <w:proofErr w:type="spellStart"/>
      <w:r w:rsidRPr="00616EDC">
        <w:rPr>
          <w:rFonts w:ascii="Times New Roman" w:hAnsi="Times New Roman" w:cs="Times New Roman"/>
          <w:bCs/>
          <w:i/>
        </w:rPr>
        <w:t>tdTomato</w:t>
      </w:r>
      <w:r w:rsidRPr="00616EDC">
        <w:rPr>
          <w:rFonts w:ascii="Times New Roman" w:hAnsi="Times New Roman" w:cs="Times New Roman"/>
          <w:bCs/>
          <w:i/>
          <w:vertAlign w:val="superscript"/>
        </w:rPr>
        <w:t>fl</w:t>
      </w:r>
      <w:proofErr w:type="spellEnd"/>
      <w:r w:rsidRPr="00616EDC">
        <w:rPr>
          <w:rFonts w:ascii="Times New Roman" w:hAnsi="Times New Roman" w:cs="Times New Roman"/>
          <w:bCs/>
          <w:i/>
          <w:vertAlign w:val="superscript"/>
        </w:rPr>
        <w:t>/+</w:t>
      </w:r>
      <w:r w:rsidRPr="00616EDC">
        <w:rPr>
          <w:rFonts w:ascii="Times New Roman" w:hAnsi="Times New Roman" w:cs="Times New Roman"/>
          <w:bCs/>
        </w:rPr>
        <w:t xml:space="preserve"> (</w:t>
      </w:r>
      <w:r w:rsidRPr="00616EDC">
        <w:rPr>
          <w:rFonts w:ascii="Times New Roman" w:hAnsi="Times New Roman" w:cs="Times New Roman"/>
          <w:bCs/>
          <w:i/>
        </w:rPr>
        <w:t>Ai14</w:t>
      </w:r>
      <w:r w:rsidRPr="00616EDC">
        <w:rPr>
          <w:rFonts w:ascii="Times New Roman" w:hAnsi="Times New Roman" w:cs="Times New Roman"/>
          <w:bCs/>
        </w:rPr>
        <w:t xml:space="preserve">) mice were crossed with </w:t>
      </w:r>
      <w:r w:rsidRPr="00616EDC">
        <w:rPr>
          <w:rFonts w:ascii="Times New Roman" w:hAnsi="Times New Roman" w:cs="Times New Roman"/>
          <w:i/>
        </w:rPr>
        <w:t>Tbr1</w:t>
      </w:r>
      <w:r w:rsidRPr="00616EDC">
        <w:rPr>
          <w:rFonts w:ascii="Times New Roman" w:hAnsi="Times New Roman" w:cs="Times New Roman"/>
          <w:i/>
          <w:vertAlign w:val="superscript"/>
        </w:rPr>
        <w:t>f/f</w:t>
      </w:r>
      <w:r w:rsidRPr="00616EDC">
        <w:rPr>
          <w:rFonts w:ascii="Times New Roman" w:hAnsi="Times New Roman" w:cs="Times New Roman"/>
          <w:vertAlign w:val="superscript"/>
        </w:rPr>
        <w:t xml:space="preserve"> </w:t>
      </w:r>
      <w:r w:rsidRPr="00616EDC">
        <w:rPr>
          <w:rFonts w:ascii="Times New Roman" w:hAnsi="Times New Roman" w:cs="Times New Roman"/>
        </w:rPr>
        <w:t xml:space="preserve">mice and used </w:t>
      </w:r>
      <w:r w:rsidRPr="00616EDC">
        <w:rPr>
          <w:rFonts w:ascii="Times New Roman" w:hAnsi="Times New Roman" w:cs="Times New Roman"/>
          <w:bCs/>
        </w:rPr>
        <w:t xml:space="preserve">as an endogenous reporter. </w:t>
      </w:r>
      <w:r w:rsidRPr="00616EDC">
        <w:rPr>
          <w:rFonts w:ascii="Times New Roman" w:hAnsi="Times New Roman" w:cs="Times New Roman"/>
          <w:bCs/>
          <w:i/>
        </w:rPr>
        <w:t xml:space="preserve">Tbr1 </w:t>
      </w:r>
      <w:r w:rsidRPr="00616EDC">
        <w:rPr>
          <w:rFonts w:ascii="Times New Roman" w:hAnsi="Times New Roman" w:cs="Times New Roman"/>
          <w:bCs/>
        </w:rPr>
        <w:t>layer 5 knockout mice (</w:t>
      </w:r>
      <w:r w:rsidRPr="00616EDC">
        <w:rPr>
          <w:rFonts w:ascii="Times New Roman" w:hAnsi="Times New Roman" w:cs="Times New Roman"/>
          <w:bCs/>
          <w:i/>
        </w:rPr>
        <w:t>Tbr1</w:t>
      </w:r>
      <w:r w:rsidRPr="00616EDC">
        <w:rPr>
          <w:rFonts w:ascii="Times New Roman" w:hAnsi="Times New Roman" w:cs="Times New Roman"/>
          <w:bCs/>
          <w:i/>
          <w:vertAlign w:val="superscript"/>
        </w:rPr>
        <w:t>layer5</w:t>
      </w:r>
      <w:r w:rsidRPr="00616EDC">
        <w:rPr>
          <w:rFonts w:ascii="Times New Roman" w:hAnsi="Times New Roman" w:cs="Times New Roman"/>
          <w:bCs/>
        </w:rPr>
        <w:t xml:space="preserve"> mutant) were generated by crossing </w:t>
      </w:r>
      <w:r w:rsidRPr="00616EDC">
        <w:rPr>
          <w:rFonts w:ascii="Times New Roman" w:hAnsi="Times New Roman" w:cs="Times New Roman"/>
          <w:bCs/>
          <w:i/>
        </w:rPr>
        <w:t>Tbr1</w:t>
      </w:r>
      <w:r w:rsidRPr="00616EDC">
        <w:rPr>
          <w:rFonts w:ascii="Times New Roman" w:hAnsi="Times New Roman" w:cs="Times New Roman"/>
          <w:bCs/>
          <w:i/>
          <w:vertAlign w:val="superscript"/>
        </w:rPr>
        <w:t>f/</w:t>
      </w:r>
      <w:proofErr w:type="gramStart"/>
      <w:r w:rsidRPr="00616EDC">
        <w:rPr>
          <w:rFonts w:ascii="Times New Roman" w:hAnsi="Times New Roman" w:cs="Times New Roman"/>
          <w:bCs/>
          <w:i/>
          <w:vertAlign w:val="superscript"/>
        </w:rPr>
        <w:t>f</w:t>
      </w:r>
      <w:r w:rsidRPr="00616EDC">
        <w:rPr>
          <w:rFonts w:ascii="Times New Roman" w:hAnsi="Times New Roman" w:cs="Times New Roman"/>
          <w:bCs/>
          <w:i/>
        </w:rPr>
        <w:t>::</w:t>
      </w:r>
      <w:proofErr w:type="gramEnd"/>
      <w:r w:rsidRPr="00616EDC">
        <w:rPr>
          <w:rFonts w:ascii="Times New Roman" w:hAnsi="Times New Roman" w:cs="Times New Roman"/>
          <w:bCs/>
          <w:i/>
        </w:rPr>
        <w:t>tdTomato</w:t>
      </w:r>
      <w:r w:rsidRPr="00616EDC">
        <w:rPr>
          <w:rFonts w:ascii="Times New Roman" w:hAnsi="Times New Roman" w:cs="Times New Roman"/>
          <w:bCs/>
          <w:i/>
          <w:vertAlign w:val="superscript"/>
        </w:rPr>
        <w:t>f/+</w:t>
      </w:r>
      <w:r w:rsidRPr="00616EDC">
        <w:rPr>
          <w:rFonts w:ascii="Times New Roman" w:hAnsi="Times New Roman" w:cs="Times New Roman"/>
          <w:bCs/>
        </w:rPr>
        <w:t xml:space="preserve"> mice with </w:t>
      </w:r>
      <w:r w:rsidRPr="00616EDC">
        <w:rPr>
          <w:rFonts w:ascii="Times New Roman" w:hAnsi="Times New Roman" w:cs="Times New Roman"/>
          <w:bCs/>
          <w:i/>
        </w:rPr>
        <w:t>Tbr1</w:t>
      </w:r>
      <w:r w:rsidRPr="00616EDC">
        <w:rPr>
          <w:rFonts w:ascii="Times New Roman" w:hAnsi="Times New Roman" w:cs="Times New Roman"/>
          <w:bCs/>
          <w:i/>
          <w:vertAlign w:val="superscript"/>
        </w:rPr>
        <w:t>f/+</w:t>
      </w:r>
      <w:r w:rsidRPr="00616EDC">
        <w:rPr>
          <w:rFonts w:ascii="Times New Roman" w:hAnsi="Times New Roman" w:cs="Times New Roman"/>
          <w:bCs/>
          <w:i/>
        </w:rPr>
        <w:t>::Rpb4-cre</w:t>
      </w:r>
      <w:r w:rsidRPr="00616EDC">
        <w:rPr>
          <w:rFonts w:ascii="Times New Roman" w:hAnsi="Times New Roman" w:cs="Times New Roman"/>
          <w:bCs/>
          <w:i/>
          <w:vertAlign w:val="superscript"/>
        </w:rPr>
        <w:t>+</w:t>
      </w:r>
      <w:r w:rsidRPr="00616EDC">
        <w:rPr>
          <w:rFonts w:ascii="Times New Roman" w:hAnsi="Times New Roman" w:cs="Times New Roman"/>
          <w:bCs/>
        </w:rPr>
        <w:t>. The specific gender and age of experimental animals can be found in the Results section and corresponding figure legends.</w:t>
      </w:r>
    </w:p>
    <w:p w14:paraId="53F4D1C2" w14:textId="77777777" w:rsidR="00845996" w:rsidRPr="00616EDC" w:rsidRDefault="00845996" w:rsidP="00F70FCC">
      <w:pPr>
        <w:spacing w:line="360" w:lineRule="auto"/>
        <w:rPr>
          <w:rFonts w:ascii="Times New Roman" w:hAnsi="Times New Roman" w:cs="Times New Roman"/>
        </w:rPr>
      </w:pPr>
    </w:p>
    <w:p w14:paraId="721FE022" w14:textId="4A6B9B8C" w:rsidR="00845996" w:rsidRDefault="00845996" w:rsidP="00565EFC">
      <w:pPr>
        <w:spacing w:line="360" w:lineRule="auto"/>
        <w:rPr>
          <w:rFonts w:ascii="Times New Roman" w:hAnsi="Times New Roman" w:cs="Times New Roman"/>
          <w:b/>
        </w:rPr>
      </w:pPr>
      <w:r w:rsidRPr="00616EDC">
        <w:rPr>
          <w:rFonts w:ascii="Times New Roman" w:hAnsi="Times New Roman" w:cs="Times New Roman"/>
          <w:b/>
        </w:rPr>
        <w:t>TRANSGENIC ANIMAL MODELS:</w:t>
      </w:r>
    </w:p>
    <w:p w14:paraId="58202276" w14:textId="5D420F53" w:rsidR="00210838" w:rsidRPr="00210838" w:rsidRDefault="00210838" w:rsidP="0008701D">
      <w:pPr>
        <w:ind w:firstLine="720"/>
        <w:rPr>
          <w:rFonts w:ascii="Times New Roman" w:eastAsia="Times New Roman" w:hAnsi="Times New Roman" w:cs="Times New Roman"/>
          <w:color w:val="000000" w:themeColor="text1"/>
        </w:rPr>
      </w:pPr>
      <w:r w:rsidRPr="00210838">
        <w:rPr>
          <w:rFonts w:ascii="Times New Roman" w:hAnsi="Times New Roman" w:cs="Times New Roman"/>
        </w:rPr>
        <w:t>The mouse strain</w:t>
      </w:r>
      <w:r w:rsidR="00DF17A4">
        <w:rPr>
          <w:rFonts w:ascii="Times New Roman" w:hAnsi="Times New Roman" w:cs="Times New Roman"/>
        </w:rPr>
        <w:t>s</w:t>
      </w:r>
      <w:r w:rsidRPr="00210838">
        <w:rPr>
          <w:rFonts w:ascii="Times New Roman" w:hAnsi="Times New Roman" w:cs="Times New Roman"/>
        </w:rPr>
        <w:t xml:space="preserve"> used for this research project, B6.FVB(Cg)-</w:t>
      </w:r>
      <w:proofErr w:type="spellStart"/>
      <w:r w:rsidRPr="00210838">
        <w:rPr>
          <w:rFonts w:ascii="Times New Roman" w:hAnsi="Times New Roman" w:cs="Times New Roman"/>
        </w:rPr>
        <w:t>Tg</w:t>
      </w:r>
      <w:proofErr w:type="spellEnd"/>
      <w:r w:rsidRPr="00210838">
        <w:rPr>
          <w:rFonts w:ascii="Times New Roman" w:hAnsi="Times New Roman" w:cs="Times New Roman"/>
        </w:rPr>
        <w:t>(Ntsr1-cre)GN220Gsat/</w:t>
      </w:r>
      <w:proofErr w:type="spellStart"/>
      <w:r w:rsidRPr="00210838">
        <w:rPr>
          <w:rFonts w:ascii="Times New Roman" w:hAnsi="Times New Roman" w:cs="Times New Roman"/>
        </w:rPr>
        <w:t>Mmucd</w:t>
      </w:r>
      <w:proofErr w:type="spellEnd"/>
      <w:r w:rsidRPr="00210838">
        <w:rPr>
          <w:rFonts w:ascii="Times New Roman" w:hAnsi="Times New Roman" w:cs="Times New Roman"/>
        </w:rPr>
        <w:t>, RRID:MMRRC_030648-UCD</w:t>
      </w:r>
      <w:r>
        <w:rPr>
          <w:rFonts w:ascii="Times New Roman" w:hAnsi="Times New Roman" w:cs="Times New Roman"/>
        </w:rPr>
        <w:t xml:space="preserve"> and </w:t>
      </w:r>
      <w:r w:rsidRPr="00210838">
        <w:rPr>
          <w:rFonts w:ascii="Times New Roman" w:eastAsia="Times New Roman" w:hAnsi="Times New Roman" w:cs="Times New Roman"/>
          <w:color w:val="000000" w:themeColor="text1"/>
        </w:rPr>
        <w:t>B6.FVB(Cg)-</w:t>
      </w:r>
      <w:proofErr w:type="spellStart"/>
      <w:r w:rsidRPr="00210838">
        <w:rPr>
          <w:rFonts w:ascii="Times New Roman" w:eastAsia="Times New Roman" w:hAnsi="Times New Roman" w:cs="Times New Roman"/>
          <w:color w:val="000000" w:themeColor="text1"/>
        </w:rPr>
        <w:t>Tg</w:t>
      </w:r>
      <w:proofErr w:type="spellEnd"/>
      <w:r w:rsidRPr="00210838">
        <w:rPr>
          <w:rFonts w:ascii="Times New Roman" w:eastAsia="Times New Roman" w:hAnsi="Times New Roman" w:cs="Times New Roman"/>
          <w:color w:val="000000" w:themeColor="text1"/>
        </w:rPr>
        <w:t>(Rbp4-cre)KL100Gsat/</w:t>
      </w:r>
      <w:proofErr w:type="spellStart"/>
      <w:r w:rsidRPr="00210838">
        <w:rPr>
          <w:rFonts w:ascii="Times New Roman" w:eastAsia="Times New Roman" w:hAnsi="Times New Roman" w:cs="Times New Roman"/>
          <w:color w:val="000000" w:themeColor="text1"/>
        </w:rPr>
        <w:t>Mmucd</w:t>
      </w:r>
      <w:proofErr w:type="spellEnd"/>
      <w:r>
        <w:rPr>
          <w:rFonts w:ascii="Times New Roman" w:eastAsia="Times New Roman" w:hAnsi="Times New Roman" w:cs="Times New Roman"/>
          <w:color w:val="000000" w:themeColor="text1"/>
        </w:rPr>
        <w:t>,</w:t>
      </w:r>
      <w:r w:rsidR="00C672C2">
        <w:rPr>
          <w:rFonts w:ascii="Times New Roman" w:eastAsia="Times New Roman" w:hAnsi="Times New Roman" w:cs="Times New Roman"/>
          <w:color w:val="000000" w:themeColor="text1"/>
        </w:rPr>
        <w:t xml:space="preserve"> </w:t>
      </w:r>
      <w:r w:rsidR="00C672C2" w:rsidRPr="00C672C2">
        <w:rPr>
          <w:rFonts w:ascii="Times New Roman" w:eastAsia="Times New Roman" w:hAnsi="Times New Roman" w:cs="Times New Roman"/>
          <w:color w:val="000000" w:themeColor="text1"/>
        </w:rPr>
        <w:t>RRID:MMRRC_037128-UCD</w:t>
      </w:r>
      <w:r w:rsidRPr="00210838">
        <w:rPr>
          <w:rFonts w:ascii="Times New Roman" w:hAnsi="Times New Roman" w:cs="Times New Roman"/>
        </w:rPr>
        <w:t>, w</w:t>
      </w:r>
      <w:r w:rsidR="00C672C2">
        <w:rPr>
          <w:rFonts w:ascii="Times New Roman" w:hAnsi="Times New Roman" w:cs="Times New Roman"/>
        </w:rPr>
        <w:t>ere</w:t>
      </w:r>
      <w:r w:rsidRPr="00210838">
        <w:rPr>
          <w:rFonts w:ascii="Times New Roman" w:hAnsi="Times New Roman" w:cs="Times New Roman"/>
        </w:rPr>
        <w:t xml:space="preserve"> obtained from the Mutant Mouse Resource and Research Center (MMRRC) at University of California at Davis, an NIH-funded strain repository, and was donated to the MMRRC by MMRRC at UCD, University of California, Davis. Made from the original strain (MMRRC:032081) donated by Nathaniel </w:t>
      </w:r>
      <w:proofErr w:type="spellStart"/>
      <w:r w:rsidRPr="00210838">
        <w:rPr>
          <w:rFonts w:ascii="Times New Roman" w:hAnsi="Times New Roman" w:cs="Times New Roman"/>
        </w:rPr>
        <w:t>Heintz</w:t>
      </w:r>
      <w:proofErr w:type="spellEnd"/>
      <w:r w:rsidRPr="00210838">
        <w:rPr>
          <w:rFonts w:ascii="Times New Roman" w:hAnsi="Times New Roman" w:cs="Times New Roman"/>
        </w:rPr>
        <w:t>, Ph.D., The Rockefeller University, GENSAT</w:t>
      </w:r>
      <w:r>
        <w:rPr>
          <w:rFonts w:ascii="Times New Roman" w:hAnsi="Times New Roman" w:cs="Times New Roman"/>
        </w:rPr>
        <w:t xml:space="preserve"> </w:t>
      </w:r>
      <w:hyperlink r:id="rId12" w:history="1">
        <w:r w:rsidRPr="00210838">
          <w:rPr>
            <w:rStyle w:val="Hyperlink"/>
            <w:rFonts w:ascii="Times New Roman" w:hAnsi="Times New Roman" w:cs="Times New Roman"/>
          </w:rPr>
          <w:t>https://protect2.fireeye.com/url?k=c19cddd3-9ddce8ed-c19cface-0cc47ad9c120-2678b1e782f452c7&amp;u=http://www.gensat.org/</w:t>
        </w:r>
      </w:hyperlink>
      <w:r w:rsidRPr="00210838">
        <w:rPr>
          <w:rFonts w:ascii="Times New Roman" w:hAnsi="Times New Roman" w:cs="Times New Roman"/>
        </w:rPr>
        <w:t xml:space="preserve"> and Charles </w:t>
      </w:r>
      <w:proofErr w:type="spellStart"/>
      <w:r w:rsidRPr="00210838">
        <w:rPr>
          <w:rFonts w:ascii="Times New Roman" w:hAnsi="Times New Roman" w:cs="Times New Roman"/>
        </w:rPr>
        <w:t>Gerfen</w:t>
      </w:r>
      <w:proofErr w:type="spellEnd"/>
      <w:r w:rsidRPr="00210838">
        <w:rPr>
          <w:rFonts w:ascii="Times New Roman" w:hAnsi="Times New Roman" w:cs="Times New Roman"/>
        </w:rPr>
        <w:t>, Ph.D., National Institutes of Health, National Institute of Mental Health.</w:t>
      </w:r>
    </w:p>
    <w:p w14:paraId="5FBD9E98" w14:textId="16276FF2" w:rsidR="00845996" w:rsidRPr="00616EDC" w:rsidRDefault="00845996" w:rsidP="0008701D">
      <w:pPr>
        <w:ind w:firstLine="720"/>
        <w:rPr>
          <w:rFonts w:ascii="Times New Roman" w:hAnsi="Times New Roman" w:cs="Times New Roman"/>
        </w:rPr>
      </w:pPr>
      <w:r w:rsidRPr="00616EDC">
        <w:rPr>
          <w:rFonts w:ascii="Times New Roman" w:hAnsi="Times New Roman" w:cs="Times New Roman"/>
        </w:rPr>
        <w:t>Information about the generation and genotyping of the transgenic lines used in this study can</w:t>
      </w:r>
      <w:r w:rsidR="0008701D">
        <w:rPr>
          <w:rFonts w:ascii="Times New Roman" w:hAnsi="Times New Roman" w:cs="Times New Roman"/>
        </w:rPr>
        <w:t xml:space="preserve"> </w:t>
      </w:r>
      <w:r w:rsidRPr="00616EDC">
        <w:rPr>
          <w:rFonts w:ascii="Times New Roman" w:hAnsi="Times New Roman" w:cs="Times New Roman"/>
        </w:rPr>
        <w:t xml:space="preserve">be found in the corresponding original studies: </w:t>
      </w:r>
      <w:r w:rsidRPr="00616EDC">
        <w:rPr>
          <w:rFonts w:ascii="Times New Roman" w:hAnsi="Times New Roman" w:cs="Times New Roman"/>
          <w:i/>
        </w:rPr>
        <w:t>Rbp4-Cre</w:t>
      </w:r>
      <w:r w:rsidRPr="00616EDC">
        <w:rPr>
          <w:rFonts w:ascii="Times New Roman" w:hAnsi="Times New Roman" w:cs="Times New Roman"/>
        </w:rPr>
        <w:t xml:space="preserve"> </w:t>
      </w:r>
      <w:r w:rsidRPr="00616EDC">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&lt;EndNote&gt;&lt;Cite&gt;&lt;Author&gt;Gong&lt;/Author&gt;&lt;Year&gt;2007&lt;/Year&gt;&lt;IDText&gt;Targeting Cre Recombinase to Specific Neuron Populations with Bacterial Artificial Chromosome Constructs&lt;/IDText&gt;&lt;DisplayText&gt;(Gong et al., 2007)&lt;/DisplayText&gt;&lt;record&gt;&lt;urls&gt;&lt;related-urls&gt;&lt;url&gt;http://www.jneurosci.org/content/27/37/9817.abstract&lt;/url&gt;&lt;/related-urls&gt;&lt;/urls&gt;&lt;work-type&gt;10.1523/JNEUROSCI.2707-07.2007&lt;/work-type&gt;&lt;titles&gt;&lt;title&gt;Targeting Cre Recombinase to Specific Neuron Populations with Bacterial Artificial Chromosome Constructs&lt;/title&gt;&lt;secondary-title&gt;The Journal of Neuroscience&lt;/secondary-title&gt;&lt;/titles&gt;&lt;pages&gt;9817&lt;/pages&gt;&lt;number&gt;37&lt;/number&gt;&lt;contributors&gt;&lt;authors&gt;&lt;author&gt;Gong, Shiaoching&lt;/author&gt;&lt;author&gt;Doughty, Martin&lt;/author&gt;&lt;author&gt;Harbaugh, Carroll R.&lt;/author&gt;&lt;author&gt;Cummins, Alexander&lt;/author&gt;&lt;author&gt;Hatten, Mary E.&lt;/author&gt;&lt;author&gt;Heintz, Nathaniel&lt;/author&gt;&lt;author&gt;Gerfen, Charles R.&lt;/author&gt;&lt;/authors&gt;&lt;/contributors&gt;&lt;added-date format="utc"&gt;1532291260&lt;/added-date&gt;&lt;ref-type name="Journal Article"&gt;17&lt;/ref-type&gt;&lt;dates&gt;&lt;year&gt;2007&lt;/year&gt;&lt;/dates&gt;&lt;rec-number&gt;1001&lt;/rec-number&gt;&lt;last-updated-date format="utc"&gt;1532291261&lt;/last-updated-date&gt;&lt;volume&gt;27&lt;/volume&gt;&lt;/record&gt;&lt;/Cite&gt;&lt;/EndNote&gt;</w:instrText>
      </w:r>
      <w:r w:rsidRPr="00616EDC">
        <w:rPr>
          <w:rFonts w:ascii="Times New Roman" w:hAnsi="Times New Roman" w:cs="Times New Roman"/>
        </w:rPr>
        <w:fldChar w:fldCharType="separate"/>
      </w:r>
      <w:r w:rsidR="004B3E6D">
        <w:rPr>
          <w:rFonts w:ascii="Times New Roman" w:hAnsi="Times New Roman" w:cs="Times New Roman"/>
          <w:noProof/>
        </w:rPr>
        <w:t>(Gong et al., 2007)</w:t>
      </w:r>
      <w:r w:rsidRPr="00616EDC">
        <w:rPr>
          <w:rFonts w:ascii="Times New Roman" w:hAnsi="Times New Roman" w:cs="Times New Roman"/>
        </w:rPr>
        <w:fldChar w:fldCharType="end"/>
      </w:r>
      <w:r w:rsidRPr="00616EDC">
        <w:rPr>
          <w:rFonts w:ascii="Times New Roman" w:hAnsi="Times New Roman" w:cs="Times New Roman"/>
        </w:rPr>
        <w:t>, lox-STOP-lox-tdTomato (Ai14;</w:t>
      </w:r>
      <w:r w:rsidRPr="00616EDC">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&lt;EndNote&gt;&lt;Cite&gt;&lt;Author&gt;Madisen&lt;/Author&gt;&lt;Year&gt;2010&lt;/Year&gt;&lt;IDText&gt;A robust and high-throughput Cre reporting and characterization system for the whole mouse brain&lt;/IDText&gt;&lt;DisplayText&gt;(Madisen et al., 2010)&lt;/DisplayText&gt;&lt;record&gt;&lt;dates&gt;&lt;pub-dates&gt;&lt;date&gt;12/20&lt;/date&gt;&lt;/pub-dates&gt;&lt;year&gt;2010&lt;/year&gt;&lt;/dates&gt;&lt;urls&gt;&lt;related-urls&gt;&lt;url&gt;http://www.ncbi.nlm.nih.gov/pmc/articles/PMC2840225/&lt;/url&gt;&lt;/related-urls&gt;&lt;/urls&gt;&lt;isbn&gt;1097-6256&amp;#xD;1546-1726&lt;/isbn&gt;&lt;titles&gt;&lt;title&gt;A robust and high-throughput Cre reporting and characterization system for the whole mouse brain&lt;/title&gt;&lt;secondary-title&gt;Nature neuroscience&lt;/secondary-title&gt;&lt;/titles&gt;&lt;pages&gt;133-140&lt;/pages&gt;&lt;number&gt;1&lt;/number&gt;&lt;contributors&gt;&lt;authors&gt;&lt;author&gt;Madisen, Linda&lt;/author&gt;&lt;author&gt;Zwingman, Theresa A.&lt;/author&gt;&lt;author&gt;Sunkin, Susan M.&lt;/author&gt;&lt;author&gt;Oh, Seung Wook&lt;/author&gt;&lt;author&gt;Zariwala, Hatim A.&lt;/author&gt;&lt;author&gt;Gu, Hong&lt;/author&gt;&lt;author&gt;Ng, Lydia L.&lt;/author&gt;&lt;author&gt;Palmiter, Richard D.&lt;/author&gt;&lt;author&gt;Hawrylycz, Michael J.&lt;/author&gt;&lt;author&gt;Jones, Allan R.&lt;/author&gt;&lt;author&gt;Lein, Ed S.&lt;/author&gt;&lt;author&gt;Zeng, Hongkui&lt;/author&gt;&lt;/authors&gt;&lt;/contributors&gt;&lt;added-date format="utc"&gt;1503040048&lt;/added-date&gt;&lt;ref-type name="Journal Article"&gt;17&lt;/ref-type&gt;&lt;rec-number&gt;694&lt;/rec-number&gt;&lt;last-updated-date format="utc"&gt;1503040080&lt;/last-updated-date&gt;&lt;accession-num&gt;PMC2840225&lt;/accession-num&gt;&lt;electronic-resource-num&gt;10.1038/nn.2467&lt;/electronic-resource-num&gt;&lt;volume&gt;13&lt;/volume&gt;&lt;remote-database-name&gt;PMC&lt;/remote-database-name&gt;&lt;/record&gt;&lt;/Cite&gt;&lt;/EndNote&gt;</w:instrText>
      </w:r>
      <w:r w:rsidRPr="00616EDC">
        <w:rPr>
          <w:rFonts w:ascii="Times New Roman" w:hAnsi="Times New Roman" w:cs="Times New Roman"/>
        </w:rPr>
        <w:fldChar w:fldCharType="separate"/>
      </w:r>
      <w:r w:rsidR="004B3E6D">
        <w:rPr>
          <w:rFonts w:ascii="Times New Roman" w:hAnsi="Times New Roman" w:cs="Times New Roman"/>
          <w:noProof/>
        </w:rPr>
        <w:t>(Madisen et al., 2010)</w:t>
      </w:r>
      <w:r w:rsidRPr="00616EDC">
        <w:rPr>
          <w:rFonts w:ascii="Times New Roman" w:hAnsi="Times New Roman" w:cs="Times New Roman"/>
        </w:rPr>
        <w:fldChar w:fldCharType="end"/>
      </w:r>
      <w:r>
        <w:rPr>
          <w:rFonts w:ascii="Times New Roman" w:hAnsi="Times New Roman" w:cs="Times New Roman"/>
        </w:rPr>
        <w:t>)</w:t>
      </w:r>
      <w:r w:rsidRPr="00616EDC">
        <w:rPr>
          <w:rFonts w:ascii="Times New Roman" w:hAnsi="Times New Roman" w:cs="Times New Roman"/>
        </w:rPr>
        <w:t>. Mice were maintained on C57BL/6J background.</w:t>
      </w:r>
    </w:p>
    <w:p w14:paraId="06501F1A" w14:textId="46639BCD" w:rsidR="00DF17A4" w:rsidRDefault="00DF17A4" w:rsidP="00F70FCC">
      <w:pPr>
        <w:spacing w:line="360" w:lineRule="auto"/>
        <w:rPr>
          <w:rFonts w:ascii="Times New Roman" w:hAnsi="Times New Roman" w:cs="Times New Roman"/>
        </w:rPr>
      </w:pPr>
    </w:p>
    <w:p w14:paraId="765CE44E" w14:textId="65C5AFDE" w:rsidR="00D31185" w:rsidRDefault="00D31185" w:rsidP="00F70FCC">
      <w:pPr>
        <w:spacing w:line="360" w:lineRule="auto"/>
        <w:rPr>
          <w:rFonts w:ascii="Times New Roman" w:hAnsi="Times New Roman" w:cs="Times New Roman"/>
        </w:rPr>
      </w:pPr>
    </w:p>
    <w:p w14:paraId="6BF8D471" w14:textId="77777777" w:rsidR="00D31185" w:rsidRPr="00616EDC" w:rsidRDefault="00D31185" w:rsidP="00F70FCC">
      <w:pPr>
        <w:spacing w:line="360" w:lineRule="auto"/>
        <w:rPr>
          <w:rFonts w:ascii="Times New Roman" w:hAnsi="Times New Roman" w:cs="Times New Roman"/>
        </w:rPr>
      </w:pPr>
    </w:p>
    <w:p w14:paraId="50D7494C" w14:textId="77777777" w:rsidR="00845996" w:rsidRPr="00616EDC" w:rsidRDefault="00845996" w:rsidP="00F70FCC">
      <w:pPr>
        <w:spacing w:line="360" w:lineRule="auto"/>
        <w:rPr>
          <w:rFonts w:ascii="Times New Roman" w:hAnsi="Times New Roman" w:cs="Times New Roman"/>
          <w:b/>
        </w:rPr>
      </w:pPr>
      <w:r w:rsidRPr="00616EDC">
        <w:rPr>
          <w:rFonts w:ascii="Times New Roman" w:hAnsi="Times New Roman" w:cs="Times New Roman"/>
          <w:b/>
        </w:rPr>
        <w:lastRenderedPageBreak/>
        <w:t>METHOD DETAILS:</w:t>
      </w:r>
    </w:p>
    <w:p w14:paraId="6E23B9AE" w14:textId="77777777" w:rsidR="00845996" w:rsidRPr="00616EDC" w:rsidRDefault="00845996" w:rsidP="00565EFC">
      <w:pPr>
        <w:rPr>
          <w:rFonts w:ascii="Times New Roman" w:hAnsi="Times New Roman" w:cs="Times New Roman"/>
          <w:b/>
        </w:rPr>
      </w:pPr>
      <w:r w:rsidRPr="00616EDC">
        <w:rPr>
          <w:rFonts w:ascii="Times New Roman" w:hAnsi="Times New Roman" w:cs="Times New Roman"/>
          <w:b/>
        </w:rPr>
        <w:t>Genomic DNA extraction and genotyping:</w:t>
      </w:r>
    </w:p>
    <w:p w14:paraId="6B973694" w14:textId="77777777" w:rsidR="00845996" w:rsidRDefault="00845996" w:rsidP="0044376E">
      <w:pPr>
        <w:ind w:firstLine="720"/>
        <w:rPr>
          <w:rFonts w:ascii="Times New Roman" w:hAnsi="Times New Roman" w:cs="Times New Roman"/>
        </w:rPr>
      </w:pPr>
      <w:r w:rsidRPr="00616EDC">
        <w:rPr>
          <w:rFonts w:ascii="Times New Roman" w:hAnsi="Times New Roman" w:cs="Times New Roman"/>
        </w:rPr>
        <w:t xml:space="preserve">Tissue samples were digested in a solution containing 1 mg/mL of proteinase K, 50 mM Tris-HCl pH 8.0, 100 mM EDTA, 100 mM NaCl and 1% SDS. Genomic DNA was extracted using a standard ethanol precipitation protocol. Genotyping was performed with PCR-based assays using purified genomic DNA, and primer-pair combinations flanking the deleted region and detecting </w:t>
      </w:r>
      <w:r w:rsidRPr="00616EDC">
        <w:rPr>
          <w:rFonts w:ascii="Times New Roman" w:hAnsi="Times New Roman" w:cs="Times New Roman"/>
          <w:i/>
        </w:rPr>
        <w:t>Cre</w:t>
      </w:r>
      <w:r w:rsidRPr="00616EDC">
        <w:rPr>
          <w:rFonts w:ascii="Times New Roman" w:hAnsi="Times New Roman" w:cs="Times New Roman"/>
        </w:rPr>
        <w:t xml:space="preserve"> and </w:t>
      </w:r>
      <w:r w:rsidRPr="00616EDC">
        <w:rPr>
          <w:rFonts w:ascii="Times New Roman" w:hAnsi="Times New Roman" w:cs="Times New Roman"/>
          <w:i/>
        </w:rPr>
        <w:t>tdTomato</w:t>
      </w:r>
      <w:r w:rsidRPr="00616EDC">
        <w:rPr>
          <w:rFonts w:ascii="Times New Roman" w:hAnsi="Times New Roman" w:cs="Times New Roman"/>
        </w:rPr>
        <w:t xml:space="preserve"> alleles. </w:t>
      </w:r>
    </w:p>
    <w:p w14:paraId="2315BB09" w14:textId="77777777" w:rsidR="0044376E" w:rsidRPr="00616EDC" w:rsidRDefault="0044376E" w:rsidP="0044376E">
      <w:pPr>
        <w:ind w:firstLine="720"/>
        <w:rPr>
          <w:rFonts w:ascii="Times New Roman" w:hAnsi="Times New Roman" w:cs="Times New Roman"/>
        </w:rPr>
      </w:pPr>
    </w:p>
    <w:p w14:paraId="13B51812" w14:textId="77777777" w:rsidR="00845996" w:rsidRPr="00616EDC" w:rsidRDefault="00845996" w:rsidP="00565EFC">
      <w:pPr>
        <w:rPr>
          <w:rFonts w:ascii="Times New Roman" w:hAnsi="Times New Roman" w:cs="Times New Roman"/>
        </w:rPr>
      </w:pPr>
      <w:r w:rsidRPr="00616EDC">
        <w:rPr>
          <w:rFonts w:ascii="Times New Roman" w:hAnsi="Times New Roman" w:cs="Times New Roman"/>
          <w:b/>
        </w:rPr>
        <w:t>RNA extraction and cDNA synthesis:</w:t>
      </w:r>
    </w:p>
    <w:p w14:paraId="25692F2D" w14:textId="77777777" w:rsidR="00845996" w:rsidRPr="00086DF2" w:rsidRDefault="00845996" w:rsidP="00565EFC">
      <w:pPr>
        <w:ind w:firstLine="720"/>
        <w:rPr>
          <w:rFonts w:ascii="Times New Roman" w:hAnsi="Times New Roman" w:cs="Times New Roman"/>
        </w:rPr>
      </w:pPr>
      <w:r w:rsidRPr="00616EDC">
        <w:rPr>
          <w:rFonts w:ascii="Times New Roman" w:hAnsi="Times New Roman" w:cs="Times New Roman"/>
        </w:rPr>
        <w:t>Total RNA was extracted from the cortices of wildtype mice at P0 using RNeasy Plus</w:t>
      </w:r>
      <w:r w:rsidRPr="00616EDC">
        <w:rPr>
          <w:rFonts w:ascii="Times New Roman" w:hAnsi="Times New Roman" w:cs="Times New Roman"/>
          <w:vertAlign w:val="superscript"/>
        </w:rPr>
        <w:sym w:font="Symbol" w:char="F0D2"/>
      </w:r>
      <w:r w:rsidRPr="00616EDC">
        <w:rPr>
          <w:rFonts w:ascii="Times New Roman" w:hAnsi="Times New Roman" w:cs="Times New Roman"/>
        </w:rPr>
        <w:t xml:space="preserve"> Mini Kit (QIAGEN) following the manufacturer’s protocol. First strand cDNA was synthesized using Superscript reverse transcriptase II following manufacturer’s protocol (Thermofisher). cDNA library was used as template</w:t>
      </w:r>
      <w:r>
        <w:rPr>
          <w:rFonts w:ascii="Times New Roman" w:hAnsi="Times New Roman" w:cs="Times New Roman"/>
        </w:rPr>
        <w:t xml:space="preserve"> to clone and generate </w:t>
      </w:r>
      <w:r>
        <w:rPr>
          <w:rFonts w:ascii="Times New Roman" w:hAnsi="Times New Roman" w:cs="Times New Roman"/>
          <w:i/>
        </w:rPr>
        <w:t>in situ</w:t>
      </w:r>
      <w:r>
        <w:rPr>
          <w:rFonts w:ascii="Times New Roman" w:hAnsi="Times New Roman" w:cs="Times New Roman"/>
        </w:rPr>
        <w:t xml:space="preserve"> probes.</w:t>
      </w:r>
    </w:p>
    <w:p w14:paraId="5FEC6827" w14:textId="4702CEBA" w:rsidR="0044376E" w:rsidRPr="0044376E" w:rsidRDefault="00845996" w:rsidP="00013958">
      <w:pPr>
        <w:spacing w:line="360" w:lineRule="auto"/>
        <w:rPr>
          <w:rFonts w:ascii="Times New Roman" w:hAnsi="Times New Roman" w:cs="Times New Roman"/>
        </w:rPr>
      </w:pPr>
      <w:r w:rsidRPr="00096BF3">
        <w:rPr>
          <w:rFonts w:ascii="Times New Roman" w:hAnsi="Times New Roman" w:cs="Times New Roman"/>
          <w:b/>
        </w:rPr>
        <w:t xml:space="preserve"> </w:t>
      </w:r>
    </w:p>
    <w:p w14:paraId="0B6483E7" w14:textId="1A82C46C" w:rsidR="00845996" w:rsidRPr="00096BF3" w:rsidRDefault="00845996" w:rsidP="00565EFC">
      <w:pPr>
        <w:rPr>
          <w:rFonts w:ascii="Times New Roman" w:hAnsi="Times New Roman" w:cs="Times New Roman"/>
          <w:b/>
        </w:rPr>
      </w:pPr>
      <w:r w:rsidRPr="00616EDC">
        <w:rPr>
          <w:rFonts w:ascii="Times New Roman" w:hAnsi="Times New Roman" w:cs="Times New Roman"/>
          <w:b/>
        </w:rPr>
        <w:t>Single</w:t>
      </w:r>
      <w:r w:rsidR="00270E38">
        <w:rPr>
          <w:rFonts w:ascii="Times New Roman" w:hAnsi="Times New Roman" w:cs="Times New Roman"/>
          <w:b/>
        </w:rPr>
        <w:t>-</w:t>
      </w:r>
      <w:r w:rsidRPr="00616EDC">
        <w:rPr>
          <w:rFonts w:ascii="Times New Roman" w:hAnsi="Times New Roman" w:cs="Times New Roman"/>
          <w:b/>
        </w:rPr>
        <w:t>Cell RNA-sequencing (scRNA-seq) on FAC-Sorted Cells:</w:t>
      </w:r>
    </w:p>
    <w:p w14:paraId="2A24DF54" w14:textId="15BA2822" w:rsidR="00845996" w:rsidRPr="00096BF3" w:rsidRDefault="00845996" w:rsidP="00565EFC">
      <w:pPr>
        <w:rPr>
          <w:rFonts w:ascii="Times New Roman" w:hAnsi="Times New Roman" w:cs="Times New Roman"/>
        </w:rPr>
      </w:pPr>
      <w:r w:rsidRPr="00096BF3">
        <w:rPr>
          <w:rFonts w:ascii="Times New Roman" w:hAnsi="Times New Roman" w:cs="Times New Roman"/>
        </w:rPr>
        <w:tab/>
        <w:t xml:space="preserve">Layer specific transcriptome profiling was conducted by using </w:t>
      </w:r>
      <w:r>
        <w:rPr>
          <w:rFonts w:ascii="Times New Roman" w:hAnsi="Times New Roman" w:cs="Times New Roman"/>
        </w:rPr>
        <w:t>10X Chromium sc</w:t>
      </w:r>
      <w:r w:rsidRPr="00096BF3">
        <w:rPr>
          <w:rFonts w:ascii="Times New Roman" w:hAnsi="Times New Roman" w:cs="Times New Roman"/>
        </w:rPr>
        <w:t xml:space="preserve">RNA-seq on FAC-Sorted cells from </w:t>
      </w:r>
      <w:r>
        <w:rPr>
          <w:rFonts w:ascii="Times New Roman" w:hAnsi="Times New Roman" w:cs="Times New Roman"/>
        </w:rPr>
        <w:t>medial prefrontal</w:t>
      </w:r>
      <w:r w:rsidRPr="00096BF3">
        <w:rPr>
          <w:rFonts w:ascii="Times New Roman" w:hAnsi="Times New Roman" w:cs="Times New Roman"/>
        </w:rPr>
        <w:t xml:space="preserve"> cortex of </w:t>
      </w:r>
      <w:r w:rsidRPr="00096BF3">
        <w:rPr>
          <w:rFonts w:ascii="Times New Roman" w:hAnsi="Times New Roman" w:cs="Times New Roman"/>
          <w:i/>
        </w:rPr>
        <w:t>Tbr1</w:t>
      </w:r>
      <w:r w:rsidRPr="00096BF3">
        <w:rPr>
          <w:rFonts w:ascii="Times New Roman" w:hAnsi="Times New Roman" w:cs="Times New Roman"/>
          <w:i/>
          <w:vertAlign w:val="superscript"/>
        </w:rPr>
        <w:t>wildtype</w:t>
      </w:r>
      <w:r w:rsidRPr="00096BF3">
        <w:rPr>
          <w:rFonts w:ascii="Times New Roman" w:hAnsi="Times New Roman" w:cs="Times New Roman"/>
        </w:rPr>
        <w:t xml:space="preserve"> </w:t>
      </w:r>
      <w:r w:rsidRPr="00096BF3">
        <w:rPr>
          <w:rFonts w:ascii="Times New Roman" w:hAnsi="Times New Roman" w:cs="Times New Roman"/>
          <w:i/>
        </w:rPr>
        <w:t>and Tbr1</w:t>
      </w:r>
      <w:r w:rsidRPr="00096BF3">
        <w:rPr>
          <w:rFonts w:ascii="Times New Roman" w:hAnsi="Times New Roman" w:cs="Times New Roman"/>
          <w:i/>
          <w:vertAlign w:val="superscript"/>
        </w:rPr>
        <w:t>layer</w:t>
      </w:r>
      <w:r>
        <w:rPr>
          <w:rFonts w:ascii="Times New Roman" w:hAnsi="Times New Roman" w:cs="Times New Roman"/>
          <w:i/>
          <w:vertAlign w:val="superscript"/>
        </w:rPr>
        <w:t>5</w:t>
      </w:r>
      <w:r w:rsidRPr="00096BF3">
        <w:rPr>
          <w:rFonts w:ascii="Times New Roman" w:hAnsi="Times New Roman" w:cs="Times New Roman"/>
        </w:rPr>
        <w:t xml:space="preserve"> </w:t>
      </w:r>
      <w:r>
        <w:rPr>
          <w:rFonts w:ascii="Times New Roman" w:hAnsi="Times New Roman" w:cs="Times New Roman"/>
        </w:rPr>
        <w:t xml:space="preserve">heterozygous and homozygous </w:t>
      </w:r>
      <w:r w:rsidRPr="00096BF3">
        <w:rPr>
          <w:rFonts w:ascii="Times New Roman" w:hAnsi="Times New Roman" w:cs="Times New Roman"/>
        </w:rPr>
        <w:t>mutants</w:t>
      </w:r>
      <w:r>
        <w:rPr>
          <w:rFonts w:ascii="Times New Roman" w:hAnsi="Times New Roman" w:cs="Times New Roman"/>
        </w:rPr>
        <w:t xml:space="preserve"> at P5</w:t>
      </w:r>
      <w:r w:rsidRPr="00096BF3">
        <w:rPr>
          <w:rFonts w:ascii="Times New Roman" w:hAnsi="Times New Roman" w:cs="Times New Roman"/>
        </w:rPr>
        <w:t xml:space="preserve">. The </w:t>
      </w:r>
      <w:r>
        <w:rPr>
          <w:rFonts w:ascii="Times New Roman" w:hAnsi="Times New Roman" w:cs="Times New Roman"/>
        </w:rPr>
        <w:t>medial prefrontal</w:t>
      </w:r>
      <w:r w:rsidRPr="00096BF3">
        <w:rPr>
          <w:rFonts w:ascii="Times New Roman" w:hAnsi="Times New Roman" w:cs="Times New Roman"/>
        </w:rPr>
        <w:t xml:space="preserve"> cortex was dissected in HBSS from P5 mice. Cortices were dissociated using a Papain Dissociation System (Worthington Biochemical Corporation) following manufacturer’s protocol. tdTomato</w:t>
      </w:r>
      <w:r w:rsidRPr="00096BF3">
        <w:rPr>
          <w:rFonts w:ascii="Times New Roman" w:hAnsi="Times New Roman" w:cs="Times New Roman"/>
          <w:vertAlign w:val="superscript"/>
        </w:rPr>
        <w:t>+</w:t>
      </w:r>
      <w:r w:rsidRPr="00096BF3">
        <w:rPr>
          <w:rFonts w:ascii="Times New Roman" w:hAnsi="Times New Roman" w:cs="Times New Roman"/>
        </w:rPr>
        <w:t xml:space="preserve"> cells were sorted using BD FACS Aria II Cell Sorter at Center for Advanced Technology (UCSF). Approximately </w:t>
      </w:r>
      <w:r>
        <w:rPr>
          <w:rFonts w:ascii="Times New Roman" w:hAnsi="Times New Roman" w:cs="Times New Roman"/>
        </w:rPr>
        <w:t>20</w:t>
      </w:r>
      <w:r w:rsidRPr="00096BF3">
        <w:rPr>
          <w:rFonts w:ascii="Times New Roman" w:hAnsi="Times New Roman" w:cs="Times New Roman"/>
        </w:rPr>
        <w:t xml:space="preserve">,000 </w:t>
      </w:r>
      <w:r w:rsidRPr="005B7A51">
        <w:rPr>
          <w:rFonts w:ascii="Times New Roman" w:hAnsi="Times New Roman" w:cs="Times New Roman"/>
          <w:i/>
        </w:rPr>
        <w:t>tdTomato</w:t>
      </w:r>
      <w:r w:rsidRPr="005B7A51">
        <w:rPr>
          <w:rFonts w:ascii="Times New Roman" w:hAnsi="Times New Roman" w:cs="Times New Roman"/>
          <w:i/>
          <w:vertAlign w:val="superscript"/>
        </w:rPr>
        <w:t>+</w:t>
      </w:r>
      <w:r>
        <w:rPr>
          <w:rFonts w:ascii="Times New Roman" w:hAnsi="Times New Roman" w:cs="Times New Roman"/>
        </w:rPr>
        <w:t xml:space="preserve"> </w:t>
      </w:r>
      <w:r w:rsidRPr="00096BF3">
        <w:rPr>
          <w:rFonts w:ascii="Times New Roman" w:hAnsi="Times New Roman" w:cs="Times New Roman"/>
        </w:rPr>
        <w:t>cells were collected from each sample</w:t>
      </w:r>
      <w:r>
        <w:rPr>
          <w:rFonts w:ascii="Times New Roman" w:hAnsi="Times New Roman" w:cs="Times New Roman"/>
        </w:rPr>
        <w:t xml:space="preserve">. Following FAC-sorting, the cell suspensions were centrifuged at 300 </w:t>
      </w:r>
      <w:r>
        <w:rPr>
          <w:rFonts w:ascii="Times New Roman" w:hAnsi="Times New Roman" w:cs="Times New Roman"/>
        </w:rPr>
        <w:sym w:font="Symbol" w:char="F0B4"/>
      </w:r>
      <w:r>
        <w:rPr>
          <w:rFonts w:ascii="Times New Roman" w:hAnsi="Times New Roman" w:cs="Times New Roman"/>
        </w:rPr>
        <w:t xml:space="preserve">g for 5 min. Cells were washed for a total of 3 times with 1 mL 1X PBS supplemented with 0.04% BSA. Following the final wash, the cell pellet was resuspended with 25 </w:t>
      </w:r>
      <w:r>
        <w:rPr>
          <w:rFonts w:ascii="Times New Roman" w:hAnsi="Times New Roman" w:cs="Times New Roman"/>
        </w:rPr>
        <w:sym w:font="Symbol" w:char="F06D"/>
      </w:r>
      <w:r>
        <w:rPr>
          <w:rFonts w:ascii="Times New Roman" w:hAnsi="Times New Roman" w:cs="Times New Roman"/>
        </w:rPr>
        <w:t xml:space="preserve">L of 1X PBS supplemented with 0.04% BSA. Cell concentration for each sample was determined using </w:t>
      </w:r>
      <w:r w:rsidRPr="00FD4E58">
        <w:rPr>
          <w:rFonts w:ascii="Times New Roman" w:hAnsi="Times New Roman" w:cs="Times New Roman"/>
        </w:rPr>
        <w:t>trypan blue and a hemocytometer</w:t>
      </w:r>
      <w:r>
        <w:rPr>
          <w:rFonts w:ascii="Times New Roman" w:hAnsi="Times New Roman" w:cs="Times New Roman"/>
        </w:rPr>
        <w:t xml:space="preserve">. </w:t>
      </w:r>
      <w:r w:rsidR="007B26EC">
        <w:rPr>
          <w:rFonts w:ascii="Times New Roman" w:hAnsi="Times New Roman" w:cs="Times New Roman"/>
        </w:rPr>
        <w:t>We targeted to capture a</w:t>
      </w:r>
      <w:r>
        <w:rPr>
          <w:rFonts w:ascii="Times New Roman" w:hAnsi="Times New Roman" w:cs="Times New Roman"/>
        </w:rPr>
        <w:t xml:space="preserve">pproximately 5000 cells per each genotype to generate scRNA-seq libraries. Single cell RNA-seq was performed using 10X Chromium Single Cell 3’ Reagent Kit v2 following manufacturer’s protocol. </w:t>
      </w:r>
      <w:r w:rsidRPr="00096BF3">
        <w:rPr>
          <w:rFonts w:ascii="Times New Roman" w:hAnsi="Times New Roman" w:cs="Times New Roman"/>
        </w:rPr>
        <w:t xml:space="preserve">Library concentration was assessed with Qubit </w:t>
      </w:r>
      <w:r>
        <w:rPr>
          <w:rFonts w:ascii="Times New Roman" w:hAnsi="Times New Roman" w:cs="Times New Roman"/>
        </w:rPr>
        <w:t>dsDNA HS Assay Kit following manufacturer’s protocol (Thermofisher). L</w:t>
      </w:r>
      <w:r w:rsidRPr="00096BF3">
        <w:rPr>
          <w:rFonts w:ascii="Times New Roman" w:hAnsi="Times New Roman" w:cs="Times New Roman"/>
        </w:rPr>
        <w:t xml:space="preserve">ibrary fragment size distribution was </w:t>
      </w:r>
      <w:r>
        <w:rPr>
          <w:rFonts w:ascii="Times New Roman" w:hAnsi="Times New Roman" w:cs="Times New Roman"/>
        </w:rPr>
        <w:t>examined</w:t>
      </w:r>
      <w:r w:rsidRPr="00096BF3">
        <w:rPr>
          <w:rFonts w:ascii="Times New Roman" w:hAnsi="Times New Roman" w:cs="Times New Roman"/>
        </w:rPr>
        <w:t xml:space="preserve"> on the Agilent </w:t>
      </w:r>
      <w:r w:rsidRPr="00096BF3">
        <w:rPr>
          <w:rFonts w:ascii="Times New Roman" w:hAnsi="Times New Roman" w:cs="Times New Roman"/>
          <w:bCs/>
        </w:rPr>
        <w:t>Bioanalyzer 2100 (Agilent Technologies) and Agilent High Sensitivity DNA Kit (Agilent Technologies) following manufacturer’s protocol</w:t>
      </w:r>
      <w:r w:rsidRPr="00096BF3">
        <w:rPr>
          <w:rFonts w:ascii="Times New Roman" w:hAnsi="Times New Roman" w:cs="Times New Roman"/>
        </w:rPr>
        <w:t xml:space="preserve">. </w:t>
      </w:r>
      <w:r w:rsidRPr="00096BF3">
        <w:rPr>
          <w:rFonts w:ascii="Times New Roman" w:hAnsi="Times New Roman" w:cs="Times New Roman"/>
          <w:bCs/>
        </w:rPr>
        <w:t>Libraries were sequenced on Hiseq4000 at Center for Advanced Technology (UCSF)</w:t>
      </w:r>
      <w:r w:rsidRPr="00096BF3">
        <w:rPr>
          <w:rFonts w:ascii="Times New Roman" w:hAnsi="Times New Roman" w:cs="Times New Roman"/>
        </w:rPr>
        <w:t xml:space="preserve">. </w:t>
      </w:r>
    </w:p>
    <w:p w14:paraId="63986C03" w14:textId="77777777" w:rsidR="00845996" w:rsidRPr="00096BF3" w:rsidRDefault="00845996" w:rsidP="00F70FCC">
      <w:pPr>
        <w:spacing w:line="360" w:lineRule="auto"/>
        <w:rPr>
          <w:rFonts w:ascii="Times New Roman" w:hAnsi="Times New Roman" w:cs="Times New Roman"/>
        </w:rPr>
      </w:pPr>
    </w:p>
    <w:p w14:paraId="69748867" w14:textId="77777777" w:rsidR="00845996" w:rsidRPr="00565EFC" w:rsidRDefault="00845996" w:rsidP="00F70FCC">
      <w:pPr>
        <w:spacing w:line="360" w:lineRule="auto"/>
        <w:rPr>
          <w:rFonts w:ascii="Times New Roman" w:hAnsi="Times New Roman" w:cs="Times New Roman"/>
          <w:b/>
          <w:lang w:val="en"/>
        </w:rPr>
      </w:pPr>
      <w:r w:rsidRPr="000555BA">
        <w:rPr>
          <w:rFonts w:ascii="Times New Roman" w:hAnsi="Times New Roman" w:cs="Times New Roman"/>
          <w:b/>
          <w:lang w:val="en"/>
        </w:rPr>
        <w:t>Bioinformatics analysis of FAC-Sorted Layer 5 scRNA-seq data:</w:t>
      </w:r>
    </w:p>
    <w:p w14:paraId="36A1C50A" w14:textId="77777777" w:rsidR="00845996" w:rsidRDefault="00845996" w:rsidP="0044376E">
      <w:pPr>
        <w:rPr>
          <w:rFonts w:ascii="Times New Roman" w:hAnsi="Times New Roman" w:cs="Times New Roman"/>
        </w:rPr>
      </w:pPr>
      <w:r w:rsidRPr="00F91BF6">
        <w:rPr>
          <w:rFonts w:ascii="Times New Roman" w:hAnsi="Times New Roman" w:cs="Times New Roman"/>
          <w:b/>
          <w:bCs/>
          <w:i/>
        </w:rPr>
        <w:t>Read pre-processing</w:t>
      </w:r>
      <w:r>
        <w:rPr>
          <w:rFonts w:ascii="Times New Roman" w:hAnsi="Times New Roman" w:cs="Times New Roman"/>
          <w:b/>
          <w:bCs/>
        </w:rPr>
        <w:t>:</w:t>
      </w:r>
      <w:r>
        <w:rPr>
          <w:rFonts w:ascii="Times New Roman" w:hAnsi="Times New Roman" w:cs="Times New Roman"/>
          <w:b/>
        </w:rPr>
        <w:t xml:space="preserve"> </w:t>
      </w:r>
      <w:r w:rsidRPr="00F91BF6">
        <w:rPr>
          <w:rFonts w:ascii="Times New Roman" w:hAnsi="Times New Roman" w:cs="Times New Roman"/>
        </w:rPr>
        <w:t>Single cell RNA-sequencing l</w:t>
      </w:r>
      <w:r>
        <w:rPr>
          <w:rFonts w:ascii="Times New Roman" w:hAnsi="Times New Roman" w:cs="Times New Roman"/>
        </w:rPr>
        <w:t>ibraries</w:t>
      </w:r>
      <w:r w:rsidRPr="00F91BF6">
        <w:rPr>
          <w:rFonts w:ascii="Times New Roman" w:hAnsi="Times New Roman" w:cs="Times New Roman"/>
        </w:rPr>
        <w:t xml:space="preserve"> were sequenced on Illumina </w:t>
      </w:r>
      <w:r>
        <w:rPr>
          <w:rFonts w:ascii="Times New Roman" w:hAnsi="Times New Roman" w:cs="Times New Roman"/>
        </w:rPr>
        <w:t xml:space="preserve">Hiseq4000 </w:t>
      </w:r>
      <w:r w:rsidRPr="00F91BF6">
        <w:rPr>
          <w:rFonts w:ascii="Times New Roman" w:hAnsi="Times New Roman" w:cs="Times New Roman"/>
        </w:rPr>
        <w:t>to an average depth of 45K reads per cell. Read quality control, UMI counting, barcode counting, and alignment to the mouse reference genome (mm10) were performed using the “</w:t>
      </w:r>
      <w:proofErr w:type="spellStart"/>
      <w:r w:rsidRPr="00F91BF6">
        <w:rPr>
          <w:rFonts w:ascii="Times New Roman" w:hAnsi="Times New Roman" w:cs="Times New Roman"/>
        </w:rPr>
        <w:t>cellranger</w:t>
      </w:r>
      <w:proofErr w:type="spellEnd"/>
      <w:r>
        <w:rPr>
          <w:rFonts w:ascii="Times New Roman" w:hAnsi="Times New Roman" w:cs="Times New Roman"/>
        </w:rPr>
        <w:t xml:space="preserve"> 2.0.1</w:t>
      </w:r>
      <w:r w:rsidRPr="00F91BF6">
        <w:rPr>
          <w:rFonts w:ascii="Times New Roman" w:hAnsi="Times New Roman" w:cs="Times New Roman"/>
        </w:rPr>
        <w:t>” pipeline provided by the manufacturer.</w:t>
      </w:r>
    </w:p>
    <w:p w14:paraId="7710E081" w14:textId="77777777" w:rsidR="0044376E" w:rsidRPr="0044376E" w:rsidRDefault="0044376E" w:rsidP="0044376E">
      <w:pPr>
        <w:rPr>
          <w:rFonts w:ascii="Times New Roman" w:hAnsi="Times New Roman" w:cs="Times New Roman"/>
        </w:rPr>
      </w:pPr>
    </w:p>
    <w:p w14:paraId="5D81A6D4" w14:textId="715DBBC8" w:rsidR="00845996" w:rsidRPr="006767A3" w:rsidRDefault="00845996" w:rsidP="00565EFC">
      <w:pPr>
        <w:rPr>
          <w:rFonts w:ascii="Times New Roman" w:hAnsi="Times New Roman" w:cs="Times New Roman"/>
        </w:rPr>
      </w:pPr>
      <w:r w:rsidRPr="00F91BF6">
        <w:rPr>
          <w:rFonts w:ascii="Times New Roman" w:hAnsi="Times New Roman" w:cs="Times New Roman"/>
          <w:b/>
          <w:bCs/>
          <w:i/>
        </w:rPr>
        <w:t>Filtering and Normalization</w:t>
      </w:r>
      <w:r>
        <w:rPr>
          <w:rFonts w:ascii="Times New Roman" w:hAnsi="Times New Roman" w:cs="Times New Roman"/>
          <w:b/>
          <w:bCs/>
        </w:rPr>
        <w:t>:</w:t>
      </w:r>
      <w:r>
        <w:rPr>
          <w:rFonts w:ascii="Times New Roman" w:hAnsi="Times New Roman" w:cs="Times New Roman"/>
          <w:b/>
        </w:rPr>
        <w:t xml:space="preserve"> </w:t>
      </w:r>
      <w:r w:rsidRPr="00F91BF6">
        <w:rPr>
          <w:rFonts w:ascii="Times New Roman" w:hAnsi="Times New Roman" w:cs="Times New Roman"/>
        </w:rPr>
        <w:t xml:space="preserve">The initial dataset contained 17,823 cells with an average of </w:t>
      </w:r>
      <w:r w:rsidR="006D14A1">
        <w:rPr>
          <w:rFonts w:ascii="Times New Roman" w:hAnsi="Times New Roman" w:cs="Times New Roman"/>
        </w:rPr>
        <w:t>892</w:t>
      </w:r>
      <w:r w:rsidRPr="00F91BF6">
        <w:rPr>
          <w:rFonts w:ascii="Times New Roman" w:hAnsi="Times New Roman" w:cs="Times New Roman"/>
        </w:rPr>
        <w:t xml:space="preserve"> genes per cell. Cells with greater than 30% of mitochondrial genes were removed as this is indicative o</w:t>
      </w:r>
      <w:r w:rsidR="0039267B">
        <w:rPr>
          <w:rFonts w:ascii="Times New Roman" w:hAnsi="Times New Roman" w:cs="Times New Roman"/>
        </w:rPr>
        <w:t>f</w:t>
      </w:r>
      <w:r w:rsidRPr="00F91BF6">
        <w:rPr>
          <w:rFonts w:ascii="Times New Roman" w:hAnsi="Times New Roman" w:cs="Times New Roman"/>
        </w:rPr>
        <w:t xml:space="preserve"> poor-quality cells</w:t>
      </w:r>
      <w:r w:rsidR="006D14A1">
        <w:rPr>
          <w:rFonts w:ascii="Times New Roman" w:hAnsi="Times New Roman" w:cs="Times New Roman"/>
        </w:rPr>
        <w:t xml:space="preserve"> </w:t>
      </w:r>
      <w:r w:rsidR="006D14A1" w:rsidRPr="00F91BF6">
        <w:rPr>
          <w:rFonts w:ascii="Times New Roman" w:hAnsi="Times New Roman" w:cs="Times New Roman"/>
        </w:rPr>
        <w:t>(n=82)</w:t>
      </w:r>
      <w:r w:rsidR="00AA6EF5">
        <w:rPr>
          <w:rFonts w:ascii="Times New Roman" w:hAnsi="Times New Roman" w:cs="Times New Roman"/>
        </w:rPr>
        <w:t xml:space="preserve">. </w:t>
      </w:r>
      <w:r w:rsidRPr="00F91BF6">
        <w:rPr>
          <w:rFonts w:ascii="Times New Roman" w:hAnsi="Times New Roman" w:cs="Times New Roman"/>
        </w:rPr>
        <w:t xml:space="preserve">Cells with fewer than 500 or more than 10,000 unique-molecular-identifier (UMI) counts were removed as this often represents sequencing errors </w:t>
      </w:r>
      <w:r w:rsidRPr="00F91BF6">
        <w:rPr>
          <w:rFonts w:ascii="Times New Roman" w:hAnsi="Times New Roman" w:cs="Times New Roman"/>
        </w:rPr>
        <w:lastRenderedPageBreak/>
        <w:t>(n=163). Cells with fewer than 500 or more than 3,000 genes were removed based on the distribution (n=182). Genes which occurred in less than 0.01% of cells were also removed (n=13065). The</w:t>
      </w:r>
      <w:r>
        <w:rPr>
          <w:rFonts w:ascii="Times New Roman" w:hAnsi="Times New Roman" w:cs="Times New Roman"/>
        </w:rPr>
        <w:t xml:space="preserve"> </w:t>
      </w:r>
      <w:r w:rsidRPr="00F91BF6">
        <w:rPr>
          <w:rFonts w:ascii="Times New Roman" w:hAnsi="Times New Roman" w:cs="Times New Roman"/>
        </w:rPr>
        <w:t>remaining 17,396 cells and 14,933 genes</w:t>
      </w:r>
      <w:r>
        <w:rPr>
          <w:rFonts w:ascii="Times New Roman" w:hAnsi="Times New Roman" w:cs="Times New Roman"/>
        </w:rPr>
        <w:t xml:space="preserve"> </w:t>
      </w:r>
      <w:r w:rsidRPr="00F91BF6">
        <w:rPr>
          <w:rFonts w:ascii="Times New Roman" w:hAnsi="Times New Roman" w:cs="Times New Roman"/>
        </w:rPr>
        <w:t xml:space="preserve">were used </w:t>
      </w:r>
      <w:r>
        <w:rPr>
          <w:rFonts w:ascii="Times New Roman" w:hAnsi="Times New Roman" w:cs="Times New Roman"/>
        </w:rPr>
        <w:t>for</w:t>
      </w:r>
      <w:r w:rsidRPr="00F91BF6">
        <w:rPr>
          <w:rFonts w:ascii="Times New Roman" w:hAnsi="Times New Roman" w:cs="Times New Roman"/>
        </w:rPr>
        <w:t xml:space="preserve"> downstream analysis.  No experimental factors were determined to explain a disproportionate of expression variance using the </w:t>
      </w:r>
      <w:r w:rsidR="00C35F85" w:rsidRPr="00C35F85">
        <w:rPr>
          <w:rFonts w:ascii="Times New Roman" w:hAnsi="Times New Roman" w:cs="Times New Roman"/>
        </w:rPr>
        <w:t>Single Cell Analysis Toolkit for gene Expression in R</w:t>
      </w:r>
      <w:r w:rsidR="00C35F85" w:rsidRPr="00F91BF6">
        <w:rPr>
          <w:rFonts w:ascii="Times New Roman" w:hAnsi="Times New Roman" w:cs="Times New Roman"/>
        </w:rPr>
        <w:t xml:space="preserve"> </w:t>
      </w:r>
      <w:r w:rsidR="006767A3">
        <w:rPr>
          <w:rFonts w:ascii="Times New Roman" w:hAnsi="Times New Roman" w:cs="Times New Roman"/>
        </w:rPr>
        <w:t>(</w:t>
      </w:r>
      <w:r w:rsidRPr="00F91BF6">
        <w:rPr>
          <w:rFonts w:ascii="Times New Roman" w:hAnsi="Times New Roman" w:cs="Times New Roman"/>
        </w:rPr>
        <w:t>scater</w:t>
      </w:r>
      <w:r w:rsidR="006767A3">
        <w:rPr>
          <w:rFonts w:ascii="Times New Roman" w:hAnsi="Times New Roman" w:cs="Times New Roman"/>
        </w:rPr>
        <w:t xml:space="preserve">; </w:t>
      </w:r>
      <w:r w:rsidRPr="00F91BF6">
        <w:rPr>
          <w:rFonts w:ascii="Times New Roman" w:hAnsi="Times New Roman" w:cs="Times New Roman"/>
        </w:rPr>
        <w:t>v 1.9.15</w:t>
      </w:r>
      <w:r w:rsidR="00AA6EF5">
        <w:rPr>
          <w:rFonts w:ascii="Times New Roman" w:hAnsi="Times New Roman" w:cs="Times New Roman"/>
        </w:rPr>
        <w:t>)</w:t>
      </w:r>
      <w:r w:rsidRPr="00F91BF6">
        <w:rPr>
          <w:rFonts w:ascii="Times New Roman" w:hAnsi="Times New Roman" w:cs="Times New Roman"/>
        </w:rPr>
        <w:t>.</w:t>
      </w:r>
    </w:p>
    <w:p w14:paraId="51E9F77E" w14:textId="767C87F1" w:rsidR="0044376E" w:rsidRDefault="00845996" w:rsidP="0044376E">
      <w:pPr>
        <w:ind w:firstLine="720"/>
        <w:rPr>
          <w:rFonts w:ascii="Times New Roman" w:hAnsi="Times New Roman" w:cs="Times New Roman"/>
        </w:rPr>
      </w:pPr>
      <w:r w:rsidRPr="00F91BF6">
        <w:rPr>
          <w:rFonts w:ascii="Times New Roman" w:hAnsi="Times New Roman" w:cs="Times New Roman"/>
        </w:rPr>
        <w:t xml:space="preserve">Using the R package Seurat (v 2.3.4), the data was log normalized for each cell by the total expression and scaled to 10,000 transcripts per cell. Variable genes were identified using the </w:t>
      </w:r>
      <w:proofErr w:type="spellStart"/>
      <w:proofErr w:type="gramStart"/>
      <w:r w:rsidRPr="00F91BF6">
        <w:rPr>
          <w:rFonts w:ascii="Times New Roman" w:hAnsi="Times New Roman" w:cs="Times New Roman"/>
          <w:i/>
        </w:rPr>
        <w:t>FindVariableGenes</w:t>
      </w:r>
      <w:proofErr w:type="spellEnd"/>
      <w:r w:rsidRPr="00F91BF6">
        <w:rPr>
          <w:rFonts w:ascii="Times New Roman" w:hAnsi="Times New Roman" w:cs="Times New Roman"/>
          <w:i/>
        </w:rPr>
        <w:t>(</w:t>
      </w:r>
      <w:proofErr w:type="gramEnd"/>
      <w:r w:rsidRPr="00F91BF6">
        <w:rPr>
          <w:rFonts w:ascii="Times New Roman" w:hAnsi="Times New Roman" w:cs="Times New Roman"/>
          <w:i/>
        </w:rPr>
        <w:t>)</w:t>
      </w:r>
      <w:r w:rsidRPr="00F91BF6">
        <w:rPr>
          <w:rFonts w:ascii="Times New Roman" w:hAnsi="Times New Roman" w:cs="Times New Roman"/>
        </w:rPr>
        <w:t xml:space="preserve"> function which calculates the average expression and dispersion for each gene, then bins genes and calculates a z-score for dispersion within each bin. The data was scaled, centered, and regressed on the percent of mitochondrial gene content, number of UMI counts, and the number of genes.</w:t>
      </w:r>
    </w:p>
    <w:p w14:paraId="17C88CDE" w14:textId="77777777" w:rsidR="0044376E" w:rsidRPr="00F91BF6" w:rsidRDefault="0044376E" w:rsidP="0044376E">
      <w:pPr>
        <w:ind w:firstLine="720"/>
        <w:rPr>
          <w:rFonts w:ascii="Times New Roman" w:hAnsi="Times New Roman" w:cs="Times New Roman"/>
        </w:rPr>
      </w:pPr>
    </w:p>
    <w:p w14:paraId="63BB9973" w14:textId="77777777" w:rsidR="006F38DD" w:rsidRDefault="006F38DD" w:rsidP="006F38DD">
      <w:pPr>
        <w:rPr>
          <w:rFonts w:ascii="Times New Roman" w:hAnsi="Times New Roman" w:cs="Times New Roman"/>
          <w:i/>
          <w:iCs/>
        </w:rPr>
      </w:pPr>
      <w:r w:rsidRPr="00F91BF6">
        <w:rPr>
          <w:rFonts w:ascii="Times New Roman" w:hAnsi="Times New Roman" w:cs="Times New Roman"/>
          <w:b/>
          <w:bCs/>
          <w:i/>
        </w:rPr>
        <w:t>Cell-type Identification</w:t>
      </w:r>
      <w:r>
        <w:rPr>
          <w:rFonts w:ascii="Times New Roman" w:hAnsi="Times New Roman" w:cs="Times New Roman"/>
          <w:b/>
          <w:bCs/>
          <w:i/>
        </w:rPr>
        <w:t xml:space="preserve"> and Clustering</w:t>
      </w:r>
      <w:r>
        <w:rPr>
          <w:rFonts w:ascii="Times New Roman" w:hAnsi="Times New Roman" w:cs="Times New Roman"/>
          <w:b/>
          <w:bCs/>
        </w:rPr>
        <w:t>:</w:t>
      </w:r>
      <w:r>
        <w:rPr>
          <w:rFonts w:ascii="Times New Roman" w:hAnsi="Times New Roman" w:cs="Times New Roman"/>
          <w:b/>
        </w:rPr>
        <w:t xml:space="preserve"> </w:t>
      </w:r>
      <w:r w:rsidRPr="00F91BF6">
        <w:rPr>
          <w:rFonts w:ascii="Times New Roman" w:hAnsi="Times New Roman" w:cs="Times New Roman"/>
        </w:rPr>
        <w:t>TSNE was generated using all principal components accounting for more than 2% of the variance and a clustering resolution of 0.3 which resulted in 12 clusters (average silhouette width 0.16). Three clusters were identified as neuronal cells using known markers</w:t>
      </w:r>
      <w:r w:rsidRPr="00F91BF6">
        <w:rPr>
          <w:rFonts w:ascii="Times New Roman" w:hAnsi="Times New Roman" w:cs="Times New Roman"/>
          <w:i/>
          <w:iCs/>
        </w:rPr>
        <w:t xml:space="preserve"> Nrgn, Rorb</w:t>
      </w:r>
      <w:r w:rsidRPr="00F91BF6">
        <w:rPr>
          <w:rFonts w:ascii="Times New Roman" w:hAnsi="Times New Roman" w:cs="Times New Roman"/>
        </w:rPr>
        <w:t xml:space="preserve">, and </w:t>
      </w:r>
      <w:r w:rsidRPr="00F91BF6">
        <w:rPr>
          <w:rFonts w:ascii="Times New Roman" w:hAnsi="Times New Roman" w:cs="Times New Roman"/>
          <w:i/>
          <w:iCs/>
        </w:rPr>
        <w:t xml:space="preserve">Cnih2. </w:t>
      </w:r>
    </w:p>
    <w:p w14:paraId="2EFAAEAA" w14:textId="6224ACD6" w:rsidR="006F38DD" w:rsidRPr="008F23AC" w:rsidRDefault="006F38DD" w:rsidP="006F38DD">
      <w:pPr>
        <w:ind w:firstLine="720"/>
        <w:rPr>
          <w:rFonts w:ascii="Times New Roman" w:hAnsi="Times New Roman" w:cs="Times New Roman"/>
          <w:i/>
          <w:iCs/>
          <w:color w:val="000000" w:themeColor="text1"/>
        </w:rPr>
      </w:pPr>
      <w:del w:id="126" w:author="Everitt, Amanda" w:date="2019-05-09T18:15:00Z">
        <w:r w:rsidRPr="008F23AC" w:rsidDel="00290B93">
          <w:rPr>
            <w:rFonts w:ascii="Times New Roman" w:hAnsi="Times New Roman" w:cs="Times New Roman"/>
            <w:color w:val="000000" w:themeColor="text1"/>
            <w:highlight w:val="white"/>
          </w:rPr>
          <w:delText xml:space="preserve">TSNE was generated again for only neuronal cells. </w:delText>
        </w:r>
      </w:del>
      <w:r w:rsidRPr="008F23AC">
        <w:rPr>
          <w:rFonts w:ascii="Times New Roman" w:hAnsi="Times New Roman" w:cs="Times New Roman"/>
          <w:color w:val="000000" w:themeColor="text1"/>
          <w:highlight w:val="white"/>
        </w:rPr>
        <w:t xml:space="preserve">The raw data from the three </w:t>
      </w:r>
      <w:del w:id="127" w:author="Everitt, Amanda" w:date="2019-05-09T18:15:00Z">
        <w:r w:rsidRPr="008F23AC" w:rsidDel="00290B93">
          <w:rPr>
            <w:rFonts w:ascii="Times New Roman" w:hAnsi="Times New Roman" w:cs="Times New Roman"/>
            <w:color w:val="000000" w:themeColor="text1"/>
            <w:highlight w:val="white"/>
          </w:rPr>
          <w:delText xml:space="preserve">previously </w:delText>
        </w:r>
      </w:del>
      <w:r w:rsidRPr="008F23AC">
        <w:rPr>
          <w:rFonts w:ascii="Times New Roman" w:hAnsi="Times New Roman" w:cs="Times New Roman"/>
          <w:color w:val="000000" w:themeColor="text1"/>
          <w:highlight w:val="white"/>
        </w:rPr>
        <w:t xml:space="preserve">identified neuronal clusters was retained and </w:t>
      </w:r>
      <w:del w:id="128" w:author="Everitt, Amanda" w:date="2019-05-09T18:15:00Z">
        <w:r w:rsidRPr="008F23AC" w:rsidDel="00290B93">
          <w:rPr>
            <w:rFonts w:ascii="Times New Roman" w:hAnsi="Times New Roman" w:cs="Times New Roman"/>
            <w:color w:val="000000" w:themeColor="text1"/>
            <w:highlight w:val="white"/>
          </w:rPr>
          <w:delText xml:space="preserve">again </w:delText>
        </w:r>
      </w:del>
      <w:r w:rsidRPr="008F23AC">
        <w:rPr>
          <w:rFonts w:ascii="Times New Roman" w:hAnsi="Times New Roman" w:cs="Times New Roman"/>
          <w:color w:val="000000" w:themeColor="text1"/>
          <w:highlight w:val="white"/>
        </w:rPr>
        <w:t xml:space="preserve">filtered </w:t>
      </w:r>
      <w:ins w:id="129" w:author="Everitt, Amanda" w:date="2019-05-09T18:17:00Z">
        <w:r w:rsidR="00955B76">
          <w:rPr>
            <w:rFonts w:ascii="Times New Roman" w:hAnsi="Times New Roman" w:cs="Times New Roman"/>
            <w:color w:val="000000" w:themeColor="text1"/>
            <w:highlight w:val="white"/>
          </w:rPr>
          <w:t xml:space="preserve">again </w:t>
        </w:r>
      </w:ins>
      <w:r w:rsidRPr="008F23AC">
        <w:rPr>
          <w:rFonts w:ascii="Times New Roman" w:hAnsi="Times New Roman" w:cs="Times New Roman"/>
          <w:color w:val="000000" w:themeColor="text1"/>
          <w:highlight w:val="white"/>
        </w:rPr>
        <w:t xml:space="preserve">based on </w:t>
      </w:r>
      <w:ins w:id="130" w:author="Everitt, Amanda" w:date="2019-05-09T18:18:00Z">
        <w:r w:rsidR="00955B76">
          <w:rPr>
            <w:rFonts w:ascii="Times New Roman" w:hAnsi="Times New Roman" w:cs="Times New Roman"/>
            <w:color w:val="000000" w:themeColor="text1"/>
            <w:highlight w:val="white"/>
          </w:rPr>
          <w:t xml:space="preserve">the distribution of </w:t>
        </w:r>
      </w:ins>
      <w:r w:rsidRPr="008F23AC">
        <w:rPr>
          <w:rFonts w:ascii="Times New Roman" w:hAnsi="Times New Roman" w:cs="Times New Roman"/>
          <w:color w:val="000000" w:themeColor="text1"/>
          <w:highlight w:val="white"/>
        </w:rPr>
        <w:t>UMI counts and the number of genes per cell (N= 11</w:t>
      </w:r>
      <w:r>
        <w:rPr>
          <w:rFonts w:ascii="Times New Roman" w:hAnsi="Times New Roman" w:cs="Times New Roman"/>
          <w:color w:val="000000" w:themeColor="text1"/>
          <w:highlight w:val="white"/>
        </w:rPr>
        <w:t>,</w:t>
      </w:r>
      <w:r w:rsidRPr="008F23AC">
        <w:rPr>
          <w:rFonts w:ascii="Times New Roman" w:hAnsi="Times New Roman" w:cs="Times New Roman"/>
          <w:color w:val="000000" w:themeColor="text1"/>
          <w:highlight w:val="white"/>
        </w:rPr>
        <w:t>943). We applied more stringent filtering to genes by removing mitochondrial</w:t>
      </w:r>
      <w:r>
        <w:rPr>
          <w:rFonts w:ascii="Times New Roman" w:hAnsi="Times New Roman" w:cs="Times New Roman"/>
          <w:color w:val="000000" w:themeColor="text1"/>
          <w:highlight w:val="white"/>
        </w:rPr>
        <w:t xml:space="preserve"> genes</w:t>
      </w:r>
      <w:r w:rsidRPr="008F23AC">
        <w:rPr>
          <w:rFonts w:ascii="Times New Roman" w:hAnsi="Times New Roman" w:cs="Times New Roman"/>
          <w:color w:val="000000" w:themeColor="text1"/>
          <w:highlight w:val="white"/>
        </w:rPr>
        <w:t>, ribosomal</w:t>
      </w:r>
      <w:r>
        <w:rPr>
          <w:rFonts w:ascii="Times New Roman" w:hAnsi="Times New Roman" w:cs="Times New Roman"/>
          <w:color w:val="000000" w:themeColor="text1"/>
          <w:highlight w:val="white"/>
        </w:rPr>
        <w:t xml:space="preserve"> genes</w:t>
      </w:r>
      <w:r w:rsidRPr="008F23AC">
        <w:rPr>
          <w:rFonts w:ascii="Times New Roman" w:hAnsi="Times New Roman" w:cs="Times New Roman"/>
          <w:color w:val="000000" w:themeColor="text1"/>
          <w:highlight w:val="white"/>
        </w:rPr>
        <w:t>, pseudogenes</w:t>
      </w:r>
      <w:r>
        <w:rPr>
          <w:rFonts w:ascii="Times New Roman" w:hAnsi="Times New Roman" w:cs="Times New Roman"/>
          <w:color w:val="000000" w:themeColor="text1"/>
          <w:highlight w:val="white"/>
        </w:rPr>
        <w:t>, genes</w:t>
      </w:r>
      <w:r w:rsidRPr="008F23AC">
        <w:rPr>
          <w:rFonts w:ascii="Times New Roman" w:hAnsi="Times New Roman" w:cs="Times New Roman"/>
          <w:color w:val="000000" w:themeColor="text1"/>
          <w:highlight w:val="white"/>
        </w:rPr>
        <w:t xml:space="preserve"> that did not occur in 1% of neuronal cells, and genes with a variation below the median variation across all genes (N = 7</w:t>
      </w:r>
      <w:r>
        <w:rPr>
          <w:rFonts w:ascii="Times New Roman" w:hAnsi="Times New Roman" w:cs="Times New Roman"/>
          <w:color w:val="000000" w:themeColor="text1"/>
          <w:highlight w:val="white"/>
        </w:rPr>
        <w:t>,</w:t>
      </w:r>
      <w:r w:rsidRPr="008F23AC">
        <w:rPr>
          <w:rFonts w:ascii="Times New Roman" w:hAnsi="Times New Roman" w:cs="Times New Roman"/>
          <w:color w:val="000000" w:themeColor="text1"/>
          <w:highlight w:val="white"/>
        </w:rPr>
        <w:t xml:space="preserve">174). </w:t>
      </w:r>
      <w:ins w:id="131" w:author="Jeremy Willsey" w:date="2019-05-08T15:48:00Z">
        <w:del w:id="132" w:author="Everitt, Amanda" w:date="2019-05-09T18:19:00Z">
          <w:r w:rsidR="008C52DB" w:rsidDel="00955B76">
            <w:rPr>
              <w:rFonts w:ascii="Times New Roman" w:hAnsi="Times New Roman" w:cs="Times New Roman"/>
              <w:color w:val="000000" w:themeColor="text1"/>
              <w:highlight w:val="white"/>
            </w:rPr>
            <w:delText>After filtering we conducted a second normalization step</w:delText>
          </w:r>
        </w:del>
      </w:ins>
      <w:ins w:id="133" w:author="Jeremy Willsey" w:date="2019-05-08T15:51:00Z">
        <w:del w:id="134" w:author="Everitt, Amanda" w:date="2019-05-09T18:19:00Z">
          <w:r w:rsidR="008C52DB" w:rsidDel="00955B76">
            <w:rPr>
              <w:rFonts w:ascii="Times New Roman" w:hAnsi="Times New Roman" w:cs="Times New Roman"/>
              <w:color w:val="000000" w:themeColor="text1"/>
              <w:highlight w:val="white"/>
            </w:rPr>
            <w:delText xml:space="preserve"> as above</w:delText>
          </w:r>
        </w:del>
      </w:ins>
      <w:ins w:id="135" w:author="Jeremy Willsey" w:date="2019-05-08T15:48:00Z">
        <w:del w:id="136" w:author="Everitt, Amanda" w:date="2019-05-09T18:19:00Z">
          <w:r w:rsidR="008C52DB" w:rsidDel="00955B76">
            <w:rPr>
              <w:rFonts w:ascii="Times New Roman" w:hAnsi="Times New Roman" w:cs="Times New Roman"/>
              <w:color w:val="000000" w:themeColor="text1"/>
              <w:highlight w:val="white"/>
            </w:rPr>
            <w:delText xml:space="preserve">. </w:delText>
          </w:r>
        </w:del>
      </w:ins>
      <w:r w:rsidRPr="008F23AC">
        <w:rPr>
          <w:rFonts w:ascii="Times New Roman" w:hAnsi="Times New Roman" w:cs="Times New Roman"/>
          <w:color w:val="000000" w:themeColor="text1"/>
          <w:highlight w:val="white"/>
        </w:rPr>
        <w:t xml:space="preserve">The data </w:t>
      </w:r>
      <w:ins w:id="137" w:author="Everitt, Amanda" w:date="2019-05-09T18:19:00Z">
        <w:r w:rsidR="00955B76">
          <w:rPr>
            <w:rFonts w:ascii="Times New Roman" w:hAnsi="Times New Roman" w:cs="Times New Roman"/>
            <w:color w:val="000000" w:themeColor="text1"/>
            <w:highlight w:val="white"/>
          </w:rPr>
          <w:t xml:space="preserve">normalized as described above and </w:t>
        </w:r>
      </w:ins>
      <w:del w:id="138" w:author="Everitt, Amanda" w:date="2019-05-09T18:19:00Z">
        <w:r w:rsidRPr="008F23AC" w:rsidDel="00955B76">
          <w:rPr>
            <w:rFonts w:ascii="Times New Roman" w:hAnsi="Times New Roman" w:cs="Times New Roman"/>
            <w:color w:val="000000" w:themeColor="text1"/>
            <w:highlight w:val="white"/>
          </w:rPr>
          <w:delText xml:space="preserve">was scaled, centered, and regressed on the number of UMI counts, and the number of genes. </w:delText>
        </w:r>
      </w:del>
      <w:r w:rsidRPr="008F23AC">
        <w:rPr>
          <w:rFonts w:ascii="Times New Roman" w:hAnsi="Times New Roman" w:cs="Times New Roman"/>
          <w:color w:val="000000" w:themeColor="text1"/>
          <w:highlight w:val="white"/>
        </w:rPr>
        <w:t xml:space="preserve">TSNE was generated using all principal components accounting for more than 4% of the variance and a clustering resolution of 0.3 which resulted in 6 clusters </w:t>
      </w:r>
      <w:r w:rsidRPr="008F23AC">
        <w:rPr>
          <w:rFonts w:ascii="Times New Roman" w:hAnsi="Times New Roman" w:cs="Times New Roman"/>
          <w:color w:val="000000" w:themeColor="text1"/>
        </w:rPr>
        <w:t xml:space="preserve">(average silhouette width 0.15). Two clusters </w:t>
      </w:r>
      <w:r>
        <w:rPr>
          <w:rFonts w:ascii="Times New Roman" w:hAnsi="Times New Roman" w:cs="Times New Roman"/>
          <w:color w:val="000000" w:themeColor="text1"/>
        </w:rPr>
        <w:t>were</w:t>
      </w:r>
      <w:r w:rsidRPr="008F23AC">
        <w:rPr>
          <w:rFonts w:ascii="Times New Roman" w:hAnsi="Times New Roman" w:cs="Times New Roman"/>
          <w:color w:val="000000" w:themeColor="text1"/>
        </w:rPr>
        <w:t xml:space="preserve"> identified </w:t>
      </w:r>
      <w:r>
        <w:rPr>
          <w:rFonts w:ascii="Times New Roman" w:hAnsi="Times New Roman" w:cs="Times New Roman"/>
          <w:color w:val="000000" w:themeColor="text1"/>
        </w:rPr>
        <w:t xml:space="preserve">as </w:t>
      </w:r>
      <w:del w:id="139" w:author="Everitt, Amanda" w:date="2019-05-09T18:20:00Z">
        <w:r w:rsidDel="00955B76">
          <w:rPr>
            <w:rFonts w:ascii="Times New Roman" w:hAnsi="Times New Roman" w:cs="Times New Roman"/>
            <w:color w:val="000000" w:themeColor="text1"/>
          </w:rPr>
          <w:delText>poor-quality</w:delText>
        </w:r>
      </w:del>
      <w:ins w:id="140" w:author="Everitt, Amanda" w:date="2019-05-09T18:20:00Z">
        <w:r w:rsidR="00955B76">
          <w:rPr>
            <w:rFonts w:ascii="Times New Roman" w:hAnsi="Times New Roman" w:cs="Times New Roman"/>
            <w:color w:val="000000" w:themeColor="text1"/>
          </w:rPr>
          <w:t>atypical</w:t>
        </w:r>
      </w:ins>
      <w:r>
        <w:rPr>
          <w:rFonts w:ascii="Times New Roman" w:hAnsi="Times New Roman" w:cs="Times New Roman"/>
          <w:color w:val="000000" w:themeColor="text1"/>
        </w:rPr>
        <w:t xml:space="preserve"> cells </w:t>
      </w:r>
      <w:ins w:id="141" w:author="Everitt, Amanda" w:date="2019-05-09T18:20:00Z">
        <w:r w:rsidR="00955B76">
          <w:rPr>
            <w:rFonts w:ascii="Times New Roman" w:hAnsi="Times New Roman" w:cs="Times New Roman"/>
            <w:color w:val="000000" w:themeColor="text1"/>
          </w:rPr>
          <w:t xml:space="preserve">due to a reduced expression </w:t>
        </w:r>
      </w:ins>
      <w:ins w:id="142" w:author="Everitt, Amanda" w:date="2019-05-09T18:21:00Z">
        <w:r w:rsidR="00955B76">
          <w:rPr>
            <w:rFonts w:ascii="Times New Roman" w:hAnsi="Times New Roman" w:cs="Times New Roman"/>
            <w:color w:val="000000" w:themeColor="text1"/>
          </w:rPr>
          <w:t>in</w:t>
        </w:r>
      </w:ins>
      <w:ins w:id="143" w:author="Everitt, Amanda" w:date="2019-05-09T18:20:00Z">
        <w:r w:rsidR="00955B76">
          <w:rPr>
            <w:rFonts w:ascii="Times New Roman" w:hAnsi="Times New Roman" w:cs="Times New Roman"/>
            <w:color w:val="000000" w:themeColor="text1"/>
          </w:rPr>
          <w:t xml:space="preserve"> excitatory neuronal markers </w:t>
        </w:r>
      </w:ins>
      <w:r>
        <w:rPr>
          <w:rFonts w:ascii="Times New Roman" w:hAnsi="Times New Roman" w:cs="Times New Roman"/>
          <w:color w:val="000000" w:themeColor="text1"/>
        </w:rPr>
        <w:t xml:space="preserve">and subsequently removed from downstream DEX analysis. </w:t>
      </w:r>
    </w:p>
    <w:p w14:paraId="620B7A16" w14:textId="77777777" w:rsidR="006F38DD" w:rsidRPr="0044376E" w:rsidRDefault="006F38DD" w:rsidP="006F38DD">
      <w:pPr>
        <w:rPr>
          <w:rFonts w:ascii="Times New Roman" w:hAnsi="Times New Roman" w:cs="Times New Roman"/>
          <w:i/>
          <w:iCs/>
        </w:rPr>
      </w:pPr>
    </w:p>
    <w:p w14:paraId="684C38DB" w14:textId="45397EE0" w:rsidR="00BB4584" w:rsidRDefault="006F38DD" w:rsidP="00406AB9">
      <w:pPr>
        <w:rPr>
          <w:rFonts w:ascii="Times New Roman" w:hAnsi="Times New Roman" w:cs="Times New Roman"/>
          <w:b/>
          <w:bCs/>
        </w:rPr>
      </w:pPr>
      <w:r w:rsidRPr="00F91BF6">
        <w:rPr>
          <w:rFonts w:ascii="Times New Roman" w:hAnsi="Times New Roman" w:cs="Times New Roman"/>
          <w:b/>
          <w:bCs/>
          <w:i/>
        </w:rPr>
        <w:t>Differential Gene Expression</w:t>
      </w:r>
      <w:r>
        <w:rPr>
          <w:rFonts w:ascii="Times New Roman" w:hAnsi="Times New Roman" w:cs="Times New Roman"/>
          <w:b/>
          <w:bCs/>
          <w:i/>
        </w:rPr>
        <w:t xml:space="preserve"> (DEX)</w:t>
      </w:r>
      <w:r w:rsidRPr="00F91BF6">
        <w:rPr>
          <w:rFonts w:ascii="Times New Roman" w:hAnsi="Times New Roman" w:cs="Times New Roman"/>
          <w:b/>
          <w:bCs/>
          <w:i/>
        </w:rPr>
        <w:t xml:space="preserve"> Analysis</w:t>
      </w:r>
      <w:r>
        <w:rPr>
          <w:rFonts w:ascii="Times New Roman" w:hAnsi="Times New Roman" w:cs="Times New Roman"/>
          <w:b/>
          <w:bCs/>
          <w:i/>
        </w:rPr>
        <w:t xml:space="preserve"> and Gene Ontology Enrichment</w:t>
      </w:r>
      <w:r w:rsidRPr="00F91BF6">
        <w:rPr>
          <w:rFonts w:ascii="Times New Roman" w:hAnsi="Times New Roman" w:cs="Times New Roman"/>
          <w:b/>
          <w:bCs/>
        </w:rPr>
        <w:t>:</w:t>
      </w:r>
      <w:r>
        <w:rPr>
          <w:rFonts w:ascii="Times New Roman" w:hAnsi="Times New Roman" w:cs="Times New Roman"/>
          <w:b/>
          <w:i/>
        </w:rPr>
        <w:t xml:space="preserve"> </w:t>
      </w:r>
      <w:r w:rsidRPr="006E49E5">
        <w:rPr>
          <w:rFonts w:ascii="Times New Roman" w:hAnsi="Times New Roman" w:cs="Times New Roman"/>
        </w:rPr>
        <w:t>To identify gene signatures of each genotype, we used MAST (</w:t>
      </w:r>
      <w:proofErr w:type="spellStart"/>
      <w:r w:rsidRPr="006E49E5">
        <w:rPr>
          <w:rFonts w:ascii="Times New Roman" w:hAnsi="Times New Roman" w:cs="Times New Roman"/>
          <w:color w:val="000000" w:themeColor="text1"/>
        </w:rPr>
        <w:t>Finak</w:t>
      </w:r>
      <w:proofErr w:type="spellEnd"/>
      <w:r w:rsidRPr="006E49E5">
        <w:rPr>
          <w:rFonts w:ascii="Times New Roman" w:hAnsi="Times New Roman" w:cs="Times New Roman"/>
          <w:color w:val="000000" w:themeColor="text1"/>
        </w:rPr>
        <w:t xml:space="preserve"> et al., 2015</w:t>
      </w:r>
      <w:r w:rsidRPr="006E49E5">
        <w:rPr>
          <w:rFonts w:ascii="Times New Roman" w:hAnsi="Times New Roman" w:cs="Times New Roman"/>
        </w:rPr>
        <w:t>) and the zero-inflated regression (</w:t>
      </w:r>
      <w:proofErr w:type="spellStart"/>
      <w:r w:rsidRPr="006E49E5">
        <w:rPr>
          <w:rFonts w:ascii="Times New Roman" w:hAnsi="Times New Roman" w:cs="Times New Roman"/>
        </w:rPr>
        <w:t>zlm</w:t>
      </w:r>
      <w:proofErr w:type="spellEnd"/>
      <w:r w:rsidRPr="006E49E5">
        <w:rPr>
          <w:rFonts w:ascii="Times New Roman" w:hAnsi="Times New Roman" w:cs="Times New Roman"/>
        </w:rPr>
        <w:t xml:space="preserve">) method to compare </w:t>
      </w:r>
      <w:ins w:id="144" w:author="Jeremy Willsey" w:date="2019-05-08T15:52:00Z">
        <w:r w:rsidR="008C52DB">
          <w:rPr>
            <w:rFonts w:ascii="Times New Roman" w:hAnsi="Times New Roman" w:cs="Times New Roman"/>
          </w:rPr>
          <w:t>raw UMI counts</w:t>
        </w:r>
      </w:ins>
      <w:ins w:id="145" w:author="Jeremy Willsey" w:date="2019-05-08T15:53:00Z">
        <w:r w:rsidR="008C52DB">
          <w:rPr>
            <w:rFonts w:ascii="Times New Roman" w:hAnsi="Times New Roman" w:cs="Times New Roman"/>
          </w:rPr>
          <w:t xml:space="preserve"> (i.e. non-normalized counts)</w:t>
        </w:r>
      </w:ins>
      <w:ins w:id="146" w:author="Jeremy Willsey" w:date="2019-05-08T15:52:00Z">
        <w:r w:rsidR="008C52DB">
          <w:rPr>
            <w:rFonts w:ascii="Times New Roman" w:hAnsi="Times New Roman" w:cs="Times New Roman"/>
          </w:rPr>
          <w:t xml:space="preserve"> per gene across the </w:t>
        </w:r>
      </w:ins>
      <w:r w:rsidRPr="006E49E5">
        <w:rPr>
          <w:rFonts w:ascii="Times New Roman" w:hAnsi="Times New Roman" w:cs="Times New Roman"/>
        </w:rPr>
        <w:t>cells in the population (FDR &lt; 0.05).</w:t>
      </w:r>
      <w:r>
        <w:t xml:space="preserve"> </w:t>
      </w:r>
      <w:del w:id="147" w:author="Everitt, Amanda" w:date="2019-05-09T18:22:00Z">
        <w:r w:rsidRPr="00F91BF6" w:rsidDel="00955B76">
          <w:rPr>
            <w:rFonts w:ascii="Times New Roman" w:hAnsi="Times New Roman" w:cs="Times New Roman"/>
          </w:rPr>
          <w:delText>Genes that pass a 0.05 significant threshold are considered as significantly differentially expressed (DEX) genes.</w:delText>
        </w:r>
        <w:r w:rsidDel="00955B76">
          <w:rPr>
            <w:rFonts w:ascii="Times New Roman" w:hAnsi="Times New Roman" w:cs="Times New Roman"/>
          </w:rPr>
          <w:delText xml:space="preserve"> </w:delText>
        </w:r>
      </w:del>
      <w:r w:rsidRPr="00EB43E5">
        <w:rPr>
          <w:rFonts w:ascii="Times New Roman" w:eastAsia="Times New Roman" w:hAnsi="Times New Roman" w:cs="Times New Roman"/>
          <w:color w:val="000000"/>
        </w:rPr>
        <w:t xml:space="preserve">Gene Ontology enrichment analysis of </w:t>
      </w:r>
      <w:ins w:id="148" w:author="Everitt, Amanda" w:date="2019-05-09T18:22:00Z">
        <w:r w:rsidR="00955B76">
          <w:rPr>
            <w:rFonts w:ascii="Times New Roman" w:eastAsia="Times New Roman" w:hAnsi="Times New Roman" w:cs="Times New Roman"/>
            <w:color w:val="000000"/>
          </w:rPr>
          <w:t xml:space="preserve">common </w:t>
        </w:r>
      </w:ins>
      <w:r w:rsidRPr="00EB43E5">
        <w:rPr>
          <w:rFonts w:ascii="Times New Roman" w:eastAsia="Times New Roman" w:hAnsi="Times New Roman" w:cs="Times New Roman"/>
          <w:color w:val="000000"/>
        </w:rPr>
        <w:t xml:space="preserve">differentially expressed genes was performed using the R package </w:t>
      </w:r>
      <w:proofErr w:type="spellStart"/>
      <w:r w:rsidRPr="00EB43E5">
        <w:rPr>
          <w:rFonts w:ascii="Times New Roman" w:eastAsia="Times New Roman" w:hAnsi="Times New Roman" w:cs="Times New Roman"/>
          <w:color w:val="000000"/>
        </w:rPr>
        <w:t>goseq</w:t>
      </w:r>
      <w:proofErr w:type="spellEnd"/>
      <w:r w:rsidRPr="00EB43E5">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v 1.34.1</w:t>
      </w:r>
      <w:r w:rsidRPr="00EB43E5">
        <w:rPr>
          <w:rFonts w:ascii="Times New Roman" w:eastAsia="Times New Roman" w:hAnsi="Times New Roman" w:cs="Times New Roman"/>
          <w:color w:val="000000"/>
        </w:rPr>
        <w:t xml:space="preserve">) using all expressed genes </w:t>
      </w:r>
      <w:r w:rsidRPr="00EB43E5">
        <w:rPr>
          <w:rFonts w:ascii="Times New Roman" w:eastAsia="Times New Roman" w:hAnsi="Times New Roman" w:cs="Times New Roman"/>
          <w:color w:val="333333"/>
          <w:shd w:val="clear" w:color="auto" w:fill="FFFFFF"/>
        </w:rPr>
        <w:t>(N = 7</w:t>
      </w:r>
      <w:r w:rsidR="00406AB9">
        <w:rPr>
          <w:rFonts w:ascii="Times New Roman" w:eastAsia="Times New Roman" w:hAnsi="Times New Roman" w:cs="Times New Roman"/>
          <w:color w:val="333333"/>
          <w:shd w:val="clear" w:color="auto" w:fill="FFFFFF"/>
        </w:rPr>
        <w:t>,</w:t>
      </w:r>
      <w:r w:rsidRPr="00EB43E5">
        <w:rPr>
          <w:rFonts w:ascii="Times New Roman" w:eastAsia="Times New Roman" w:hAnsi="Times New Roman" w:cs="Times New Roman"/>
          <w:color w:val="333333"/>
          <w:shd w:val="clear" w:color="auto" w:fill="FFFFFF"/>
        </w:rPr>
        <w:t xml:space="preserve">174) as background. </w:t>
      </w:r>
    </w:p>
    <w:p w14:paraId="51B2C24F" w14:textId="77777777" w:rsidR="006F38DD" w:rsidRDefault="006F38DD" w:rsidP="00F70FCC">
      <w:pPr>
        <w:spacing w:line="360" w:lineRule="auto"/>
        <w:rPr>
          <w:rFonts w:ascii="Times New Roman" w:hAnsi="Times New Roman" w:cs="Times New Roman"/>
          <w:b/>
          <w:bCs/>
        </w:rPr>
      </w:pPr>
    </w:p>
    <w:p w14:paraId="1C7654E9" w14:textId="52A7CA2B" w:rsidR="00845996" w:rsidRPr="00616EDC" w:rsidRDefault="00845996" w:rsidP="008305A9">
      <w:pPr>
        <w:spacing w:line="360" w:lineRule="auto"/>
        <w:rPr>
          <w:rFonts w:ascii="Times New Roman" w:hAnsi="Times New Roman" w:cs="Times New Roman"/>
        </w:rPr>
      </w:pPr>
      <w:r w:rsidRPr="00616EDC">
        <w:rPr>
          <w:rFonts w:ascii="Times New Roman" w:hAnsi="Times New Roman" w:cs="Times New Roman"/>
          <w:b/>
        </w:rPr>
        <w:t xml:space="preserve">Primary Cell Culture and </w:t>
      </w:r>
      <w:r w:rsidRPr="00616EDC">
        <w:rPr>
          <w:rFonts w:ascii="Times New Roman" w:hAnsi="Times New Roman" w:cs="Times New Roman"/>
          <w:b/>
          <w:i/>
        </w:rPr>
        <w:t>in vitro</w:t>
      </w:r>
      <w:r w:rsidRPr="00616EDC">
        <w:rPr>
          <w:rFonts w:ascii="Times New Roman" w:hAnsi="Times New Roman" w:cs="Times New Roman"/>
          <w:b/>
        </w:rPr>
        <w:t xml:space="preserve"> Rescue Assay:</w:t>
      </w:r>
    </w:p>
    <w:p w14:paraId="02A41CCE" w14:textId="77777777" w:rsidR="00845996" w:rsidRDefault="00845996" w:rsidP="00565EFC">
      <w:pPr>
        <w:rPr>
          <w:rFonts w:ascii="Times New Roman" w:hAnsi="Times New Roman" w:cs="Times New Roman"/>
        </w:rPr>
      </w:pPr>
      <w:r w:rsidRPr="00616EDC">
        <w:rPr>
          <w:rFonts w:ascii="Times New Roman" w:hAnsi="Times New Roman" w:cs="Times New Roman"/>
          <w:b/>
          <w:i/>
        </w:rPr>
        <w:t xml:space="preserve">Primary Cell Culture: </w:t>
      </w:r>
      <w:r w:rsidRPr="00616EDC">
        <w:rPr>
          <w:rFonts w:ascii="Times New Roman" w:hAnsi="Times New Roman" w:cs="Times New Roman"/>
        </w:rPr>
        <w:t xml:space="preserve">Cortex was dissected from P0 </w:t>
      </w:r>
      <w:r w:rsidRPr="00616EDC">
        <w:rPr>
          <w:rFonts w:ascii="Times New Roman" w:hAnsi="Times New Roman" w:cs="Times New Roman"/>
          <w:i/>
        </w:rPr>
        <w:t>Tbr1</w:t>
      </w:r>
      <w:r w:rsidRPr="00616EDC">
        <w:rPr>
          <w:rFonts w:ascii="Times New Roman" w:hAnsi="Times New Roman" w:cs="Times New Roman"/>
          <w:i/>
          <w:vertAlign w:val="superscript"/>
        </w:rPr>
        <w:t>wildtype</w:t>
      </w:r>
      <w:r w:rsidRPr="00616EDC">
        <w:rPr>
          <w:rFonts w:ascii="Times New Roman" w:hAnsi="Times New Roman" w:cs="Times New Roman"/>
        </w:rPr>
        <w:t xml:space="preserve"> and </w:t>
      </w:r>
      <w:r w:rsidRPr="00616EDC">
        <w:rPr>
          <w:rFonts w:ascii="Times New Roman" w:hAnsi="Times New Roman" w:cs="Times New Roman"/>
          <w:i/>
        </w:rPr>
        <w:t>Tbr1</w:t>
      </w:r>
      <w:r w:rsidRPr="00616EDC">
        <w:rPr>
          <w:rFonts w:ascii="Times New Roman" w:hAnsi="Times New Roman" w:cs="Times New Roman"/>
          <w:i/>
          <w:vertAlign w:val="superscript"/>
        </w:rPr>
        <w:t>layer5</w:t>
      </w:r>
      <w:r w:rsidRPr="00616EDC">
        <w:rPr>
          <w:rFonts w:ascii="Times New Roman" w:hAnsi="Times New Roman" w:cs="Times New Roman"/>
        </w:rPr>
        <w:t xml:space="preserve"> homozygous mutants and dissociated using papain dissociation kit following manufacturer’s protocol (Worthington). A total of 300,000 cells were seeded into tissue culture slides pre-coated with poly-L-lysine (10 mg/ml, Sigma) and then laminin (5 mg/ml, Sigma), and grown </w:t>
      </w:r>
      <w:r w:rsidRPr="00616EDC">
        <w:rPr>
          <w:rFonts w:ascii="Times New Roman" w:hAnsi="Times New Roman" w:cs="Times New Roman"/>
          <w:i/>
        </w:rPr>
        <w:t>in vitro</w:t>
      </w:r>
      <w:r w:rsidRPr="00616EDC">
        <w:rPr>
          <w:rFonts w:ascii="Times New Roman" w:hAnsi="Times New Roman" w:cs="Times New Roman"/>
        </w:rPr>
        <w:t xml:space="preserve"> with media containing DMEM-H21 with 5% fetal bovine serum for 3 hrs. After the cells recovered, DMEM-H21 media was replaced by Neurobasal medium containing B27 supplement, 25% glucose, and </w:t>
      </w:r>
      <w:proofErr w:type="spellStart"/>
      <w:r w:rsidRPr="00616EDC">
        <w:rPr>
          <w:rFonts w:ascii="Times New Roman" w:hAnsi="Times New Roman" w:cs="Times New Roman"/>
        </w:rPr>
        <w:t>glutamax</w:t>
      </w:r>
      <w:proofErr w:type="spellEnd"/>
      <w:r w:rsidRPr="00616EDC">
        <w:rPr>
          <w:rFonts w:ascii="Times New Roman" w:hAnsi="Times New Roman" w:cs="Times New Roman"/>
        </w:rPr>
        <w:t xml:space="preserve"> overnight. </w:t>
      </w:r>
    </w:p>
    <w:p w14:paraId="6CF1BA1D" w14:textId="77777777" w:rsidR="00565EFC" w:rsidRPr="00616EDC" w:rsidRDefault="00565EFC" w:rsidP="00565EFC">
      <w:pPr>
        <w:rPr>
          <w:rFonts w:ascii="Times New Roman" w:hAnsi="Times New Roman" w:cs="Times New Roman"/>
        </w:rPr>
      </w:pPr>
    </w:p>
    <w:p w14:paraId="107DDBFB" w14:textId="155B5434" w:rsidR="00845996" w:rsidRPr="00096BF3" w:rsidRDefault="00845996" w:rsidP="00565EFC">
      <w:pPr>
        <w:rPr>
          <w:rFonts w:ascii="Times New Roman" w:hAnsi="Times New Roman" w:cs="Times New Roman"/>
        </w:rPr>
      </w:pPr>
      <w:r w:rsidRPr="00616EDC">
        <w:rPr>
          <w:rFonts w:ascii="Times New Roman" w:hAnsi="Times New Roman" w:cs="Times New Roman"/>
          <w:b/>
          <w:i/>
        </w:rPr>
        <w:t>In vitro Rescue Assay:</w:t>
      </w:r>
      <w:r w:rsidRPr="00616EDC">
        <w:rPr>
          <w:rFonts w:ascii="Times New Roman" w:hAnsi="Times New Roman" w:cs="Times New Roman"/>
          <w:i/>
        </w:rPr>
        <w:t xml:space="preserve"> Tbr1</w:t>
      </w:r>
      <w:r w:rsidRPr="00616EDC">
        <w:rPr>
          <w:rFonts w:ascii="Times New Roman" w:hAnsi="Times New Roman" w:cs="Times New Roman"/>
          <w:i/>
          <w:vertAlign w:val="superscript"/>
        </w:rPr>
        <w:t>layer5</w:t>
      </w:r>
      <w:r w:rsidRPr="00096BF3">
        <w:rPr>
          <w:rFonts w:ascii="Times New Roman" w:hAnsi="Times New Roman" w:cs="Times New Roman"/>
        </w:rPr>
        <w:t xml:space="preserve"> mutant cells were transfected with </w:t>
      </w:r>
      <w:r>
        <w:rPr>
          <w:rFonts w:ascii="Times New Roman" w:hAnsi="Times New Roman" w:cs="Times New Roman"/>
          <w:i/>
        </w:rPr>
        <w:t>Syt4,</w:t>
      </w:r>
      <w:r w:rsidR="00EB602B">
        <w:rPr>
          <w:rFonts w:ascii="Times New Roman" w:hAnsi="Times New Roman" w:cs="Times New Roman"/>
          <w:i/>
        </w:rPr>
        <w:t xml:space="preserve"> Mef2c,</w:t>
      </w:r>
      <w:r>
        <w:rPr>
          <w:rFonts w:ascii="Times New Roman" w:hAnsi="Times New Roman" w:cs="Times New Roman"/>
          <w:i/>
        </w:rPr>
        <w:t xml:space="preserve"> Kif1a, Rac3 </w:t>
      </w:r>
      <w:r w:rsidRPr="00096BF3">
        <w:rPr>
          <w:rFonts w:ascii="Times New Roman" w:hAnsi="Times New Roman" w:cs="Times New Roman"/>
        </w:rPr>
        <w:t xml:space="preserve">expression vectors and </w:t>
      </w:r>
      <w:r w:rsidRPr="00096BF3">
        <w:rPr>
          <w:rFonts w:ascii="Times New Roman" w:hAnsi="Times New Roman" w:cs="Times New Roman"/>
          <w:i/>
        </w:rPr>
        <w:t>Tbr1</w:t>
      </w:r>
      <w:r w:rsidRPr="00096BF3">
        <w:rPr>
          <w:rFonts w:ascii="Times New Roman" w:hAnsi="Times New Roman" w:cs="Times New Roman"/>
          <w:i/>
          <w:vertAlign w:val="superscript"/>
        </w:rPr>
        <w:t>wildtype</w:t>
      </w:r>
      <w:r w:rsidRPr="00096BF3">
        <w:rPr>
          <w:rFonts w:ascii="Times New Roman" w:hAnsi="Times New Roman" w:cs="Times New Roman"/>
        </w:rPr>
        <w:t xml:space="preserve"> were transfected with mock empty vector using Lipofectamine </w:t>
      </w:r>
      <w:r>
        <w:rPr>
          <w:rFonts w:ascii="Times New Roman" w:hAnsi="Times New Roman" w:cs="Times New Roman"/>
        </w:rPr>
        <w:t>3</w:t>
      </w:r>
      <w:r w:rsidRPr="00096BF3">
        <w:rPr>
          <w:rFonts w:ascii="Times New Roman" w:hAnsi="Times New Roman" w:cs="Times New Roman"/>
        </w:rPr>
        <w:t>000 (Invitrogen) for 6 hrs.</w:t>
      </w:r>
      <w:r>
        <w:rPr>
          <w:rFonts w:ascii="Times New Roman" w:hAnsi="Times New Roman" w:cs="Times New Roman"/>
        </w:rPr>
        <w:t xml:space="preserve"> </w:t>
      </w:r>
      <w:r w:rsidRPr="00096BF3">
        <w:rPr>
          <w:rFonts w:ascii="Times New Roman" w:hAnsi="Times New Roman" w:cs="Times New Roman"/>
        </w:rPr>
        <w:t xml:space="preserve">Following incubation, the media was replaced by Neurobasal </w:t>
      </w:r>
      <w:r w:rsidRPr="00096BF3">
        <w:rPr>
          <w:rFonts w:ascii="Times New Roman" w:hAnsi="Times New Roman" w:cs="Times New Roman"/>
        </w:rPr>
        <w:lastRenderedPageBreak/>
        <w:t xml:space="preserve">medium containing B27 supplement, Penicillin/Streptomycin, 25% glucose, and </w:t>
      </w:r>
      <w:proofErr w:type="spellStart"/>
      <w:r w:rsidRPr="00096BF3">
        <w:rPr>
          <w:rFonts w:ascii="Times New Roman" w:hAnsi="Times New Roman" w:cs="Times New Roman"/>
        </w:rPr>
        <w:t>glutamax</w:t>
      </w:r>
      <w:proofErr w:type="spellEnd"/>
      <w:r w:rsidRPr="00096BF3">
        <w:rPr>
          <w:rFonts w:ascii="Times New Roman" w:hAnsi="Times New Roman" w:cs="Times New Roman"/>
        </w:rPr>
        <w:t xml:space="preserve">. Cultures were grown for 14 days </w:t>
      </w:r>
      <w:r w:rsidRPr="00096BF3">
        <w:rPr>
          <w:rFonts w:ascii="Times New Roman" w:hAnsi="Times New Roman" w:cs="Times New Roman"/>
          <w:i/>
        </w:rPr>
        <w:t>in vitro</w:t>
      </w:r>
      <w:r w:rsidRPr="00096BF3">
        <w:rPr>
          <w:rFonts w:ascii="Times New Roman" w:hAnsi="Times New Roman" w:cs="Times New Roman"/>
        </w:rPr>
        <w:t xml:space="preserve">. </w:t>
      </w:r>
      <w:r w:rsidR="00C248CA">
        <w:rPr>
          <w:rFonts w:ascii="Times New Roman" w:hAnsi="Times New Roman" w:cs="Times New Roman"/>
        </w:rPr>
        <w:t xml:space="preserve">After 14 days, </w:t>
      </w:r>
      <w:r>
        <w:rPr>
          <w:rFonts w:ascii="Times New Roman" w:hAnsi="Times New Roman" w:cs="Times New Roman"/>
        </w:rPr>
        <w:t>cultures</w:t>
      </w:r>
      <w:r w:rsidRPr="00096BF3">
        <w:rPr>
          <w:rFonts w:ascii="Times New Roman" w:hAnsi="Times New Roman" w:cs="Times New Roman"/>
        </w:rPr>
        <w:t xml:space="preserve"> were washed </w:t>
      </w:r>
      <w:r>
        <w:rPr>
          <w:rFonts w:ascii="Times New Roman" w:hAnsi="Times New Roman" w:cs="Times New Roman"/>
        </w:rPr>
        <w:t>3 times with 0.5 mL 1X</w:t>
      </w:r>
      <w:r w:rsidRPr="00096BF3">
        <w:rPr>
          <w:rFonts w:ascii="Times New Roman" w:hAnsi="Times New Roman" w:cs="Times New Roman"/>
        </w:rPr>
        <w:t xml:space="preserve"> PBS</w:t>
      </w:r>
      <w:r>
        <w:rPr>
          <w:rFonts w:ascii="Times New Roman" w:hAnsi="Times New Roman" w:cs="Times New Roman"/>
        </w:rPr>
        <w:t xml:space="preserve"> </w:t>
      </w:r>
      <w:r w:rsidR="00C248CA">
        <w:rPr>
          <w:rFonts w:ascii="Times New Roman" w:hAnsi="Times New Roman" w:cs="Times New Roman"/>
        </w:rPr>
        <w:t xml:space="preserve">for 5 min each </w:t>
      </w:r>
      <w:r>
        <w:rPr>
          <w:rFonts w:ascii="Times New Roman" w:hAnsi="Times New Roman" w:cs="Times New Roman"/>
        </w:rPr>
        <w:t>and</w:t>
      </w:r>
      <w:r w:rsidRPr="00096BF3">
        <w:rPr>
          <w:rFonts w:ascii="Times New Roman" w:hAnsi="Times New Roman" w:cs="Times New Roman"/>
        </w:rPr>
        <w:t xml:space="preserve"> </w:t>
      </w:r>
      <w:r>
        <w:rPr>
          <w:rFonts w:ascii="Times New Roman" w:hAnsi="Times New Roman" w:cs="Times New Roman"/>
        </w:rPr>
        <w:t>fixed for 15 min with 4% PFA in 1X PBS</w:t>
      </w:r>
      <w:r w:rsidR="00C248CA">
        <w:rPr>
          <w:rFonts w:ascii="Times New Roman" w:hAnsi="Times New Roman" w:cs="Times New Roman"/>
        </w:rPr>
        <w:t xml:space="preserve"> at RT</w:t>
      </w:r>
      <w:r>
        <w:rPr>
          <w:rFonts w:ascii="Times New Roman" w:hAnsi="Times New Roman" w:cs="Times New Roman"/>
        </w:rPr>
        <w:t xml:space="preserve">. Fixed cells were </w:t>
      </w:r>
      <w:r w:rsidRPr="00096BF3">
        <w:rPr>
          <w:rFonts w:ascii="Times New Roman" w:hAnsi="Times New Roman" w:cs="Times New Roman"/>
        </w:rPr>
        <w:t xml:space="preserve">washed </w:t>
      </w:r>
      <w:r>
        <w:rPr>
          <w:rFonts w:ascii="Times New Roman" w:hAnsi="Times New Roman" w:cs="Times New Roman"/>
        </w:rPr>
        <w:t>3 times with 0.5 mL 1X</w:t>
      </w:r>
      <w:r w:rsidRPr="00096BF3">
        <w:rPr>
          <w:rFonts w:ascii="Times New Roman" w:hAnsi="Times New Roman" w:cs="Times New Roman"/>
        </w:rPr>
        <w:t xml:space="preserve"> PBS</w:t>
      </w:r>
      <w:r>
        <w:rPr>
          <w:rFonts w:ascii="Times New Roman" w:hAnsi="Times New Roman" w:cs="Times New Roman"/>
        </w:rPr>
        <w:t xml:space="preserve"> and</w:t>
      </w:r>
      <w:r w:rsidRPr="00096BF3">
        <w:rPr>
          <w:rFonts w:ascii="Times New Roman" w:hAnsi="Times New Roman" w:cs="Times New Roman"/>
        </w:rPr>
        <w:t xml:space="preserve"> blocked in </w:t>
      </w:r>
      <w:r>
        <w:rPr>
          <w:rFonts w:ascii="Times New Roman" w:hAnsi="Times New Roman" w:cs="Times New Roman"/>
        </w:rPr>
        <w:t xml:space="preserve">1X </w:t>
      </w:r>
      <w:r w:rsidRPr="00096BF3">
        <w:rPr>
          <w:rFonts w:ascii="Times New Roman" w:hAnsi="Times New Roman" w:cs="Times New Roman"/>
        </w:rPr>
        <w:t>PBS containing 10% Normal Serum, 0.1% Triton X- 100 and 2% BSA</w:t>
      </w:r>
      <w:r>
        <w:rPr>
          <w:rFonts w:ascii="Times New Roman" w:hAnsi="Times New Roman" w:cs="Times New Roman"/>
        </w:rPr>
        <w:t xml:space="preserve"> for 1 </w:t>
      </w:r>
      <w:proofErr w:type="spellStart"/>
      <w:r>
        <w:rPr>
          <w:rFonts w:ascii="Times New Roman" w:hAnsi="Times New Roman" w:cs="Times New Roman"/>
        </w:rPr>
        <w:t>hr</w:t>
      </w:r>
      <w:proofErr w:type="spellEnd"/>
      <w:r>
        <w:rPr>
          <w:rFonts w:ascii="Times New Roman" w:hAnsi="Times New Roman" w:cs="Times New Roman"/>
        </w:rPr>
        <w:t xml:space="preserve"> at RT. Primary antibodies including </w:t>
      </w:r>
      <w:r w:rsidRPr="00096BF3">
        <w:rPr>
          <w:rFonts w:ascii="Times New Roman" w:hAnsi="Times New Roman" w:cs="Times New Roman"/>
        </w:rPr>
        <w:t>mouse anti-Vglut1 (1:200, Synaptic Systems)</w:t>
      </w:r>
      <w:r>
        <w:rPr>
          <w:rFonts w:ascii="Times New Roman" w:hAnsi="Times New Roman" w:cs="Times New Roman"/>
        </w:rPr>
        <w:t xml:space="preserve"> and </w:t>
      </w:r>
      <w:r w:rsidRPr="00096BF3">
        <w:rPr>
          <w:rFonts w:ascii="Times New Roman" w:hAnsi="Times New Roman" w:cs="Times New Roman"/>
        </w:rPr>
        <w:t>rabbit anti-PSD95 (1:200, Cell Signaling</w:t>
      </w:r>
      <w:r>
        <w:rPr>
          <w:rFonts w:ascii="Times New Roman" w:hAnsi="Times New Roman" w:cs="Times New Roman"/>
        </w:rPr>
        <w:t>; excitatory synapses</w:t>
      </w:r>
      <w:r w:rsidRPr="00096BF3">
        <w:rPr>
          <w:rFonts w:ascii="Times New Roman" w:hAnsi="Times New Roman" w:cs="Times New Roman"/>
        </w:rPr>
        <w:t>), rabbit anti-Vgat (1:500, Synaptic Systems)</w:t>
      </w:r>
      <w:r>
        <w:rPr>
          <w:rFonts w:ascii="Times New Roman" w:hAnsi="Times New Roman" w:cs="Times New Roman"/>
        </w:rPr>
        <w:t xml:space="preserve"> and</w:t>
      </w:r>
      <w:r w:rsidRPr="00096BF3">
        <w:rPr>
          <w:rFonts w:ascii="Times New Roman" w:hAnsi="Times New Roman" w:cs="Times New Roman"/>
        </w:rPr>
        <w:t xml:space="preserve"> mouse anti-gephyrin (1:200, Synaptic Systems</w:t>
      </w:r>
      <w:r>
        <w:rPr>
          <w:rFonts w:ascii="Times New Roman" w:hAnsi="Times New Roman" w:cs="Times New Roman"/>
        </w:rPr>
        <w:t>; inhibitory synapses</w:t>
      </w:r>
      <w:r w:rsidRPr="00096BF3">
        <w:rPr>
          <w:rFonts w:ascii="Times New Roman" w:hAnsi="Times New Roman" w:cs="Times New Roman"/>
        </w:rPr>
        <w:t>)</w:t>
      </w:r>
      <w:r>
        <w:rPr>
          <w:rFonts w:ascii="Times New Roman" w:hAnsi="Times New Roman" w:cs="Times New Roman"/>
        </w:rPr>
        <w:t xml:space="preserve"> were diluted </w:t>
      </w:r>
      <w:r w:rsidR="00C248CA">
        <w:rPr>
          <w:rFonts w:ascii="Times New Roman" w:hAnsi="Times New Roman" w:cs="Times New Roman"/>
        </w:rPr>
        <w:t>1:</w:t>
      </w:r>
      <w:r w:rsidR="00D83ADC">
        <w:rPr>
          <w:rFonts w:ascii="Times New Roman" w:hAnsi="Times New Roman" w:cs="Times New Roman"/>
        </w:rPr>
        <w:t>2</w:t>
      </w:r>
      <w:r w:rsidR="00C248CA">
        <w:rPr>
          <w:rFonts w:ascii="Times New Roman" w:hAnsi="Times New Roman" w:cs="Times New Roman"/>
        </w:rPr>
        <w:t xml:space="preserve">00 </w:t>
      </w:r>
      <w:r>
        <w:rPr>
          <w:rFonts w:ascii="Times New Roman" w:hAnsi="Times New Roman" w:cs="Times New Roman"/>
        </w:rPr>
        <w:t>in blocking solution. Cells were</w:t>
      </w:r>
      <w:r w:rsidRPr="00096BF3">
        <w:rPr>
          <w:rFonts w:ascii="Times New Roman" w:hAnsi="Times New Roman" w:cs="Times New Roman"/>
        </w:rPr>
        <w:t xml:space="preserve"> </w:t>
      </w:r>
      <w:r>
        <w:rPr>
          <w:rFonts w:ascii="Times New Roman" w:hAnsi="Times New Roman" w:cs="Times New Roman"/>
        </w:rPr>
        <w:t>stained for excitatory and inhibitory synapses with</w:t>
      </w:r>
      <w:r w:rsidRPr="00096BF3">
        <w:rPr>
          <w:rFonts w:ascii="Times New Roman" w:hAnsi="Times New Roman" w:cs="Times New Roman"/>
        </w:rPr>
        <w:t xml:space="preserve"> primary antibod</w:t>
      </w:r>
      <w:r>
        <w:rPr>
          <w:rFonts w:ascii="Times New Roman" w:hAnsi="Times New Roman" w:cs="Times New Roman"/>
        </w:rPr>
        <w:t>ies</w:t>
      </w:r>
      <w:r w:rsidRPr="00096BF3">
        <w:rPr>
          <w:rFonts w:ascii="Times New Roman" w:hAnsi="Times New Roman" w:cs="Times New Roman"/>
        </w:rPr>
        <w:t xml:space="preserve"> </w:t>
      </w:r>
      <w:r w:rsidR="00C248CA">
        <w:rPr>
          <w:rFonts w:ascii="Times New Roman" w:hAnsi="Times New Roman" w:cs="Times New Roman"/>
        </w:rPr>
        <w:t xml:space="preserve">for 48 </w:t>
      </w:r>
      <w:proofErr w:type="spellStart"/>
      <w:r w:rsidR="00C248CA">
        <w:rPr>
          <w:rFonts w:ascii="Times New Roman" w:hAnsi="Times New Roman" w:cs="Times New Roman"/>
        </w:rPr>
        <w:t>hrs</w:t>
      </w:r>
      <w:proofErr w:type="spellEnd"/>
      <w:r w:rsidR="00C248CA">
        <w:rPr>
          <w:rFonts w:ascii="Times New Roman" w:hAnsi="Times New Roman" w:cs="Times New Roman"/>
        </w:rPr>
        <w:t xml:space="preserve"> at </w:t>
      </w:r>
      <w:r w:rsidRPr="00096BF3">
        <w:rPr>
          <w:rFonts w:ascii="Times New Roman" w:hAnsi="Times New Roman" w:cs="Times New Roman"/>
        </w:rPr>
        <w:t>4°C</w:t>
      </w:r>
      <w:r w:rsidR="007F4936">
        <w:rPr>
          <w:rFonts w:ascii="Times New Roman" w:hAnsi="Times New Roman" w:cs="Times New Roman"/>
        </w:rPr>
        <w:t>with gentle shaking</w:t>
      </w:r>
      <w:r w:rsidR="00C248CA">
        <w:rPr>
          <w:rFonts w:ascii="Times New Roman" w:hAnsi="Times New Roman" w:cs="Times New Roman"/>
        </w:rPr>
        <w:t xml:space="preserve">. </w:t>
      </w:r>
      <w:r w:rsidR="007F4936">
        <w:rPr>
          <w:rFonts w:ascii="Times New Roman" w:hAnsi="Times New Roman" w:cs="Times New Roman"/>
        </w:rPr>
        <w:t>On a shaker, t</w:t>
      </w:r>
      <w:r w:rsidR="00C248CA">
        <w:rPr>
          <w:rFonts w:ascii="Times New Roman" w:hAnsi="Times New Roman" w:cs="Times New Roman"/>
        </w:rPr>
        <w:t xml:space="preserve">he cells were </w:t>
      </w:r>
      <w:r w:rsidR="00C248CA" w:rsidRPr="00096BF3">
        <w:rPr>
          <w:rFonts w:ascii="Times New Roman" w:hAnsi="Times New Roman" w:cs="Times New Roman"/>
        </w:rPr>
        <w:t xml:space="preserve">washed </w:t>
      </w:r>
      <w:r w:rsidR="00C248CA">
        <w:rPr>
          <w:rFonts w:ascii="Times New Roman" w:hAnsi="Times New Roman" w:cs="Times New Roman"/>
        </w:rPr>
        <w:t>3 times with 0.5 mL 1X</w:t>
      </w:r>
      <w:r w:rsidR="00C248CA" w:rsidRPr="00096BF3">
        <w:rPr>
          <w:rFonts w:ascii="Times New Roman" w:hAnsi="Times New Roman" w:cs="Times New Roman"/>
        </w:rPr>
        <w:t xml:space="preserve"> PBS</w:t>
      </w:r>
      <w:r w:rsidR="00C248CA">
        <w:rPr>
          <w:rFonts w:ascii="Times New Roman" w:hAnsi="Times New Roman" w:cs="Times New Roman"/>
        </w:rPr>
        <w:t xml:space="preserve"> for 5 min each and </w:t>
      </w:r>
      <w:r w:rsidRPr="00096BF3">
        <w:rPr>
          <w:rFonts w:ascii="Times New Roman" w:hAnsi="Times New Roman" w:cs="Times New Roman"/>
        </w:rPr>
        <w:t xml:space="preserve">incubated </w:t>
      </w:r>
      <w:r>
        <w:rPr>
          <w:rFonts w:ascii="Times New Roman" w:hAnsi="Times New Roman" w:cs="Times New Roman"/>
        </w:rPr>
        <w:t>with</w:t>
      </w:r>
      <w:r w:rsidRPr="00096BF3">
        <w:rPr>
          <w:rFonts w:ascii="Times New Roman" w:hAnsi="Times New Roman" w:cs="Times New Roman"/>
        </w:rPr>
        <w:t xml:space="preserve"> </w:t>
      </w:r>
      <w:r w:rsidR="00C248CA">
        <w:rPr>
          <w:rFonts w:ascii="Times New Roman" w:hAnsi="Times New Roman" w:cs="Times New Roman"/>
        </w:rPr>
        <w:t xml:space="preserve">the </w:t>
      </w:r>
      <w:r w:rsidRPr="00096BF3">
        <w:rPr>
          <w:rFonts w:ascii="Times New Roman" w:hAnsi="Times New Roman" w:cs="Times New Roman"/>
        </w:rPr>
        <w:t xml:space="preserve">secondary antibody for 2 </w:t>
      </w:r>
      <w:proofErr w:type="spellStart"/>
      <w:r w:rsidRPr="00096BF3">
        <w:rPr>
          <w:rFonts w:ascii="Times New Roman" w:hAnsi="Times New Roman" w:cs="Times New Roman"/>
        </w:rPr>
        <w:t>hrs</w:t>
      </w:r>
      <w:proofErr w:type="spellEnd"/>
      <w:r w:rsidRPr="00096BF3">
        <w:rPr>
          <w:rFonts w:ascii="Times New Roman" w:hAnsi="Times New Roman" w:cs="Times New Roman"/>
        </w:rPr>
        <w:t xml:space="preserve"> (room temperature), washed </w:t>
      </w:r>
      <w:r w:rsidR="00C248CA">
        <w:rPr>
          <w:rFonts w:ascii="Times New Roman" w:hAnsi="Times New Roman" w:cs="Times New Roman"/>
        </w:rPr>
        <w:t>3X with</w:t>
      </w:r>
      <w:r w:rsidRPr="00096BF3">
        <w:rPr>
          <w:rFonts w:ascii="Times New Roman" w:hAnsi="Times New Roman" w:cs="Times New Roman"/>
        </w:rPr>
        <w:t xml:space="preserve"> </w:t>
      </w:r>
      <w:r w:rsidR="00C248CA">
        <w:rPr>
          <w:rFonts w:ascii="Times New Roman" w:hAnsi="Times New Roman" w:cs="Times New Roman"/>
        </w:rPr>
        <w:t xml:space="preserve">1X </w:t>
      </w:r>
      <w:r w:rsidRPr="00096BF3">
        <w:rPr>
          <w:rFonts w:ascii="Times New Roman" w:hAnsi="Times New Roman" w:cs="Times New Roman"/>
        </w:rPr>
        <w:t>PBS, and mounted. This experiment was repeated twice (n=2).</w:t>
      </w:r>
    </w:p>
    <w:p w14:paraId="476CF6E3" w14:textId="77777777" w:rsidR="00845996" w:rsidRPr="00096BF3" w:rsidRDefault="00845996" w:rsidP="00565EFC">
      <w:pPr>
        <w:rPr>
          <w:rFonts w:ascii="Times New Roman" w:hAnsi="Times New Roman" w:cs="Times New Roman"/>
        </w:rPr>
      </w:pPr>
    </w:p>
    <w:p w14:paraId="1009E840" w14:textId="77777777" w:rsidR="00B82BFA" w:rsidRDefault="00845996" w:rsidP="00565EFC">
      <w:pPr>
        <w:rPr>
          <w:rFonts w:ascii="Times New Roman" w:hAnsi="Times New Roman" w:cs="Times New Roman"/>
        </w:rPr>
      </w:pPr>
      <w:r>
        <w:rPr>
          <w:rFonts w:ascii="Times New Roman" w:hAnsi="Times New Roman" w:cs="Times New Roman"/>
          <w:b/>
          <w:i/>
        </w:rPr>
        <w:t>I</w:t>
      </w:r>
      <w:r w:rsidRPr="00096BF3">
        <w:rPr>
          <w:rFonts w:ascii="Times New Roman" w:hAnsi="Times New Roman" w:cs="Times New Roman"/>
          <w:b/>
          <w:i/>
        </w:rPr>
        <w:t>n vivo</w:t>
      </w:r>
      <w:r w:rsidRPr="00096BF3">
        <w:rPr>
          <w:rFonts w:ascii="Times New Roman" w:hAnsi="Times New Roman" w:cs="Times New Roman"/>
          <w:b/>
        </w:rPr>
        <w:t xml:space="preserve"> </w:t>
      </w:r>
      <w:r w:rsidR="00B82BFA">
        <w:rPr>
          <w:rFonts w:ascii="Times New Roman" w:hAnsi="Times New Roman" w:cs="Times New Roman"/>
          <w:b/>
        </w:rPr>
        <w:t xml:space="preserve">Synapse </w:t>
      </w:r>
      <w:r w:rsidRPr="00096BF3">
        <w:rPr>
          <w:rFonts w:ascii="Times New Roman" w:hAnsi="Times New Roman" w:cs="Times New Roman"/>
          <w:b/>
        </w:rPr>
        <w:t>Rescue Assay</w:t>
      </w:r>
      <w:r>
        <w:rPr>
          <w:rFonts w:ascii="Times New Roman" w:hAnsi="Times New Roman" w:cs="Times New Roman"/>
          <w:b/>
        </w:rPr>
        <w:t>s</w:t>
      </w:r>
      <w:r w:rsidRPr="00096BF3">
        <w:rPr>
          <w:rFonts w:ascii="Times New Roman" w:hAnsi="Times New Roman" w:cs="Times New Roman"/>
          <w:b/>
        </w:rPr>
        <w:t>:</w:t>
      </w:r>
      <w:r w:rsidR="00565EFC">
        <w:rPr>
          <w:rFonts w:ascii="Times New Roman" w:hAnsi="Times New Roman" w:cs="Times New Roman"/>
        </w:rPr>
        <w:t xml:space="preserve"> </w:t>
      </w:r>
    </w:p>
    <w:p w14:paraId="3A483FFA" w14:textId="76AEDC53" w:rsidR="00845996" w:rsidRPr="0073253A" w:rsidRDefault="00845996" w:rsidP="00A23380">
      <w:pPr>
        <w:ind w:firstLine="720"/>
        <w:rPr>
          <w:rFonts w:ascii="Times New Roman" w:hAnsi="Times New Roman" w:cs="Times New Roman"/>
        </w:rPr>
      </w:pPr>
      <w:r>
        <w:rPr>
          <w:rFonts w:ascii="Times New Roman" w:hAnsi="Times New Roman" w:cs="Times New Roman"/>
        </w:rPr>
        <w:t xml:space="preserve">We performed </w:t>
      </w:r>
      <w:r>
        <w:rPr>
          <w:rFonts w:ascii="Times New Roman" w:hAnsi="Times New Roman" w:cs="Times New Roman"/>
          <w:i/>
        </w:rPr>
        <w:t>in vivo</w:t>
      </w:r>
      <w:r>
        <w:rPr>
          <w:rFonts w:ascii="Times New Roman" w:hAnsi="Times New Roman" w:cs="Times New Roman"/>
        </w:rPr>
        <w:t xml:space="preserve"> rescue assay of synaptic deficit in </w:t>
      </w:r>
      <w:r>
        <w:rPr>
          <w:rFonts w:ascii="Times New Roman" w:hAnsi="Times New Roman" w:cs="Times New Roman"/>
          <w:i/>
        </w:rPr>
        <w:t>Tbr1</w:t>
      </w:r>
      <w:r>
        <w:rPr>
          <w:rFonts w:ascii="Times New Roman" w:hAnsi="Times New Roman" w:cs="Times New Roman"/>
        </w:rPr>
        <w:t xml:space="preserve"> mutant mice using </w:t>
      </w:r>
      <w:r w:rsidR="00C67ED9">
        <w:rPr>
          <w:rFonts w:ascii="Times New Roman" w:hAnsi="Times New Roman" w:cs="Times New Roman"/>
        </w:rPr>
        <w:t xml:space="preserve">three </w:t>
      </w:r>
      <w:r>
        <w:rPr>
          <w:rFonts w:ascii="Times New Roman" w:hAnsi="Times New Roman" w:cs="Times New Roman"/>
        </w:rPr>
        <w:t xml:space="preserve">different approaches. </w:t>
      </w:r>
      <w:r w:rsidR="00C67ED9">
        <w:rPr>
          <w:rFonts w:ascii="Times New Roman" w:hAnsi="Times New Roman" w:cs="Times New Roman"/>
        </w:rPr>
        <w:t>First, we directly injected a lentivirus harboring WNT7B. Secondly</w:t>
      </w:r>
      <w:r>
        <w:rPr>
          <w:rFonts w:ascii="Times New Roman" w:hAnsi="Times New Roman" w:cs="Times New Roman"/>
        </w:rPr>
        <w:t xml:space="preserve">, we utilized a transplantation assay to deliver the protein of interest </w:t>
      </w:r>
      <w:r w:rsidR="00406AB9">
        <w:rPr>
          <w:rFonts w:ascii="Times New Roman" w:hAnsi="Times New Roman" w:cs="Times New Roman"/>
        </w:rPr>
        <w:t>(WNT7B) by introducing</w:t>
      </w:r>
      <w:r>
        <w:rPr>
          <w:rFonts w:ascii="Times New Roman" w:hAnsi="Times New Roman" w:cs="Times New Roman"/>
        </w:rPr>
        <w:t xml:space="preserve"> MGE progenitor cells</w:t>
      </w:r>
      <w:r w:rsidR="00406AB9">
        <w:rPr>
          <w:rFonts w:ascii="Times New Roman" w:hAnsi="Times New Roman" w:cs="Times New Roman"/>
        </w:rPr>
        <w:t xml:space="preserve">, following </w:t>
      </w:r>
      <w:r w:rsidR="00923822">
        <w:rPr>
          <w:rFonts w:ascii="Times New Roman" w:hAnsi="Times New Roman" w:cs="Times New Roman"/>
        </w:rPr>
        <w:t xml:space="preserve">previously published </w:t>
      </w:r>
      <w:r w:rsidR="00406AB9">
        <w:rPr>
          <w:rFonts w:ascii="Times New Roman" w:hAnsi="Times New Roman" w:cs="Times New Roman"/>
        </w:rPr>
        <w:t>MGE transplantation assay</w:t>
      </w:r>
      <w:r w:rsidR="00923822">
        <w:rPr>
          <w:rFonts w:ascii="Times New Roman" w:hAnsi="Times New Roman" w:cs="Times New Roman"/>
        </w:rPr>
        <w:t xml:space="preserve"> </w:t>
      </w:r>
      <w:r w:rsidR="00923822">
        <w:rPr>
          <w:rFonts w:ascii="Times New Roman" w:hAnsi="Times New Roman" w:cs="Times New Roman"/>
        </w:rPr>
        <w:fldChar w:fldCharType="begin"/>
      </w:r>
      <w:r w:rsidR="00923822">
        <w:rPr>
          <w:rFonts w:ascii="Times New Roman" w:hAnsi="Times New Roman" w:cs="Times New Roman"/>
        </w:rPr>
        <w:instrText xml:space="preserve"> ADDIN EN.CITE &lt;EndNote&gt;&lt;Cite&gt;&lt;Author&gt;Vogt&lt;/Author&gt;&lt;Year&gt;2015&lt;/Year&gt;&lt;IDText&gt;Viral-mediated Labeling and Transplantation of Medial Ganglionic Eminence (MGE) Cells for In Vivo Studies&lt;/IDText&gt;&lt;DisplayText&gt;(Vogt et al., 2015)&lt;/DisplayText&gt;&lt;record&gt;&lt;dates&gt;&lt;pub-dates&gt;&lt;date&gt;04/23&lt;/date&gt;&lt;/pub-dates&gt;&lt;year&gt;2015&lt;/year&gt;&lt;/dates&gt;&lt;urls&gt;&lt;related-urls&gt;&lt;url&gt;http://www.ncbi.nlm.nih.gov/pmc/articles/PMC4541591/&lt;/url&gt;&lt;/related-urls&gt;&lt;/urls&gt;&lt;isbn&gt;1940-087X&lt;/isbn&gt;&lt;titles&gt;&lt;title&gt;Viral-mediated Labeling and Transplantation of Medial Ganglionic Eminence (MGE) Cells for In Vivo Studies&lt;/title&gt;&lt;secondary-title&gt;Journal of Visualized Experiments : JoVE&lt;/secondary-title&gt;&lt;/titles&gt;&lt;pages&gt;52740&lt;/pages&gt;&lt;number&gt;98&lt;/number&gt;&lt;contributors&gt;&lt;authors&gt;&lt;author&gt;Vogt, Daniel&lt;/author&gt;&lt;author&gt;Wu, Pei-Rung&lt;/author&gt;&lt;author&gt;Sorrells, Shawn F.&lt;/author&gt;&lt;author&gt;Arnold, Christine&lt;/author&gt;&lt;author&gt;Alvarez-Buylla, Arturo&lt;/author&gt;&lt;author&gt;Rubenstein, John L. R.&lt;/author&gt;&lt;/authors&gt;&lt;/contributors&gt;&lt;added-date format="utc"&gt;1528320239&lt;/added-date&gt;&lt;ref-type name="Journal Article"&gt;17&lt;/ref-type&gt;&lt;rec-number&gt;975&lt;/rec-number&gt;&lt;publisher&gt;MyJove Corporation&lt;/publisher&gt;&lt;last-updated-date format="utc"&gt;1552585914&lt;/last-updated-date&gt;&lt;accession-num&gt;PMC4541591&lt;/accession-num&gt;&lt;electronic-resource-num&gt;10.3791/52740&lt;/electronic-resource-num&gt;&lt;remote-database-name&gt;PMC&lt;/remote-database-name&gt;&lt;/record&gt;&lt;/Cite&gt;&lt;/EndNote&gt;</w:instrText>
      </w:r>
      <w:r w:rsidR="00923822">
        <w:rPr>
          <w:rFonts w:ascii="Times New Roman" w:hAnsi="Times New Roman" w:cs="Times New Roman"/>
        </w:rPr>
        <w:fldChar w:fldCharType="separate"/>
      </w:r>
      <w:r w:rsidR="00923822">
        <w:rPr>
          <w:rFonts w:ascii="Times New Roman" w:hAnsi="Times New Roman" w:cs="Times New Roman"/>
          <w:noProof/>
        </w:rPr>
        <w:t>(Vogt et al., 2015)</w:t>
      </w:r>
      <w:r w:rsidR="00923822">
        <w:rPr>
          <w:rFonts w:ascii="Times New Roman" w:hAnsi="Times New Roman" w:cs="Times New Roman"/>
        </w:rPr>
        <w:fldChar w:fldCharType="end"/>
      </w:r>
      <w:r>
        <w:rPr>
          <w:rFonts w:ascii="Times New Roman" w:hAnsi="Times New Roman" w:cs="Times New Roman"/>
        </w:rPr>
        <w:t xml:space="preserve">. </w:t>
      </w:r>
      <w:r w:rsidR="00C67ED9">
        <w:rPr>
          <w:rFonts w:ascii="Times New Roman" w:hAnsi="Times New Roman" w:cs="Times New Roman"/>
        </w:rPr>
        <w:t>Lastly</w:t>
      </w:r>
      <w:r>
        <w:rPr>
          <w:rFonts w:ascii="Times New Roman" w:hAnsi="Times New Roman" w:cs="Times New Roman"/>
        </w:rPr>
        <w:t xml:space="preserve">, we used a single intraperitoneal injection of LiCl to rescue the decrease in synapse numbers in </w:t>
      </w:r>
      <w:r>
        <w:rPr>
          <w:rFonts w:ascii="Times New Roman" w:hAnsi="Times New Roman" w:cs="Times New Roman"/>
          <w:i/>
        </w:rPr>
        <w:t>Tbr1</w:t>
      </w:r>
      <w:r>
        <w:rPr>
          <w:rFonts w:ascii="Times New Roman" w:hAnsi="Times New Roman" w:cs="Times New Roman"/>
        </w:rPr>
        <w:t xml:space="preserve"> mutants.</w:t>
      </w:r>
    </w:p>
    <w:p w14:paraId="004B0135" w14:textId="77777777" w:rsidR="00C67ED9" w:rsidRPr="00096BF3" w:rsidRDefault="00C67ED9" w:rsidP="00C67ED9">
      <w:pPr>
        <w:rPr>
          <w:rFonts w:ascii="Times New Roman" w:hAnsi="Times New Roman" w:cs="Times New Roman"/>
          <w:b/>
        </w:rPr>
      </w:pPr>
    </w:p>
    <w:p w14:paraId="6EA84941" w14:textId="42B70AAF" w:rsidR="00C67ED9" w:rsidRPr="00C67ED9" w:rsidRDefault="00C67ED9" w:rsidP="00C67ED9">
      <w:pPr>
        <w:rPr>
          <w:rFonts w:ascii="Times New Roman" w:hAnsi="Times New Roman" w:cs="Times New Roman"/>
          <w:b/>
          <w:i/>
        </w:rPr>
      </w:pPr>
      <w:r w:rsidRPr="00F446CC">
        <w:rPr>
          <w:rFonts w:ascii="Times New Roman" w:hAnsi="Times New Roman" w:cs="Times New Roman"/>
          <w:b/>
          <w:i/>
        </w:rPr>
        <w:t>Direct lentiviral injection</w:t>
      </w:r>
      <w:r w:rsidRPr="00F446CC">
        <w:rPr>
          <w:rFonts w:ascii="Times New Roman" w:hAnsi="Times New Roman" w:cs="Times New Roman"/>
          <w:b/>
        </w:rPr>
        <w:t>:</w:t>
      </w:r>
      <w:r>
        <w:rPr>
          <w:rFonts w:ascii="Times New Roman" w:hAnsi="Times New Roman" w:cs="Times New Roman"/>
          <w:b/>
          <w:i/>
        </w:rPr>
        <w:t xml:space="preserve"> </w:t>
      </w:r>
      <w:r w:rsidRPr="00C67ED9">
        <w:rPr>
          <w:rFonts w:ascii="Times New Roman" w:hAnsi="Times New Roman" w:cs="Times New Roman"/>
          <w:i/>
        </w:rPr>
        <w:t>In vivo</w:t>
      </w:r>
      <w:r w:rsidRPr="00C67ED9">
        <w:rPr>
          <w:rFonts w:ascii="Times New Roman" w:hAnsi="Times New Roman" w:cs="Times New Roman"/>
        </w:rPr>
        <w:t xml:space="preserve"> rescue assay was carried out by cloning </w:t>
      </w:r>
      <w:r w:rsidRPr="00C67ED9">
        <w:rPr>
          <w:rFonts w:ascii="Times New Roman" w:hAnsi="Times New Roman" w:cs="Times New Roman"/>
          <w:i/>
        </w:rPr>
        <w:t>Wnt7b</w:t>
      </w:r>
      <w:r w:rsidRPr="00C67ED9">
        <w:rPr>
          <w:rFonts w:ascii="Times New Roman" w:hAnsi="Times New Roman" w:cs="Times New Roman"/>
        </w:rPr>
        <w:t xml:space="preserve"> into a </w:t>
      </w:r>
      <w:r w:rsidRPr="00C67ED9">
        <w:rPr>
          <w:rFonts w:ascii="Times New Roman" w:hAnsi="Times New Roman" w:cs="Times New Roman"/>
          <w:i/>
        </w:rPr>
        <w:t>Cre</w:t>
      </w:r>
      <w:r w:rsidRPr="00C67ED9">
        <w:rPr>
          <w:rFonts w:ascii="Times New Roman" w:hAnsi="Times New Roman" w:cs="Times New Roman"/>
        </w:rPr>
        <w:t>-dependent lentiviral backbone (</w:t>
      </w:r>
      <w:r w:rsidRPr="00C67ED9">
        <w:rPr>
          <w:rFonts w:ascii="Times New Roman" w:hAnsi="Times New Roman" w:cs="Times New Roman"/>
          <w:i/>
        </w:rPr>
        <w:t>pLenti-CAG-Flex-IRES-GFP</w:t>
      </w:r>
      <w:r w:rsidRPr="00C67ED9">
        <w:rPr>
          <w:rFonts w:ascii="Times New Roman" w:hAnsi="Times New Roman" w:cs="Times New Roman"/>
        </w:rPr>
        <w:t xml:space="preserve">). </w:t>
      </w:r>
      <w:r w:rsidRPr="00C67ED9">
        <w:rPr>
          <w:rFonts w:ascii="Times New Roman" w:hAnsi="Times New Roman" w:cs="Times New Roman"/>
          <w:i/>
        </w:rPr>
        <w:t>CAG-Flex-GFP</w:t>
      </w:r>
      <w:r>
        <w:rPr>
          <w:rFonts w:ascii="Times New Roman" w:hAnsi="Times New Roman" w:cs="Times New Roman"/>
        </w:rPr>
        <w:t xml:space="preserve"> (empty vector) and </w:t>
      </w:r>
      <w:r w:rsidRPr="00C67ED9">
        <w:rPr>
          <w:rFonts w:ascii="Times New Roman" w:hAnsi="Times New Roman" w:cs="Times New Roman"/>
          <w:i/>
        </w:rPr>
        <w:t>Wnt7b-IRES-GFP</w:t>
      </w:r>
      <w:r w:rsidRPr="00C67ED9">
        <w:rPr>
          <w:rFonts w:ascii="Times New Roman" w:hAnsi="Times New Roman" w:cs="Times New Roman"/>
        </w:rPr>
        <w:t xml:space="preserve"> expressing lentivirus (</w:t>
      </w:r>
      <w:r w:rsidRPr="00C67ED9">
        <w:rPr>
          <w:rFonts w:ascii="Times New Roman" w:hAnsi="Times New Roman" w:cs="Times New Roman"/>
          <w:i/>
        </w:rPr>
        <w:t>pLenti-CAG-Flex-Wnt7b-IRES-GFP</w:t>
      </w:r>
      <w:r w:rsidRPr="00C67ED9">
        <w:rPr>
          <w:rFonts w:ascii="Times New Roman" w:hAnsi="Times New Roman" w:cs="Times New Roman"/>
        </w:rPr>
        <w:t xml:space="preserve">) </w:t>
      </w:r>
      <w:r>
        <w:rPr>
          <w:rFonts w:ascii="Times New Roman" w:hAnsi="Times New Roman" w:cs="Times New Roman"/>
        </w:rPr>
        <w:t>were</w:t>
      </w:r>
      <w:r w:rsidRPr="00C67ED9">
        <w:rPr>
          <w:rFonts w:ascii="Times New Roman" w:hAnsi="Times New Roman" w:cs="Times New Roman"/>
        </w:rPr>
        <w:t xml:space="preserve"> generated in HEK293T cells as previously reported </w:t>
      </w:r>
      <w:r w:rsidRPr="00C67ED9">
        <w:rPr>
          <w:rFonts w:ascii="Times New Roman" w:hAnsi="Times New Roman" w:cs="Times New Roman"/>
        </w:rPr>
        <w:fldChar w:fldCharType="begin"/>
      </w:r>
      <w:r w:rsidRPr="00C67ED9">
        <w:rPr>
          <w:rFonts w:ascii="Times New Roman" w:hAnsi="Times New Roman" w:cs="Times New Roman"/>
        </w:rPr>
        <w:instrText xml:space="preserve"> ADDIN EN.CITE &lt;EndNote&gt;&lt;Cite&gt;&lt;Author&gt;Vogt&lt;/Author&gt;&lt;Year&gt;2015&lt;/Year&gt;&lt;IDText&gt;Viral-mediated Labeling and Transplantation of Medial Ganglionic Eminence (MGE) Cells for In Vivo Studies&lt;/IDText&gt;&lt;DisplayText&gt;(Vogt et al., 2015)&lt;/DisplayText&gt;&lt;record&gt;&lt;dates&gt;&lt;pub-dates&gt;&lt;date&gt;04/23&lt;/date&gt;&lt;/pub-dates&gt;&lt;year&gt;2015&lt;/year&gt;&lt;/dates&gt;&lt;urls&gt;&lt;related-urls&gt;&lt;url&gt;http://www.ncbi.nlm.nih.gov/pmc/articles/PMC4541591/&lt;/url&gt;&lt;/related-urls&gt;&lt;/urls&gt;&lt;isbn&gt;1940-087X&lt;/isbn&gt;&lt;titles&gt;&lt;title&gt;Viral-mediated Labeling and Transplantation of Medial Ganglionic Eminence (MGE) Cells for In Vivo Studies&lt;/title&gt;&lt;secondary-title&gt;Journal of Visualized Experiments : JoVE&lt;/secondary-title&gt;&lt;/titles&gt;&lt;pages&gt;52740&lt;/pages&gt;&lt;number&gt;98&lt;/number&gt;&lt;contributors&gt;&lt;authors&gt;&lt;author&gt;Vogt, Daniel&lt;/author&gt;&lt;author&gt;Wu, Pei-Rung&lt;/author&gt;&lt;author&gt;Sorrells, Shawn F.&lt;/author&gt;&lt;author&gt;Arnold, Christine&lt;/author&gt;&lt;author&gt;Alvarez-Buylla, Arturo&lt;/author&gt;&lt;author&gt;Rubenstein, John L. R.&lt;/author&gt;&lt;/authors&gt;&lt;/contributors&gt;&lt;added-date format="utc"&gt;1528305839&lt;/added-date&gt;&lt;ref-type name="Journal Article"&gt;17&lt;/ref-type&gt;&lt;rec-number&gt;975&lt;/rec-number&gt;&lt;publisher&gt;MyJove Corporation&lt;/publisher&gt;&lt;last-updated-date format="utc"&gt;1528305842&lt;/last-updated-date&gt;&lt;accession-num&gt;PMC4541591&lt;/accession-num&gt;&lt;electronic-resource-num&gt;10.3791/52740&lt;/electronic-resource-num&gt;&lt;remote-database-name&gt;PMC&lt;/remote-database-name&gt;&lt;/record&gt;&lt;/Cite&gt;&lt;/EndNote&gt;</w:instrText>
      </w:r>
      <w:r w:rsidRPr="00C67ED9">
        <w:rPr>
          <w:rFonts w:ascii="Times New Roman" w:hAnsi="Times New Roman" w:cs="Times New Roman"/>
        </w:rPr>
        <w:fldChar w:fldCharType="separate"/>
      </w:r>
      <w:r w:rsidRPr="00C67ED9">
        <w:rPr>
          <w:rFonts w:ascii="Times New Roman" w:hAnsi="Times New Roman" w:cs="Times New Roman"/>
          <w:noProof/>
        </w:rPr>
        <w:t>(Vogt et al., 2015)</w:t>
      </w:r>
      <w:r w:rsidRPr="00C67ED9">
        <w:rPr>
          <w:rFonts w:ascii="Times New Roman" w:hAnsi="Times New Roman" w:cs="Times New Roman"/>
        </w:rPr>
        <w:fldChar w:fldCharType="end"/>
      </w:r>
      <w:r w:rsidRPr="00C67ED9">
        <w:rPr>
          <w:rFonts w:ascii="Times New Roman" w:hAnsi="Times New Roman" w:cs="Times New Roman"/>
        </w:rPr>
        <w:t xml:space="preserve"> using </w:t>
      </w:r>
      <w:proofErr w:type="spellStart"/>
      <w:r w:rsidRPr="00C67ED9">
        <w:rPr>
          <w:rFonts w:ascii="Times New Roman" w:hAnsi="Times New Roman" w:cs="Times New Roman"/>
        </w:rPr>
        <w:t>Polyplus</w:t>
      </w:r>
      <w:proofErr w:type="spellEnd"/>
      <w:r w:rsidRPr="00C67ED9">
        <w:rPr>
          <w:rFonts w:ascii="Times New Roman" w:hAnsi="Times New Roman" w:cs="Times New Roman"/>
        </w:rPr>
        <w:t xml:space="preserve"> </w:t>
      </w:r>
      <w:proofErr w:type="spellStart"/>
      <w:r w:rsidRPr="00C67ED9">
        <w:rPr>
          <w:rFonts w:ascii="Times New Roman" w:hAnsi="Times New Roman" w:cs="Times New Roman"/>
        </w:rPr>
        <w:t>jetPRIME</w:t>
      </w:r>
      <w:proofErr w:type="spellEnd"/>
      <w:r w:rsidRPr="00C67ED9">
        <w:rPr>
          <w:rFonts w:ascii="Times New Roman" w:hAnsi="Times New Roman" w:cs="Times New Roman"/>
          <w:vertAlign w:val="superscript"/>
        </w:rPr>
        <w:sym w:font="Symbol" w:char="F0D2"/>
      </w:r>
      <w:r w:rsidRPr="00C67ED9">
        <w:rPr>
          <w:rFonts w:ascii="Times New Roman" w:hAnsi="Times New Roman" w:cs="Times New Roman"/>
        </w:rPr>
        <w:t xml:space="preserve"> transfection reagent following manufacturer’s protocol. </w:t>
      </w:r>
    </w:p>
    <w:p w14:paraId="125A21C4" w14:textId="047827D5" w:rsidR="00C67ED9" w:rsidRDefault="00C67ED9" w:rsidP="00681C23">
      <w:pPr>
        <w:ind w:firstLine="720"/>
        <w:rPr>
          <w:rFonts w:ascii="Times New Roman" w:hAnsi="Times New Roman" w:cs="Times New Roman"/>
        </w:rPr>
      </w:pPr>
      <w:r w:rsidRPr="00C67ED9">
        <w:rPr>
          <w:rFonts w:ascii="Times New Roman" w:hAnsi="Times New Roman" w:cs="Times New Roman"/>
        </w:rPr>
        <w:t xml:space="preserve">Lentivirus </w:t>
      </w:r>
      <w:r>
        <w:rPr>
          <w:rFonts w:ascii="Times New Roman" w:hAnsi="Times New Roman" w:cs="Times New Roman"/>
        </w:rPr>
        <w:t xml:space="preserve">containing </w:t>
      </w:r>
      <w:r w:rsidRPr="00E23A6C">
        <w:rPr>
          <w:rFonts w:ascii="Times New Roman" w:hAnsi="Times New Roman" w:cs="Times New Roman"/>
          <w:i/>
        </w:rPr>
        <w:t>CAG-Flex-GFP</w:t>
      </w:r>
      <w:r>
        <w:rPr>
          <w:rFonts w:ascii="Times New Roman" w:hAnsi="Times New Roman" w:cs="Times New Roman"/>
        </w:rPr>
        <w:t xml:space="preserve"> or </w:t>
      </w:r>
      <w:r w:rsidRPr="00C67ED9">
        <w:rPr>
          <w:rFonts w:ascii="Times New Roman" w:hAnsi="Times New Roman" w:cs="Times New Roman"/>
          <w:i/>
        </w:rPr>
        <w:t>Wnt7b-IRES-GFP</w:t>
      </w:r>
      <w:r w:rsidRPr="00C67ED9">
        <w:rPr>
          <w:rFonts w:ascii="Times New Roman" w:hAnsi="Times New Roman" w:cs="Times New Roman"/>
        </w:rPr>
        <w:t xml:space="preserve"> </w:t>
      </w:r>
      <w:r>
        <w:rPr>
          <w:rFonts w:ascii="Times New Roman" w:hAnsi="Times New Roman" w:cs="Times New Roman"/>
        </w:rPr>
        <w:t>were</w:t>
      </w:r>
      <w:r w:rsidRPr="00C67ED9">
        <w:rPr>
          <w:rFonts w:ascii="Times New Roman" w:hAnsi="Times New Roman" w:cs="Times New Roman"/>
        </w:rPr>
        <w:t xml:space="preserve"> injected in the SSCx of </w:t>
      </w:r>
      <w:r w:rsidRPr="00C67ED9">
        <w:rPr>
          <w:rFonts w:ascii="Times New Roman" w:hAnsi="Times New Roman" w:cs="Times New Roman"/>
          <w:i/>
        </w:rPr>
        <w:t>Tbr1</w:t>
      </w:r>
      <w:r w:rsidRPr="00C67ED9">
        <w:rPr>
          <w:rFonts w:ascii="Times New Roman" w:hAnsi="Times New Roman" w:cs="Times New Roman"/>
          <w:i/>
          <w:vertAlign w:val="superscript"/>
        </w:rPr>
        <w:t>layer6</w:t>
      </w:r>
      <w:r w:rsidRPr="00C67ED9">
        <w:rPr>
          <w:rFonts w:ascii="Times New Roman" w:hAnsi="Times New Roman" w:cs="Times New Roman"/>
        </w:rPr>
        <w:t xml:space="preserve"> </w:t>
      </w:r>
      <w:r>
        <w:rPr>
          <w:rFonts w:ascii="Times New Roman" w:hAnsi="Times New Roman" w:cs="Times New Roman"/>
        </w:rPr>
        <w:t xml:space="preserve">wildtype as well as </w:t>
      </w:r>
      <w:r w:rsidRPr="00C67ED9">
        <w:rPr>
          <w:rFonts w:ascii="Times New Roman" w:hAnsi="Times New Roman" w:cs="Times New Roman"/>
          <w:i/>
        </w:rPr>
        <w:t>Tbr1</w:t>
      </w:r>
      <w:r w:rsidRPr="00C67ED9">
        <w:rPr>
          <w:rFonts w:ascii="Times New Roman" w:hAnsi="Times New Roman" w:cs="Times New Roman"/>
          <w:i/>
          <w:vertAlign w:val="superscript"/>
        </w:rPr>
        <w:t>layer6</w:t>
      </w:r>
      <w:r w:rsidRPr="00C67ED9">
        <w:rPr>
          <w:rFonts w:ascii="Times New Roman" w:hAnsi="Times New Roman" w:cs="Times New Roman"/>
        </w:rPr>
        <w:t xml:space="preserve"> heterozygous and homozygous </w:t>
      </w:r>
      <w:r>
        <w:rPr>
          <w:rFonts w:ascii="Times New Roman" w:hAnsi="Times New Roman" w:cs="Times New Roman"/>
        </w:rPr>
        <w:t>CKO</w:t>
      </w:r>
      <w:r w:rsidRPr="00C67ED9">
        <w:rPr>
          <w:rFonts w:ascii="Times New Roman" w:hAnsi="Times New Roman" w:cs="Times New Roman"/>
        </w:rPr>
        <w:t xml:space="preserve"> pups at P1. For injections, a glass micropipette of 50 </w:t>
      </w:r>
      <w:proofErr w:type="spellStart"/>
      <w:r w:rsidRPr="00C67ED9">
        <w:rPr>
          <w:rFonts w:ascii="Times New Roman" w:hAnsi="Times New Roman" w:cs="Times New Roman"/>
        </w:rPr>
        <w:t>μm</w:t>
      </w:r>
      <w:proofErr w:type="spellEnd"/>
      <w:r w:rsidRPr="00C67ED9">
        <w:rPr>
          <w:rFonts w:ascii="Times New Roman" w:hAnsi="Times New Roman" w:cs="Times New Roman"/>
        </w:rPr>
        <w:t xml:space="preserve"> diameter (with a beveled tip) was preloaded with sterile mineral oil and viral suspension was front-loaded into the tip of the needle using a plunger connected to a hydraulic drive (</w:t>
      </w:r>
      <w:proofErr w:type="spellStart"/>
      <w:r w:rsidRPr="00C67ED9">
        <w:rPr>
          <w:rFonts w:ascii="Times New Roman" w:hAnsi="Times New Roman" w:cs="Times New Roman"/>
        </w:rPr>
        <w:t>Narishige</w:t>
      </w:r>
      <w:proofErr w:type="spellEnd"/>
      <w:r w:rsidRPr="00C67ED9">
        <w:rPr>
          <w:rFonts w:ascii="Times New Roman" w:hAnsi="Times New Roman" w:cs="Times New Roman"/>
        </w:rPr>
        <w:t xml:space="preserve">) that was mounted to a stereotaxic frame. P1 pups from </w:t>
      </w:r>
      <w:r w:rsidRPr="00C67ED9">
        <w:rPr>
          <w:rFonts w:ascii="Times New Roman" w:hAnsi="Times New Roman" w:cs="Times New Roman"/>
          <w:i/>
        </w:rPr>
        <w:t>Tbr1</w:t>
      </w:r>
      <w:r w:rsidRPr="00C67ED9">
        <w:rPr>
          <w:rFonts w:ascii="Times New Roman" w:hAnsi="Times New Roman" w:cs="Times New Roman"/>
          <w:i/>
          <w:vertAlign w:val="superscript"/>
        </w:rPr>
        <w:t>layer6</w:t>
      </w:r>
      <w:r w:rsidRPr="00C67ED9">
        <w:rPr>
          <w:rFonts w:ascii="Times New Roman" w:hAnsi="Times New Roman" w:cs="Times New Roman"/>
        </w:rPr>
        <w:t xml:space="preserve"> wildtype and </w:t>
      </w:r>
      <w:r w:rsidRPr="00C67ED9">
        <w:rPr>
          <w:rFonts w:ascii="Times New Roman" w:hAnsi="Times New Roman" w:cs="Times New Roman"/>
          <w:i/>
        </w:rPr>
        <w:t>Tbr1</w:t>
      </w:r>
      <w:r w:rsidRPr="00C67ED9">
        <w:rPr>
          <w:rFonts w:ascii="Times New Roman" w:hAnsi="Times New Roman" w:cs="Times New Roman"/>
          <w:i/>
          <w:vertAlign w:val="superscript"/>
        </w:rPr>
        <w:t>layer6</w:t>
      </w:r>
      <w:r w:rsidRPr="00C67ED9">
        <w:rPr>
          <w:rFonts w:ascii="Times New Roman" w:hAnsi="Times New Roman" w:cs="Times New Roman"/>
        </w:rPr>
        <w:t xml:space="preserve"> heterozygous and homozygous </w:t>
      </w:r>
      <w:r>
        <w:rPr>
          <w:rFonts w:ascii="Times New Roman" w:hAnsi="Times New Roman" w:cs="Times New Roman"/>
        </w:rPr>
        <w:t>CKOs</w:t>
      </w:r>
      <w:r w:rsidRPr="00C67ED9">
        <w:rPr>
          <w:rFonts w:ascii="Times New Roman" w:hAnsi="Times New Roman" w:cs="Times New Roman"/>
        </w:rPr>
        <w:t xml:space="preserve"> were anesthetized on ice for 1–2 min before injections. Each pup received </w:t>
      </w:r>
      <w:r>
        <w:rPr>
          <w:rFonts w:ascii="Times New Roman" w:hAnsi="Times New Roman" w:cs="Times New Roman"/>
        </w:rPr>
        <w:t>2</w:t>
      </w:r>
      <w:r w:rsidRPr="00C67ED9">
        <w:rPr>
          <w:rFonts w:ascii="Times New Roman" w:hAnsi="Times New Roman" w:cs="Times New Roman"/>
        </w:rPr>
        <w:t>–</w:t>
      </w:r>
      <w:r>
        <w:rPr>
          <w:rFonts w:ascii="Times New Roman" w:hAnsi="Times New Roman" w:cs="Times New Roman"/>
        </w:rPr>
        <w:t>3</w:t>
      </w:r>
      <w:r w:rsidRPr="00C67ED9">
        <w:rPr>
          <w:rFonts w:ascii="Times New Roman" w:hAnsi="Times New Roman" w:cs="Times New Roman"/>
        </w:rPr>
        <w:t xml:space="preserve"> viral injections (</w:t>
      </w:r>
      <w:r>
        <w:rPr>
          <w:rFonts w:ascii="Times New Roman" w:hAnsi="Times New Roman" w:cs="Times New Roman"/>
        </w:rPr>
        <w:t>15</w:t>
      </w:r>
      <w:r w:rsidRPr="00C67ED9">
        <w:rPr>
          <w:rFonts w:ascii="Times New Roman" w:hAnsi="Times New Roman" w:cs="Times New Roman"/>
        </w:rPr>
        <w:t xml:space="preserve">0 </w:t>
      </w:r>
      <w:proofErr w:type="spellStart"/>
      <w:r w:rsidRPr="00C67ED9">
        <w:rPr>
          <w:rFonts w:ascii="Times New Roman" w:hAnsi="Times New Roman" w:cs="Times New Roman"/>
        </w:rPr>
        <w:t>nl</w:t>
      </w:r>
      <w:proofErr w:type="spellEnd"/>
      <w:r w:rsidRPr="00C67ED9">
        <w:rPr>
          <w:rFonts w:ascii="Times New Roman" w:hAnsi="Times New Roman" w:cs="Times New Roman"/>
        </w:rPr>
        <w:t xml:space="preserve"> per site) in the right hemisphere. These sites were about 1 mm apart along the rostral to caudal axis. Viral suspensions were injected into layer 6 of the neonatal SSCx. After injections, pups were put back with the mother to recover after they began to move around on their own. Mice were sacrificed 21 days after injection and transcardially perfused with PBS followed by 4% PFA.</w:t>
      </w:r>
    </w:p>
    <w:p w14:paraId="31E6F13E" w14:textId="77777777" w:rsidR="00C67ED9" w:rsidRDefault="00C67ED9" w:rsidP="00F27B63">
      <w:pPr>
        <w:rPr>
          <w:rFonts w:ascii="Times New Roman" w:hAnsi="Times New Roman" w:cs="Times New Roman"/>
        </w:rPr>
      </w:pPr>
    </w:p>
    <w:p w14:paraId="06D51BBF" w14:textId="2863C86A" w:rsidR="00845996" w:rsidRDefault="008B59DE" w:rsidP="00A40B70">
      <w:pPr>
        <w:rPr>
          <w:rFonts w:ascii="Times New Roman" w:hAnsi="Times New Roman" w:cs="Times New Roman"/>
          <w:b/>
          <w:i/>
        </w:rPr>
      </w:pPr>
      <w:r>
        <w:rPr>
          <w:rFonts w:ascii="Times New Roman" w:hAnsi="Times New Roman" w:cs="Times New Roman"/>
          <w:b/>
          <w:i/>
        </w:rPr>
        <w:t xml:space="preserve">MGE-Derived Interneuron </w:t>
      </w:r>
      <w:r w:rsidR="00845996" w:rsidRPr="006B1781">
        <w:rPr>
          <w:rFonts w:ascii="Times New Roman" w:hAnsi="Times New Roman" w:cs="Times New Roman"/>
          <w:b/>
          <w:i/>
        </w:rPr>
        <w:t xml:space="preserve">Transplantation Assay: </w:t>
      </w:r>
      <w:r w:rsidR="00845996" w:rsidRPr="006B1781">
        <w:rPr>
          <w:rFonts w:ascii="Times New Roman" w:hAnsi="Times New Roman" w:cs="Times New Roman"/>
        </w:rPr>
        <w:t>A detailed protocol for the MGE transplantation assay has been pr</w:t>
      </w:r>
      <w:r w:rsidR="00845996" w:rsidRPr="00882C5E">
        <w:rPr>
          <w:rFonts w:ascii="Times New Roman" w:hAnsi="Times New Roman" w:cs="Times New Roman"/>
        </w:rPr>
        <w:t xml:space="preserve">eviously described </w:t>
      </w:r>
      <w:r w:rsidR="00845996" w:rsidRPr="00DD2BE7">
        <w:rPr>
          <w:rFonts w:ascii="Times New Roman" w:hAnsi="Times New Roman" w:cs="Times New Roman"/>
        </w:rPr>
        <w:fldChar w:fldCharType="begin"/>
      </w:r>
      <w:r w:rsidR="004B3E6D">
        <w:rPr>
          <w:rFonts w:ascii="Times New Roman" w:hAnsi="Times New Roman" w:cs="Times New Roman"/>
        </w:rPr>
        <w:instrText xml:space="preserve"> ADDIN EN.CITE &lt;EndNote&gt;&lt;Cite&gt;&lt;Author&gt;Vogt&lt;/Author&gt;&lt;Year&gt;2015&lt;/Year&gt;&lt;IDText&gt;Viral-mediated Labeling and Transplantation of Medial Ganglionic Eminence (MGE) Cells for In Vivo Studies&lt;/IDText&gt;&lt;DisplayText&gt;(Vogt et al., 2015)&lt;/DisplayText&gt;&lt;record&gt;&lt;dates&gt;&lt;pub-dates&gt;&lt;date&gt;04/23&lt;/date&gt;&lt;/pub-dates&gt;&lt;year&gt;2015&lt;/year&gt;&lt;/dates&gt;&lt;urls&gt;&lt;related-urls&gt;&lt;url&gt;http://www.ncbi.nlm.nih.gov/pmc/articles/PMC4541591/&lt;/url&gt;&lt;/related-urls&gt;&lt;/urls&gt;&lt;isbn&gt;1940-087X&lt;/isbn&gt;&lt;titles&gt;&lt;title&gt;Viral-mediated Labeling and Transplantation of Medial Ganglionic Eminence (MGE) Cells for In Vivo Studies&lt;/title&gt;&lt;secondary-title&gt;Journal of Visualized Experiments : JoVE&lt;/secondary-title&gt;&lt;/titles&gt;&lt;pages&gt;52740&lt;/pages&gt;&lt;number&gt;98&lt;/number&gt;&lt;contributors&gt;&lt;authors&gt;&lt;author&gt;Vogt, Daniel&lt;/author&gt;&lt;author&gt;Wu, Pei-Rung&lt;/author&gt;&lt;author&gt;Sorrells, Shawn F.&lt;/author&gt;&lt;author&gt;Arnold, Christine&lt;/author&gt;&lt;author&gt;Alvarez-Buylla, Arturo&lt;/author&gt;&lt;author&gt;Rubenstein, John L. R.&lt;/author&gt;&lt;/authors&gt;&lt;/contributors&gt;&lt;added-date format="utc"&gt;1528305839&lt;/added-date&gt;&lt;ref-type name="Journal Article"&gt;17&lt;/ref-type&gt;&lt;rec-number&gt;975&lt;/rec-number&gt;&lt;publisher&gt;MyJove Corporation&lt;/publisher&gt;&lt;last-updated-date format="utc"&gt;1528305842&lt;/last-updated-date&gt;&lt;accession-num&gt;PMC4541591&lt;/accession-num&gt;&lt;electronic-resource-num&gt;10.3791/52740&lt;/electronic-resource-num&gt;&lt;remote-database-name&gt;PMC&lt;/remote-database-name&gt;&lt;/record&gt;&lt;/Cite&gt;&lt;/EndNote&gt;</w:instrText>
      </w:r>
      <w:r w:rsidR="00845996" w:rsidRPr="00DD2BE7">
        <w:rPr>
          <w:rFonts w:ascii="Times New Roman" w:hAnsi="Times New Roman" w:cs="Times New Roman"/>
        </w:rPr>
        <w:fldChar w:fldCharType="separate"/>
      </w:r>
      <w:r w:rsidR="004B3E6D">
        <w:rPr>
          <w:rFonts w:ascii="Times New Roman" w:hAnsi="Times New Roman" w:cs="Times New Roman"/>
          <w:noProof/>
        </w:rPr>
        <w:t>(Vogt et al., 2015)</w:t>
      </w:r>
      <w:r w:rsidR="00845996" w:rsidRPr="00DD2BE7">
        <w:rPr>
          <w:rFonts w:ascii="Times New Roman" w:hAnsi="Times New Roman" w:cs="Times New Roman"/>
        </w:rPr>
        <w:fldChar w:fldCharType="end"/>
      </w:r>
      <w:r w:rsidR="00845996" w:rsidRPr="00882C5E">
        <w:rPr>
          <w:rFonts w:ascii="Times New Roman" w:hAnsi="Times New Roman" w:cs="Times New Roman"/>
        </w:rPr>
        <w:t xml:space="preserve">. First, E13.5 MGEs from </w:t>
      </w:r>
      <w:r w:rsidR="00845996" w:rsidRPr="00882C5E">
        <w:rPr>
          <w:rFonts w:ascii="Times New Roman" w:hAnsi="Times New Roman" w:cs="Times New Roman"/>
          <w:i/>
        </w:rPr>
        <w:t>Nkx2.1-</w:t>
      </w:r>
      <w:proofErr w:type="gramStart"/>
      <w:r w:rsidR="00845996" w:rsidRPr="00882C5E">
        <w:rPr>
          <w:rFonts w:ascii="Times New Roman" w:hAnsi="Times New Roman" w:cs="Times New Roman"/>
          <w:i/>
        </w:rPr>
        <w:t>cre::</w:t>
      </w:r>
      <w:proofErr w:type="gramEnd"/>
      <w:r w:rsidR="00845996" w:rsidRPr="00882C5E">
        <w:rPr>
          <w:rFonts w:ascii="Times New Roman" w:hAnsi="Times New Roman" w:cs="Times New Roman"/>
          <w:i/>
        </w:rPr>
        <w:t>tdTomato</w:t>
      </w:r>
      <w:r w:rsidR="00845996" w:rsidRPr="00882C5E">
        <w:rPr>
          <w:rFonts w:ascii="Times New Roman" w:hAnsi="Times New Roman" w:cs="Times New Roman"/>
          <w:i/>
          <w:vertAlign w:val="superscript"/>
        </w:rPr>
        <w:t>f/+</w:t>
      </w:r>
      <w:r w:rsidR="00845996" w:rsidRPr="00882C5E">
        <w:rPr>
          <w:rFonts w:ascii="Times New Roman" w:hAnsi="Times New Roman" w:cs="Times New Roman"/>
        </w:rPr>
        <w:t xml:space="preserve"> embryos were dissected in ice-cold HBSS. Next, cells were mechanically dissociated by repeated pipetting (10–15 times) through a 1000 </w:t>
      </w:r>
      <w:proofErr w:type="spellStart"/>
      <w:r w:rsidR="00845996" w:rsidRPr="00882C5E">
        <w:rPr>
          <w:rFonts w:ascii="Times New Roman" w:hAnsi="Times New Roman" w:cs="Times New Roman"/>
        </w:rPr>
        <w:t>μ</w:t>
      </w:r>
      <w:r w:rsidR="00845996">
        <w:rPr>
          <w:rFonts w:ascii="Times New Roman" w:hAnsi="Times New Roman" w:cs="Times New Roman"/>
        </w:rPr>
        <w:t>L</w:t>
      </w:r>
      <w:proofErr w:type="spellEnd"/>
      <w:r w:rsidR="00845996" w:rsidRPr="00882C5E">
        <w:rPr>
          <w:rFonts w:ascii="Times New Roman" w:hAnsi="Times New Roman" w:cs="Times New Roman"/>
        </w:rPr>
        <w:t xml:space="preserve"> plastic pipette tip in DMEM media that contained 10% fetal bovine</w:t>
      </w:r>
      <w:r w:rsidR="00845996">
        <w:rPr>
          <w:rFonts w:ascii="Times New Roman" w:hAnsi="Times New Roman" w:cs="Times New Roman"/>
          <w:b/>
          <w:i/>
        </w:rPr>
        <w:t xml:space="preserve"> </w:t>
      </w:r>
      <w:r w:rsidR="00845996" w:rsidRPr="00882C5E">
        <w:rPr>
          <w:rFonts w:ascii="Times New Roman" w:hAnsi="Times New Roman" w:cs="Times New Roman"/>
        </w:rPr>
        <w:t>serum. Cells were dissociated in DMEM with 10% FBS that was preconditioned in a tissue culture incubator at 37 °C and with 5% CO</w:t>
      </w:r>
      <w:r w:rsidR="00845996" w:rsidRPr="00014CD6">
        <w:rPr>
          <w:rFonts w:ascii="Times New Roman" w:hAnsi="Times New Roman" w:cs="Times New Roman"/>
          <w:vertAlign w:val="subscript"/>
        </w:rPr>
        <w:t>2</w:t>
      </w:r>
      <w:r w:rsidR="00845996" w:rsidRPr="00882C5E">
        <w:rPr>
          <w:rFonts w:ascii="Times New Roman" w:hAnsi="Times New Roman" w:cs="Times New Roman"/>
        </w:rPr>
        <w:t xml:space="preserve"> to achieve a physiological </w:t>
      </w:r>
      <w:proofErr w:type="spellStart"/>
      <w:r w:rsidR="00845996" w:rsidRPr="00882C5E">
        <w:rPr>
          <w:rFonts w:ascii="Times New Roman" w:hAnsi="Times New Roman" w:cs="Times New Roman"/>
        </w:rPr>
        <w:t>pH.</w:t>
      </w:r>
      <w:proofErr w:type="spellEnd"/>
      <w:r w:rsidR="00845996" w:rsidRPr="00882C5E">
        <w:rPr>
          <w:rFonts w:ascii="Times New Roman" w:hAnsi="Times New Roman" w:cs="Times New Roman"/>
        </w:rPr>
        <w:t xml:space="preserve"> The cells were then transfected with either </w:t>
      </w:r>
      <w:r w:rsidR="00845996" w:rsidRPr="00882C5E">
        <w:rPr>
          <w:rFonts w:ascii="Times New Roman" w:hAnsi="Times New Roman" w:cs="Times New Roman"/>
          <w:i/>
        </w:rPr>
        <w:t>DlxI12b-GFP</w:t>
      </w:r>
      <w:r w:rsidR="00845996" w:rsidRPr="00882C5E">
        <w:rPr>
          <w:rFonts w:ascii="Times New Roman" w:hAnsi="Times New Roman" w:cs="Times New Roman"/>
        </w:rPr>
        <w:t xml:space="preserve"> (control)</w:t>
      </w:r>
      <w:r w:rsidR="008146EE">
        <w:rPr>
          <w:rFonts w:ascii="Times New Roman" w:hAnsi="Times New Roman" w:cs="Times New Roman"/>
        </w:rPr>
        <w:t xml:space="preserve"> or</w:t>
      </w:r>
      <w:r w:rsidR="00845996" w:rsidRPr="00882C5E">
        <w:rPr>
          <w:rFonts w:ascii="Times New Roman" w:hAnsi="Times New Roman" w:cs="Times New Roman"/>
        </w:rPr>
        <w:t xml:space="preserve"> </w:t>
      </w:r>
      <w:r w:rsidR="00845996" w:rsidRPr="00882C5E">
        <w:rPr>
          <w:rFonts w:ascii="Times New Roman" w:hAnsi="Times New Roman" w:cs="Times New Roman"/>
          <w:i/>
        </w:rPr>
        <w:t>DlxI12b-W</w:t>
      </w:r>
      <w:r w:rsidR="00845996">
        <w:rPr>
          <w:rFonts w:ascii="Times New Roman" w:hAnsi="Times New Roman" w:cs="Times New Roman"/>
          <w:i/>
        </w:rPr>
        <w:t>nt7b</w:t>
      </w:r>
      <w:r w:rsidR="00845996" w:rsidRPr="00882C5E">
        <w:rPr>
          <w:rFonts w:ascii="Times New Roman" w:hAnsi="Times New Roman" w:cs="Times New Roman"/>
          <w:i/>
        </w:rPr>
        <w:t>-GFP</w:t>
      </w:r>
      <w:r w:rsidR="005F7083">
        <w:rPr>
          <w:rFonts w:ascii="Times New Roman" w:hAnsi="Times New Roman" w:cs="Times New Roman"/>
        </w:rPr>
        <w:t xml:space="preserve"> (WNT7B-GFP expressing)</w:t>
      </w:r>
      <w:r w:rsidR="00845996" w:rsidRPr="00882C5E">
        <w:rPr>
          <w:rFonts w:ascii="Times New Roman" w:hAnsi="Times New Roman" w:cs="Times New Roman"/>
        </w:rPr>
        <w:t xml:space="preserve">. Cells were transfected for 30 min at 37°C then </w:t>
      </w:r>
      <w:r w:rsidR="00845996" w:rsidRPr="00882C5E">
        <w:rPr>
          <w:rFonts w:ascii="Times New Roman" w:hAnsi="Times New Roman" w:cs="Times New Roman"/>
        </w:rPr>
        <w:lastRenderedPageBreak/>
        <w:t>pelleted by centrifugation (3</w:t>
      </w:r>
      <w:r w:rsidR="00845996">
        <w:rPr>
          <w:rFonts w:ascii="Times New Roman" w:hAnsi="Times New Roman" w:cs="Times New Roman"/>
        </w:rPr>
        <w:t xml:space="preserve"> </w:t>
      </w:r>
      <w:r w:rsidR="00845996" w:rsidRPr="00882C5E">
        <w:rPr>
          <w:rFonts w:ascii="Times New Roman" w:hAnsi="Times New Roman" w:cs="Times New Roman"/>
        </w:rPr>
        <w:t xml:space="preserve">min, 700 </w:t>
      </w:r>
      <w:r w:rsidR="00845996" w:rsidRPr="00882C5E">
        <w:rPr>
          <w:rFonts w:ascii="Times New Roman" w:hAnsi="Times New Roman" w:cs="Times New Roman"/>
        </w:rPr>
        <w:sym w:font="Symbol" w:char="F0B4"/>
      </w:r>
      <w:r w:rsidR="00845996" w:rsidRPr="00882C5E">
        <w:rPr>
          <w:rFonts w:ascii="Times New Roman" w:hAnsi="Times New Roman" w:cs="Times New Roman"/>
        </w:rPr>
        <w:t>g), and resuspended in 2</w:t>
      </w:r>
      <w:r w:rsidR="00845996">
        <w:rPr>
          <w:rFonts w:ascii="Times New Roman" w:hAnsi="Times New Roman" w:cs="Times New Roman"/>
        </w:rPr>
        <w:t>-</w:t>
      </w:r>
      <w:r w:rsidR="00845996" w:rsidRPr="00882C5E">
        <w:rPr>
          <w:rFonts w:ascii="Times New Roman" w:hAnsi="Times New Roman" w:cs="Times New Roman"/>
        </w:rPr>
        <w:t xml:space="preserve">3 </w:t>
      </w:r>
      <w:proofErr w:type="spellStart"/>
      <w:r w:rsidR="00845996" w:rsidRPr="00882C5E">
        <w:rPr>
          <w:rFonts w:ascii="Times New Roman" w:hAnsi="Times New Roman" w:cs="Times New Roman"/>
        </w:rPr>
        <w:t>μ</w:t>
      </w:r>
      <w:r w:rsidR="00845996">
        <w:rPr>
          <w:rFonts w:ascii="Times New Roman" w:hAnsi="Times New Roman" w:cs="Times New Roman"/>
        </w:rPr>
        <w:t>L</w:t>
      </w:r>
      <w:proofErr w:type="spellEnd"/>
      <w:r w:rsidR="00845996" w:rsidRPr="00882C5E">
        <w:rPr>
          <w:rFonts w:ascii="Times New Roman" w:hAnsi="Times New Roman" w:cs="Times New Roman"/>
        </w:rPr>
        <w:t xml:space="preserve"> of DMEM, put on ice, and then remaining media</w:t>
      </w:r>
      <w:r w:rsidR="00845996">
        <w:rPr>
          <w:rFonts w:ascii="Times New Roman" w:hAnsi="Times New Roman" w:cs="Times New Roman"/>
        </w:rPr>
        <w:t xml:space="preserve"> containing the transfected MGE cells</w:t>
      </w:r>
      <w:r w:rsidR="00845996" w:rsidRPr="00882C5E">
        <w:rPr>
          <w:rFonts w:ascii="Times New Roman" w:hAnsi="Times New Roman" w:cs="Times New Roman"/>
        </w:rPr>
        <w:t xml:space="preserve"> was removed before loaded into the injection needle. For injections, a glass micropipette of 50 </w:t>
      </w:r>
      <w:proofErr w:type="spellStart"/>
      <w:r w:rsidR="00845996" w:rsidRPr="00882C5E">
        <w:rPr>
          <w:rFonts w:ascii="Times New Roman" w:hAnsi="Times New Roman" w:cs="Times New Roman"/>
        </w:rPr>
        <w:t>μm</w:t>
      </w:r>
      <w:proofErr w:type="spellEnd"/>
      <w:r w:rsidR="00845996" w:rsidRPr="00882C5E">
        <w:rPr>
          <w:rFonts w:ascii="Times New Roman" w:hAnsi="Times New Roman" w:cs="Times New Roman"/>
        </w:rPr>
        <w:t xml:space="preserve"> diameter (with a beveled tip) was preloaded with sterile mineral oil and cells were front-loaded into the tip of the needle using a plunger connected to a hydraulic drive (</w:t>
      </w:r>
      <w:proofErr w:type="spellStart"/>
      <w:r w:rsidR="00845996" w:rsidRPr="00882C5E">
        <w:rPr>
          <w:rFonts w:ascii="Times New Roman" w:hAnsi="Times New Roman" w:cs="Times New Roman"/>
        </w:rPr>
        <w:t>Narishige</w:t>
      </w:r>
      <w:proofErr w:type="spellEnd"/>
      <w:r w:rsidR="00845996" w:rsidRPr="00882C5E">
        <w:rPr>
          <w:rFonts w:ascii="Times New Roman" w:hAnsi="Times New Roman" w:cs="Times New Roman"/>
        </w:rPr>
        <w:t xml:space="preserve">) that was mounted to a stereotaxic frame. </w:t>
      </w:r>
      <w:r w:rsidR="00845996" w:rsidRPr="006138C6">
        <w:rPr>
          <w:rFonts w:ascii="Times New Roman" w:hAnsi="Times New Roman" w:cs="Times New Roman"/>
          <w:i/>
        </w:rPr>
        <w:t>Tbr1</w:t>
      </w:r>
      <w:r w:rsidR="00845996" w:rsidRPr="006138C6">
        <w:rPr>
          <w:rFonts w:ascii="Times New Roman" w:hAnsi="Times New Roman" w:cs="Times New Roman"/>
          <w:i/>
          <w:vertAlign w:val="superscript"/>
        </w:rPr>
        <w:t>layer6</w:t>
      </w:r>
      <w:r w:rsidR="00845996" w:rsidRPr="00882C5E">
        <w:rPr>
          <w:rFonts w:ascii="Times New Roman" w:hAnsi="Times New Roman" w:cs="Times New Roman"/>
          <w:vertAlign w:val="superscript"/>
        </w:rPr>
        <w:t xml:space="preserve"> </w:t>
      </w:r>
      <w:r w:rsidR="00845996" w:rsidRPr="00882C5E">
        <w:rPr>
          <w:rFonts w:ascii="Times New Roman" w:hAnsi="Times New Roman" w:cs="Times New Roman"/>
        </w:rPr>
        <w:t>Wildtype</w:t>
      </w:r>
      <w:r w:rsidR="00A03D3D">
        <w:rPr>
          <w:rFonts w:ascii="Times New Roman" w:hAnsi="Times New Roman" w:cs="Times New Roman"/>
        </w:rPr>
        <w:t xml:space="preserve"> and </w:t>
      </w:r>
      <w:r w:rsidR="00845996" w:rsidRPr="006138C6">
        <w:rPr>
          <w:rFonts w:ascii="Times New Roman" w:hAnsi="Times New Roman" w:cs="Times New Roman"/>
          <w:i/>
        </w:rPr>
        <w:t>Tbr1</w:t>
      </w:r>
      <w:r w:rsidR="00845996" w:rsidRPr="006138C6">
        <w:rPr>
          <w:rFonts w:ascii="Times New Roman" w:hAnsi="Times New Roman" w:cs="Times New Roman"/>
          <w:i/>
          <w:vertAlign w:val="superscript"/>
        </w:rPr>
        <w:t xml:space="preserve">layer6 </w:t>
      </w:r>
      <w:r w:rsidR="00845996" w:rsidRPr="00882C5E">
        <w:rPr>
          <w:rFonts w:ascii="Times New Roman" w:hAnsi="Times New Roman" w:cs="Times New Roman"/>
        </w:rPr>
        <w:t xml:space="preserve">homozygous </w:t>
      </w:r>
      <w:r w:rsidR="00EB602B">
        <w:rPr>
          <w:rFonts w:ascii="Times New Roman" w:hAnsi="Times New Roman" w:cs="Times New Roman"/>
        </w:rPr>
        <w:t>CKO</w:t>
      </w:r>
      <w:r w:rsidR="00EB602B" w:rsidRPr="00882C5E">
        <w:rPr>
          <w:rFonts w:ascii="Times New Roman" w:hAnsi="Times New Roman" w:cs="Times New Roman"/>
        </w:rPr>
        <w:t xml:space="preserve"> </w:t>
      </w:r>
      <w:r w:rsidR="00845996" w:rsidRPr="00882C5E">
        <w:rPr>
          <w:rFonts w:ascii="Times New Roman" w:hAnsi="Times New Roman" w:cs="Times New Roman"/>
        </w:rPr>
        <w:t>P1 pups were anesthetized on ice for 1</w:t>
      </w:r>
      <w:r w:rsidR="00845996">
        <w:rPr>
          <w:rFonts w:ascii="Times New Roman" w:hAnsi="Times New Roman" w:cs="Times New Roman"/>
        </w:rPr>
        <w:t>-</w:t>
      </w:r>
      <w:r w:rsidR="00845996" w:rsidRPr="00882C5E">
        <w:rPr>
          <w:rFonts w:ascii="Times New Roman" w:hAnsi="Times New Roman" w:cs="Times New Roman"/>
        </w:rPr>
        <w:t>2</w:t>
      </w:r>
      <w:r w:rsidR="00845996">
        <w:rPr>
          <w:rFonts w:ascii="Times New Roman" w:hAnsi="Times New Roman" w:cs="Times New Roman"/>
        </w:rPr>
        <w:t xml:space="preserve"> </w:t>
      </w:r>
      <w:r w:rsidR="00845996" w:rsidRPr="00882C5E">
        <w:rPr>
          <w:rFonts w:ascii="Times New Roman" w:hAnsi="Times New Roman" w:cs="Times New Roman"/>
        </w:rPr>
        <w:t>min before being placed into a molded surface (modeling clay) for injections. Each pup received 2</w:t>
      </w:r>
      <w:r w:rsidR="00845996">
        <w:rPr>
          <w:rFonts w:ascii="Times New Roman" w:hAnsi="Times New Roman" w:cs="Times New Roman"/>
        </w:rPr>
        <w:t>-</w:t>
      </w:r>
      <w:r w:rsidR="00845996" w:rsidRPr="00882C5E">
        <w:rPr>
          <w:rFonts w:ascii="Times New Roman" w:hAnsi="Times New Roman" w:cs="Times New Roman"/>
        </w:rPr>
        <w:t>3 injections of cells (~</w:t>
      </w:r>
      <w:r w:rsidR="00F27B63">
        <w:rPr>
          <w:rFonts w:ascii="Times New Roman" w:hAnsi="Times New Roman" w:cs="Times New Roman"/>
        </w:rPr>
        <w:t>10</w:t>
      </w:r>
      <w:r w:rsidR="00845996" w:rsidRPr="00882C5E">
        <w:rPr>
          <w:rFonts w:ascii="Times New Roman" w:hAnsi="Times New Roman" w:cs="Times New Roman"/>
        </w:rPr>
        <w:t xml:space="preserve">0 </w:t>
      </w:r>
      <w:proofErr w:type="spellStart"/>
      <w:r w:rsidR="00845996" w:rsidRPr="00882C5E">
        <w:rPr>
          <w:rFonts w:ascii="Times New Roman" w:hAnsi="Times New Roman" w:cs="Times New Roman"/>
        </w:rPr>
        <w:t>n</w:t>
      </w:r>
      <w:r w:rsidR="00845996">
        <w:rPr>
          <w:rFonts w:ascii="Times New Roman" w:hAnsi="Times New Roman" w:cs="Times New Roman"/>
        </w:rPr>
        <w:t>L</w:t>
      </w:r>
      <w:proofErr w:type="spellEnd"/>
      <w:r w:rsidR="00845996">
        <w:rPr>
          <w:rFonts w:ascii="Times New Roman" w:hAnsi="Times New Roman" w:cs="Times New Roman"/>
        </w:rPr>
        <w:t xml:space="preserve"> </w:t>
      </w:r>
      <w:r w:rsidR="00845996" w:rsidRPr="00882C5E">
        <w:rPr>
          <w:rFonts w:ascii="Times New Roman" w:hAnsi="Times New Roman" w:cs="Times New Roman"/>
        </w:rPr>
        <w:t>per site) in the right hemisphere. These sites were about 1mm apart along the rostral to caudal axis; cells were injected into layer</w:t>
      </w:r>
      <w:r w:rsidR="00845996">
        <w:rPr>
          <w:rFonts w:ascii="Times New Roman" w:hAnsi="Times New Roman" w:cs="Times New Roman"/>
        </w:rPr>
        <w:t>s 5/6</w:t>
      </w:r>
      <w:r w:rsidR="00845996" w:rsidRPr="00882C5E">
        <w:rPr>
          <w:rFonts w:ascii="Times New Roman" w:hAnsi="Times New Roman" w:cs="Times New Roman"/>
        </w:rPr>
        <w:t xml:space="preserve"> of the neocortex. After injections, pups were put back with the mother to recover after they began to move around on their own. Mice were sacrificed 28 days after transplantation and transcardially perfused with PBS followed by 4% PFA.</w:t>
      </w:r>
    </w:p>
    <w:p w14:paraId="389621B7" w14:textId="77777777" w:rsidR="00845996" w:rsidRDefault="00845996" w:rsidP="00A40B70">
      <w:pPr>
        <w:rPr>
          <w:rFonts w:ascii="Times New Roman" w:hAnsi="Times New Roman" w:cs="Times New Roman"/>
          <w:b/>
          <w:i/>
        </w:rPr>
      </w:pPr>
    </w:p>
    <w:p w14:paraId="72982D36" w14:textId="28C9526A" w:rsidR="00845996" w:rsidRDefault="00845996" w:rsidP="0044376E">
      <w:pPr>
        <w:rPr>
          <w:rFonts w:ascii="Times New Roman" w:hAnsi="Times New Roman" w:cs="Times New Roman"/>
        </w:rPr>
      </w:pPr>
      <w:r w:rsidRPr="00486191">
        <w:rPr>
          <w:rFonts w:ascii="Times New Roman" w:hAnsi="Times New Roman" w:cs="Times New Roman"/>
          <w:b/>
          <w:i/>
        </w:rPr>
        <w:t>Lithium chloride (LiCl) injection</w:t>
      </w:r>
      <w:r w:rsidR="00681C23">
        <w:rPr>
          <w:rFonts w:ascii="Times New Roman" w:hAnsi="Times New Roman" w:cs="Times New Roman"/>
          <w:b/>
          <w:i/>
        </w:rPr>
        <w:t>:</w:t>
      </w:r>
      <w:r w:rsidR="00D60999">
        <w:rPr>
          <w:rFonts w:ascii="Times New Roman" w:hAnsi="Times New Roman" w:cs="Times New Roman"/>
          <w:b/>
          <w:i/>
        </w:rPr>
        <w:t xml:space="preserve"> </w:t>
      </w:r>
      <w:r w:rsidR="00F27A0A" w:rsidRPr="00D60999">
        <w:rPr>
          <w:rFonts w:ascii="Times New Roman" w:hAnsi="Times New Roman" w:cs="Times New Roman"/>
        </w:rPr>
        <w:t xml:space="preserve">P59 and </w:t>
      </w:r>
      <w:r w:rsidRPr="00486191">
        <w:rPr>
          <w:rFonts w:ascii="Times New Roman" w:eastAsia="Times New Roman" w:hAnsi="Times New Roman" w:cs="Times New Roman"/>
          <w:bCs/>
        </w:rPr>
        <w:t>P30 mice were administered a single intraperitoneal (IP) injection of 400 mg/kg LiCl or saline in a volume of 4 ml/kg</w:t>
      </w:r>
      <w:r w:rsidR="00D60999">
        <w:rPr>
          <w:rFonts w:ascii="Times New Roman" w:eastAsia="Times New Roman" w:hAnsi="Times New Roman" w:cs="Times New Roman"/>
          <w:bCs/>
        </w:rPr>
        <w:t xml:space="preserve"> </w:t>
      </w:r>
      <w:r w:rsidR="00D60999">
        <w:rPr>
          <w:rFonts w:ascii="Times New Roman" w:eastAsia="Times New Roman" w:hAnsi="Times New Roman" w:cs="Times New Roman"/>
          <w:bCs/>
        </w:rPr>
        <w:fldChar w:fldCharType="begin"/>
      </w:r>
      <w:r w:rsidR="00D60999">
        <w:rPr>
          <w:rFonts w:ascii="Times New Roman" w:eastAsia="Times New Roman" w:hAnsi="Times New Roman" w:cs="Times New Roman"/>
          <w:bCs/>
        </w:rPr>
        <w:instrText xml:space="preserve"> ADDIN EN.CITE &lt;EndNote&gt;&lt;Cite&gt;&lt;Author&gt;Martin&lt;/Author&gt;&lt;Year&gt;2018&lt;/Year&gt;&lt;IDText&gt;DIXDC1 contributes to psychiatric susceptibility by regulating dendritic spine and glutamatergic synapse density via GSK3 and Wnt/β-catenin signaling&lt;/IDText&gt;&lt;DisplayText&gt;(Martin et al., 2018)&lt;/DisplayText&gt;&lt;record&gt;&lt;dates&gt;&lt;pub-dates&gt;&lt;date&gt;10/18&lt;/date&gt;&lt;/pub-dates&gt;&lt;year&gt;2018&lt;/year&gt;&lt;/dates&gt;&lt;urls&gt;&lt;related-urls&gt;&lt;url&gt;http://www.ncbi.nlm.nih.gov/pmc/articles/PMC5395363/&lt;/url&gt;&lt;/related-urls&gt;&lt;/urls&gt;&lt;isbn&gt;1359-4184&amp;#xD;1476-5578&lt;/isbn&gt;&lt;titles&gt;&lt;title&gt;DIXDC1 contributes to psychiatric susceptibility by regulating dendritic spine and glutamatergic synapse density via GSK3 and Wnt/β-catenin signaling&lt;/title&gt;&lt;secondary-title&gt;Molecular psychiatry&lt;/secondary-title&gt;&lt;/titles&gt;&lt;pages&gt;467-475&lt;/pages&gt;&lt;number&gt;2&lt;/number&gt;&lt;contributors&gt;&lt;authors&gt;&lt;author&gt;Martin, Pierre-Marie&lt;/author&gt;&lt;author&gt;Stanley, Robert E.&lt;/author&gt;&lt;author&gt;Ross, Adam P.&lt;/author&gt;&lt;author&gt;Freitas, Andiara E.&lt;/author&gt;&lt;author&gt;Moyer, Caitlin E.&lt;/author&gt;&lt;author&gt;Brumback, Audrey C.&lt;/author&gt;&lt;author&gt;Iafrati, Jillian&lt;/author&gt;&lt;author&gt;Stapornwongkul, Kristina S.&lt;/author&gt;&lt;author&gt;Dominguez, Sky&lt;/author&gt;&lt;author&gt;Kivimäe, Saul&lt;/author&gt;&lt;author&gt;Mulligan, Kimberly A.&lt;/author&gt;&lt;author&gt;Pirooznia, Mehdi&lt;/author&gt;&lt;author&gt;McCombie, W. Richard&lt;/author&gt;&lt;author&gt;Potash, James B.&lt;/author&gt;&lt;author&gt;Zandi, Peter P.&lt;/author&gt;&lt;author&gt;Purcell, Shaun M.&lt;/author&gt;&lt;author&gt;Sanders, Stephan J.&lt;/author&gt;&lt;author&gt;Zuo, Yi&lt;/author&gt;&lt;author&gt;Sohal, Vikaas S.&lt;/author&gt;&lt;author&gt;Cheyette, Benjamin N. R.&lt;/author&gt;&lt;/authors&gt;&lt;/contributors&gt;&lt;added-date format="utc"&gt;1519959949&lt;/added-date&gt;&lt;ref-type name="Journal Article"&gt;17&lt;/ref-type&gt;&lt;rec-number&gt;923&lt;/rec-number&gt;&lt;last-updated-date format="utc"&gt;1524616078&lt;/last-updated-date&gt;&lt;accession-num&gt;PMC5395363&lt;/accession-num&gt;&lt;electronic-resource-num&gt;10.1038/mp.2016.184&lt;/electronic-resource-num&gt;&lt;volume&gt;23&lt;/volume&gt;&lt;remote-database-name&gt;PMC&lt;/remote-database-name&gt;&lt;/record&gt;&lt;/Cite&gt;&lt;/EndNote&gt;</w:instrText>
      </w:r>
      <w:r w:rsidR="00D60999">
        <w:rPr>
          <w:rFonts w:ascii="Times New Roman" w:eastAsia="Times New Roman" w:hAnsi="Times New Roman" w:cs="Times New Roman"/>
          <w:bCs/>
        </w:rPr>
        <w:fldChar w:fldCharType="separate"/>
      </w:r>
      <w:r w:rsidR="00D60999">
        <w:rPr>
          <w:rFonts w:ascii="Times New Roman" w:eastAsia="Times New Roman" w:hAnsi="Times New Roman" w:cs="Times New Roman"/>
          <w:bCs/>
          <w:noProof/>
        </w:rPr>
        <w:t>(Martin et al., 2018)</w:t>
      </w:r>
      <w:r w:rsidR="00D60999">
        <w:rPr>
          <w:rFonts w:ascii="Times New Roman" w:eastAsia="Times New Roman" w:hAnsi="Times New Roman" w:cs="Times New Roman"/>
          <w:bCs/>
        </w:rPr>
        <w:fldChar w:fldCharType="end"/>
      </w:r>
      <w:r w:rsidRPr="00486191">
        <w:rPr>
          <w:rFonts w:ascii="Times New Roman" w:eastAsia="Times New Roman" w:hAnsi="Times New Roman" w:cs="Times New Roman"/>
          <w:bCs/>
        </w:rPr>
        <w:t xml:space="preserve">. Treated mice were </w:t>
      </w:r>
      <w:r w:rsidRPr="00486191">
        <w:rPr>
          <w:rFonts w:ascii="Times New Roman" w:hAnsi="Times New Roman" w:cs="Times New Roman"/>
        </w:rPr>
        <w:t>anesthetized</w:t>
      </w:r>
      <w:r w:rsidR="00F27A0A">
        <w:rPr>
          <w:rFonts w:ascii="Times New Roman" w:hAnsi="Times New Roman" w:cs="Times New Roman"/>
        </w:rPr>
        <w:t xml:space="preserve"> at P60,</w:t>
      </w:r>
      <w:r w:rsidRPr="00486191">
        <w:rPr>
          <w:rFonts w:ascii="Times New Roman" w:hAnsi="Times New Roman" w:cs="Times New Roman"/>
        </w:rPr>
        <w:t xml:space="preserve"> </w:t>
      </w:r>
      <w:r w:rsidR="00F27A0A">
        <w:rPr>
          <w:rFonts w:ascii="Times New Roman" w:hAnsi="Times New Roman" w:cs="Times New Roman"/>
        </w:rPr>
        <w:t xml:space="preserve">24 </w:t>
      </w:r>
      <w:proofErr w:type="spellStart"/>
      <w:r w:rsidR="00F27A0A">
        <w:rPr>
          <w:rFonts w:ascii="Times New Roman" w:hAnsi="Times New Roman" w:cs="Times New Roman"/>
        </w:rPr>
        <w:t>hrs</w:t>
      </w:r>
      <w:proofErr w:type="spellEnd"/>
      <w:r w:rsidR="00F27A0A">
        <w:rPr>
          <w:rFonts w:ascii="Times New Roman" w:hAnsi="Times New Roman" w:cs="Times New Roman"/>
        </w:rPr>
        <w:t xml:space="preserve"> or </w:t>
      </w:r>
      <w:r w:rsidRPr="00486191">
        <w:rPr>
          <w:rFonts w:ascii="Times New Roman" w:hAnsi="Times New Roman" w:cs="Times New Roman"/>
        </w:rPr>
        <w:t>4 weeks after LiCl injection with intraperitoneal</w:t>
      </w:r>
      <w:r w:rsidRPr="00096BF3">
        <w:rPr>
          <w:rFonts w:ascii="Times New Roman" w:hAnsi="Times New Roman" w:cs="Times New Roman"/>
        </w:rPr>
        <w:t xml:space="preserve"> injection</w:t>
      </w:r>
      <w:r>
        <w:rPr>
          <w:rFonts w:ascii="Times New Roman" w:hAnsi="Times New Roman" w:cs="Times New Roman"/>
        </w:rPr>
        <w:t xml:space="preserve"> of 100 mg/kg Ketamine containing 15 mg/kg Xylazine</w:t>
      </w:r>
      <w:r w:rsidRPr="00096BF3">
        <w:rPr>
          <w:rFonts w:ascii="Times New Roman" w:hAnsi="Times New Roman" w:cs="Times New Roman"/>
        </w:rPr>
        <w:t xml:space="preserve">. </w:t>
      </w:r>
      <w:r>
        <w:rPr>
          <w:rFonts w:ascii="Times New Roman" w:hAnsi="Times New Roman" w:cs="Times New Roman"/>
        </w:rPr>
        <w:t xml:space="preserve">A separate cohort of P58 </w:t>
      </w:r>
      <w:r w:rsidRPr="00F3354E">
        <w:rPr>
          <w:rFonts w:ascii="Times New Roman" w:eastAsia="Times New Roman" w:hAnsi="Times New Roman" w:cs="Times New Roman"/>
          <w:bCs/>
        </w:rPr>
        <w:t xml:space="preserve">mice were </w:t>
      </w:r>
      <w:r>
        <w:rPr>
          <w:rFonts w:ascii="Times New Roman" w:eastAsia="Times New Roman" w:hAnsi="Times New Roman" w:cs="Times New Roman"/>
          <w:bCs/>
        </w:rPr>
        <w:t>administered</w:t>
      </w:r>
      <w:r w:rsidRPr="00F3354E">
        <w:rPr>
          <w:rFonts w:ascii="Times New Roman" w:eastAsia="Times New Roman" w:hAnsi="Times New Roman" w:cs="Times New Roman"/>
          <w:bCs/>
        </w:rPr>
        <w:t xml:space="preserve"> a single IP injection of 400 mg/kg LiCl or saline in a volume of 4 ml/kg</w:t>
      </w:r>
      <w:r>
        <w:rPr>
          <w:rFonts w:ascii="Times New Roman" w:eastAsia="Times New Roman" w:hAnsi="Times New Roman" w:cs="Times New Roman"/>
          <w:bCs/>
        </w:rPr>
        <w:t xml:space="preserve">. Treated mice were </w:t>
      </w:r>
      <w:r w:rsidRPr="00096BF3">
        <w:rPr>
          <w:rFonts w:ascii="Times New Roman" w:hAnsi="Times New Roman" w:cs="Times New Roman"/>
        </w:rPr>
        <w:t xml:space="preserve">anesthetized </w:t>
      </w:r>
      <w:r>
        <w:rPr>
          <w:rFonts w:ascii="Times New Roman" w:hAnsi="Times New Roman" w:cs="Times New Roman"/>
        </w:rPr>
        <w:t xml:space="preserve">24 </w:t>
      </w:r>
      <w:proofErr w:type="spellStart"/>
      <w:r>
        <w:rPr>
          <w:rFonts w:ascii="Times New Roman" w:hAnsi="Times New Roman" w:cs="Times New Roman"/>
        </w:rPr>
        <w:t>hrs</w:t>
      </w:r>
      <w:proofErr w:type="spellEnd"/>
      <w:r>
        <w:rPr>
          <w:rFonts w:ascii="Times New Roman" w:hAnsi="Times New Roman" w:cs="Times New Roman"/>
        </w:rPr>
        <w:t xml:space="preserve"> after LiCl injection </w:t>
      </w:r>
      <w:r w:rsidRPr="00096BF3">
        <w:rPr>
          <w:rFonts w:ascii="Times New Roman" w:hAnsi="Times New Roman" w:cs="Times New Roman"/>
        </w:rPr>
        <w:t>with intraperitoneal injection</w:t>
      </w:r>
      <w:r>
        <w:rPr>
          <w:rFonts w:ascii="Times New Roman" w:hAnsi="Times New Roman" w:cs="Times New Roman"/>
        </w:rPr>
        <w:t xml:space="preserve"> 100 mg/kg Ketamine containing 15 mg/kg Xylazine</w:t>
      </w:r>
      <w:r w:rsidRPr="00096BF3">
        <w:rPr>
          <w:rFonts w:ascii="Times New Roman" w:hAnsi="Times New Roman" w:cs="Times New Roman"/>
        </w:rPr>
        <w:t>.</w:t>
      </w:r>
      <w:r>
        <w:rPr>
          <w:rFonts w:ascii="Times New Roman" w:hAnsi="Times New Roman" w:cs="Times New Roman"/>
        </w:rPr>
        <w:t xml:space="preserve"> All brains were processed at P60. </w:t>
      </w:r>
      <w:r w:rsidRPr="00096BF3">
        <w:rPr>
          <w:rFonts w:ascii="Times New Roman" w:hAnsi="Times New Roman" w:cs="Times New Roman"/>
        </w:rPr>
        <w:t xml:space="preserve">Animals were perfused transcardially with </w:t>
      </w:r>
      <w:r>
        <w:rPr>
          <w:rFonts w:ascii="Times New Roman" w:hAnsi="Times New Roman" w:cs="Times New Roman"/>
        </w:rPr>
        <w:t>ice-</w:t>
      </w:r>
      <w:r w:rsidRPr="00096BF3">
        <w:rPr>
          <w:rFonts w:ascii="Times New Roman" w:hAnsi="Times New Roman" w:cs="Times New Roman"/>
        </w:rPr>
        <w:t xml:space="preserve">cold </w:t>
      </w:r>
      <w:r>
        <w:rPr>
          <w:rFonts w:ascii="Times New Roman" w:hAnsi="Times New Roman" w:cs="Times New Roman"/>
        </w:rPr>
        <w:t xml:space="preserve">1X </w:t>
      </w:r>
      <w:r w:rsidRPr="00096BF3">
        <w:rPr>
          <w:rFonts w:ascii="Times New Roman" w:hAnsi="Times New Roman" w:cs="Times New Roman"/>
        </w:rPr>
        <w:t xml:space="preserve">PBS and then with 4% PFA in </w:t>
      </w:r>
      <w:r>
        <w:rPr>
          <w:rFonts w:ascii="Times New Roman" w:hAnsi="Times New Roman" w:cs="Times New Roman"/>
        </w:rPr>
        <w:t xml:space="preserve">1X </w:t>
      </w:r>
      <w:r w:rsidRPr="00096BF3">
        <w:rPr>
          <w:rFonts w:ascii="Times New Roman" w:hAnsi="Times New Roman" w:cs="Times New Roman"/>
        </w:rPr>
        <w:t xml:space="preserve">PBS, followed by brain isolation, 1-2 </w:t>
      </w:r>
      <w:proofErr w:type="spellStart"/>
      <w:r w:rsidRPr="00096BF3">
        <w:rPr>
          <w:rFonts w:ascii="Times New Roman" w:hAnsi="Times New Roman" w:cs="Times New Roman"/>
        </w:rPr>
        <w:t>hr</w:t>
      </w:r>
      <w:proofErr w:type="spellEnd"/>
      <w:r w:rsidRPr="00096BF3">
        <w:rPr>
          <w:rFonts w:ascii="Times New Roman" w:hAnsi="Times New Roman" w:cs="Times New Roman"/>
        </w:rPr>
        <w:t xml:space="preserve"> post-fixation, cryoprotected in 30% sucrose in PBS, and cut frozen (coronally or sagittally) on a sliding microtome at 40µm for immunohistochemistry</w:t>
      </w:r>
      <w:r>
        <w:rPr>
          <w:rFonts w:ascii="Times New Roman" w:hAnsi="Times New Roman" w:cs="Times New Roman"/>
        </w:rPr>
        <w:t>.</w:t>
      </w:r>
    </w:p>
    <w:p w14:paraId="530B789C" w14:textId="77777777" w:rsidR="0044376E" w:rsidRPr="00096BF3" w:rsidRDefault="0044376E" w:rsidP="0044376E">
      <w:pPr>
        <w:rPr>
          <w:rFonts w:ascii="Times New Roman" w:hAnsi="Times New Roman" w:cs="Times New Roman"/>
        </w:rPr>
      </w:pPr>
    </w:p>
    <w:p w14:paraId="7A1EEC95" w14:textId="77777777" w:rsidR="00845996" w:rsidRPr="00096BF3" w:rsidRDefault="00845996" w:rsidP="00A40B70">
      <w:pPr>
        <w:rPr>
          <w:rFonts w:ascii="Times New Roman" w:hAnsi="Times New Roman" w:cs="Times New Roman"/>
          <w:b/>
        </w:rPr>
      </w:pPr>
      <w:r w:rsidRPr="00096BF3">
        <w:rPr>
          <w:rFonts w:ascii="Times New Roman" w:hAnsi="Times New Roman" w:cs="Times New Roman"/>
          <w:b/>
        </w:rPr>
        <w:t>Histology:</w:t>
      </w:r>
    </w:p>
    <w:p w14:paraId="0F671042" w14:textId="2D1DA2EF" w:rsidR="00845996" w:rsidRDefault="008B59DE" w:rsidP="0044376E">
      <w:pPr>
        <w:ind w:firstLine="720"/>
        <w:rPr>
          <w:rFonts w:ascii="Times New Roman" w:hAnsi="Times New Roman" w:cs="Times New Roman"/>
        </w:rPr>
      </w:pPr>
      <w:r>
        <w:rPr>
          <w:rFonts w:ascii="Times New Roman" w:hAnsi="Times New Roman" w:cs="Times New Roman"/>
        </w:rPr>
        <w:t>For</w:t>
      </w:r>
      <w:r w:rsidR="00845996" w:rsidRPr="00096BF3">
        <w:rPr>
          <w:rFonts w:ascii="Times New Roman" w:hAnsi="Times New Roman" w:cs="Times New Roman"/>
        </w:rPr>
        <w:t xml:space="preserve"> P0 and P3 experiments, </w:t>
      </w:r>
      <w:r>
        <w:rPr>
          <w:rFonts w:ascii="Times New Roman" w:hAnsi="Times New Roman" w:cs="Times New Roman"/>
        </w:rPr>
        <w:t xml:space="preserve">neonatal </w:t>
      </w:r>
      <w:r w:rsidR="00845996" w:rsidRPr="00096BF3">
        <w:rPr>
          <w:rFonts w:ascii="Times New Roman" w:hAnsi="Times New Roman" w:cs="Times New Roman"/>
        </w:rPr>
        <w:t>animals were anesthetized on ice</w:t>
      </w:r>
      <w:r>
        <w:rPr>
          <w:rFonts w:ascii="Times New Roman" w:hAnsi="Times New Roman" w:cs="Times New Roman"/>
        </w:rPr>
        <w:t xml:space="preserve">. For </w:t>
      </w:r>
      <w:r w:rsidR="00845996" w:rsidRPr="00096BF3">
        <w:rPr>
          <w:rFonts w:ascii="Times New Roman" w:hAnsi="Times New Roman" w:cs="Times New Roman"/>
        </w:rPr>
        <w:t>P21 and P56</w:t>
      </w:r>
      <w:r>
        <w:rPr>
          <w:rFonts w:ascii="Times New Roman" w:hAnsi="Times New Roman" w:cs="Times New Roman"/>
        </w:rPr>
        <w:t xml:space="preserve"> experiments,</w:t>
      </w:r>
      <w:r w:rsidR="00845996" w:rsidRPr="00096BF3">
        <w:rPr>
          <w:rFonts w:ascii="Times New Roman" w:hAnsi="Times New Roman" w:cs="Times New Roman"/>
        </w:rPr>
        <w:t xml:space="preserve"> animals were anesthetized with intraperitoneal injection</w:t>
      </w:r>
      <w:r w:rsidR="00845996">
        <w:rPr>
          <w:rFonts w:ascii="Times New Roman" w:hAnsi="Times New Roman" w:cs="Times New Roman"/>
        </w:rPr>
        <w:t xml:space="preserve"> of 100 mg/kg Ketamine containing 15 mg/kg Xylazine</w:t>
      </w:r>
      <w:r w:rsidR="00845996" w:rsidRPr="00096BF3">
        <w:rPr>
          <w:rFonts w:ascii="Times New Roman" w:hAnsi="Times New Roman" w:cs="Times New Roman"/>
        </w:rPr>
        <w:t xml:space="preserve">. Animals were perfused transcardially with cold PBS and then with 4% PFA in PBS, followed by brain isolation, 1-2 </w:t>
      </w:r>
      <w:proofErr w:type="spellStart"/>
      <w:r w:rsidR="00845996" w:rsidRPr="00096BF3">
        <w:rPr>
          <w:rFonts w:ascii="Times New Roman" w:hAnsi="Times New Roman" w:cs="Times New Roman"/>
        </w:rPr>
        <w:t>hr</w:t>
      </w:r>
      <w:proofErr w:type="spellEnd"/>
      <w:r w:rsidR="00845996" w:rsidRPr="00096BF3">
        <w:rPr>
          <w:rFonts w:ascii="Times New Roman" w:hAnsi="Times New Roman" w:cs="Times New Roman"/>
        </w:rPr>
        <w:t xml:space="preserve"> post-fixation, cryoprotected in 30% sucrose in PBS, and cut frozen (coronally or sagittally) on a sliding microtome at 40µm for immunohistochemistry or </w:t>
      </w:r>
      <w:r w:rsidR="00845996" w:rsidRPr="00096BF3">
        <w:rPr>
          <w:rFonts w:ascii="Times New Roman" w:hAnsi="Times New Roman" w:cs="Times New Roman"/>
          <w:i/>
        </w:rPr>
        <w:t>in situ</w:t>
      </w:r>
      <w:r w:rsidR="00845996" w:rsidRPr="00096BF3">
        <w:rPr>
          <w:rFonts w:ascii="Times New Roman" w:hAnsi="Times New Roman" w:cs="Times New Roman"/>
        </w:rPr>
        <w:t xml:space="preserve"> hybridization. All primary and secondary antibodies were diluted in PBS containing 10% Normal Serum, 0.25% Triton X-100 and 2% BSA. The following primary antibodies were used: Chicken anti-GFP (1:2000, Aves), mouse anti-Vglut1 (1:200, Synaptic Systems), rabbit anti-Vgat (1:500, Synaptic Systems), rabbit anti-PSD95 (1:200, Cell Signaling), mouse anti-gephyrin (1:200, Synaptic Systems). The secondary antibodies for immunofluorescence were Alexa Fluor-conjugated and purchased from Thermofisher. For </w:t>
      </w:r>
      <w:r w:rsidR="00845996">
        <w:rPr>
          <w:rFonts w:ascii="Times New Roman" w:hAnsi="Times New Roman" w:cs="Times New Roman"/>
          <w:i/>
        </w:rPr>
        <w:t xml:space="preserve">in vivo </w:t>
      </w:r>
      <w:r w:rsidR="00845996" w:rsidRPr="00096BF3">
        <w:rPr>
          <w:rFonts w:ascii="Times New Roman" w:hAnsi="Times New Roman" w:cs="Times New Roman"/>
        </w:rPr>
        <w:t xml:space="preserve">synapse immunohistochemistry, a total of n=30 apical dendrites were counted from each of </w:t>
      </w:r>
      <w:r w:rsidR="00845996" w:rsidRPr="00096BF3">
        <w:rPr>
          <w:rFonts w:ascii="Times New Roman" w:hAnsi="Times New Roman" w:cs="Times New Roman"/>
          <w:i/>
        </w:rPr>
        <w:t>Tbr1</w:t>
      </w:r>
      <w:r w:rsidR="00845996" w:rsidRPr="00096BF3">
        <w:rPr>
          <w:rFonts w:ascii="Times New Roman" w:hAnsi="Times New Roman" w:cs="Times New Roman"/>
          <w:i/>
          <w:vertAlign w:val="superscript"/>
        </w:rPr>
        <w:t>wildtype</w:t>
      </w:r>
      <w:r w:rsidR="00845996" w:rsidRPr="00096BF3">
        <w:rPr>
          <w:rFonts w:ascii="Times New Roman" w:hAnsi="Times New Roman" w:cs="Times New Roman"/>
        </w:rPr>
        <w:t xml:space="preserve">, </w:t>
      </w:r>
      <w:r w:rsidR="00845996" w:rsidRPr="00096BF3">
        <w:rPr>
          <w:rFonts w:ascii="Times New Roman" w:hAnsi="Times New Roman" w:cs="Times New Roman"/>
          <w:i/>
        </w:rPr>
        <w:t>Tbr1</w:t>
      </w:r>
      <w:r w:rsidR="00845996" w:rsidRPr="00096BF3">
        <w:rPr>
          <w:rFonts w:ascii="Times New Roman" w:hAnsi="Times New Roman" w:cs="Times New Roman"/>
          <w:i/>
          <w:vertAlign w:val="superscript"/>
        </w:rPr>
        <w:t>layer</w:t>
      </w:r>
      <w:r w:rsidR="00845996">
        <w:rPr>
          <w:rFonts w:ascii="Times New Roman" w:hAnsi="Times New Roman" w:cs="Times New Roman"/>
          <w:i/>
          <w:vertAlign w:val="superscript"/>
        </w:rPr>
        <w:t>5</w:t>
      </w:r>
      <w:r w:rsidR="00845996" w:rsidRPr="00096BF3">
        <w:rPr>
          <w:rFonts w:ascii="Times New Roman" w:hAnsi="Times New Roman" w:cs="Times New Roman"/>
        </w:rPr>
        <w:t xml:space="preserve"> heterozygous and </w:t>
      </w:r>
      <w:r w:rsidR="00845996" w:rsidRPr="00096BF3">
        <w:rPr>
          <w:rFonts w:ascii="Times New Roman" w:hAnsi="Times New Roman" w:cs="Times New Roman"/>
          <w:i/>
        </w:rPr>
        <w:t>Tbr1</w:t>
      </w:r>
      <w:r w:rsidR="00845996" w:rsidRPr="00096BF3">
        <w:rPr>
          <w:rFonts w:ascii="Times New Roman" w:hAnsi="Times New Roman" w:cs="Times New Roman"/>
          <w:i/>
          <w:vertAlign w:val="superscript"/>
        </w:rPr>
        <w:t>layer</w:t>
      </w:r>
      <w:r w:rsidR="00845996">
        <w:rPr>
          <w:rFonts w:ascii="Times New Roman" w:hAnsi="Times New Roman" w:cs="Times New Roman"/>
          <w:i/>
          <w:vertAlign w:val="superscript"/>
        </w:rPr>
        <w:t>5</w:t>
      </w:r>
      <w:r w:rsidR="00845996" w:rsidRPr="00096BF3">
        <w:rPr>
          <w:rFonts w:ascii="Times New Roman" w:hAnsi="Times New Roman" w:cs="Times New Roman"/>
        </w:rPr>
        <w:t xml:space="preserve"> homozygous mutants. The coronal sections were pre-treated with pepsin to enhance the staining. Immunofluorescence specimens were counterstained with 1% DAPI to assist the delineation of cortical layers. For </w:t>
      </w:r>
      <w:r w:rsidR="00845996" w:rsidRPr="00096BF3">
        <w:rPr>
          <w:rFonts w:ascii="Times New Roman" w:hAnsi="Times New Roman" w:cs="Times New Roman"/>
          <w:i/>
        </w:rPr>
        <w:t>in situ</w:t>
      </w:r>
      <w:r w:rsidR="00845996" w:rsidRPr="00096BF3">
        <w:rPr>
          <w:rFonts w:ascii="Times New Roman" w:hAnsi="Times New Roman" w:cs="Times New Roman"/>
        </w:rPr>
        <w:t xml:space="preserve"> hybridization a rostro-caudal coronal series of at least ten sections from n=2 brains from </w:t>
      </w:r>
      <w:r w:rsidR="00845996" w:rsidRPr="00096BF3">
        <w:rPr>
          <w:rFonts w:ascii="Times New Roman" w:hAnsi="Times New Roman" w:cs="Times New Roman"/>
          <w:i/>
        </w:rPr>
        <w:t>Tbr1</w:t>
      </w:r>
      <w:r w:rsidR="00845996" w:rsidRPr="00096BF3">
        <w:rPr>
          <w:rFonts w:ascii="Times New Roman" w:hAnsi="Times New Roman" w:cs="Times New Roman"/>
          <w:i/>
          <w:vertAlign w:val="superscript"/>
        </w:rPr>
        <w:t>wildtype</w:t>
      </w:r>
      <w:r w:rsidR="00845996" w:rsidRPr="00096BF3">
        <w:rPr>
          <w:rFonts w:ascii="Times New Roman" w:hAnsi="Times New Roman" w:cs="Times New Roman"/>
        </w:rPr>
        <w:t xml:space="preserve"> and </w:t>
      </w:r>
      <w:r w:rsidR="00845996" w:rsidRPr="00096BF3">
        <w:rPr>
          <w:rFonts w:ascii="Times New Roman" w:hAnsi="Times New Roman" w:cs="Times New Roman"/>
          <w:i/>
        </w:rPr>
        <w:t>Tbr1</w:t>
      </w:r>
      <w:r w:rsidR="00845996" w:rsidRPr="00096BF3">
        <w:rPr>
          <w:rFonts w:ascii="Times New Roman" w:hAnsi="Times New Roman" w:cs="Times New Roman"/>
          <w:i/>
          <w:vertAlign w:val="superscript"/>
        </w:rPr>
        <w:t>layer</w:t>
      </w:r>
      <w:r w:rsidR="00845996">
        <w:rPr>
          <w:rFonts w:ascii="Times New Roman" w:hAnsi="Times New Roman" w:cs="Times New Roman"/>
          <w:i/>
          <w:vertAlign w:val="superscript"/>
        </w:rPr>
        <w:t>5</w:t>
      </w:r>
      <w:r w:rsidR="00845996" w:rsidRPr="00096BF3">
        <w:rPr>
          <w:rFonts w:ascii="Times New Roman" w:hAnsi="Times New Roman" w:cs="Times New Roman"/>
        </w:rPr>
        <w:t xml:space="preserve"> </w:t>
      </w:r>
      <w:r w:rsidR="00845996">
        <w:rPr>
          <w:rFonts w:ascii="Times New Roman" w:hAnsi="Times New Roman" w:cs="Times New Roman"/>
        </w:rPr>
        <w:t xml:space="preserve">heterozygous and </w:t>
      </w:r>
      <w:r w:rsidR="00845996" w:rsidRPr="00096BF3">
        <w:rPr>
          <w:rFonts w:ascii="Times New Roman" w:hAnsi="Times New Roman" w:cs="Times New Roman"/>
        </w:rPr>
        <w:t xml:space="preserve">homozygous mutants were examined. Anti-sense riboprobes for </w:t>
      </w:r>
      <w:r w:rsidR="00845996">
        <w:rPr>
          <w:rFonts w:ascii="Times New Roman" w:hAnsi="Times New Roman" w:cs="Times New Roman"/>
          <w:i/>
        </w:rPr>
        <w:t xml:space="preserve">Calm2, Kif1a, Wnt7b, </w:t>
      </w:r>
      <w:r w:rsidR="00FE4FFC">
        <w:rPr>
          <w:rFonts w:ascii="Times New Roman" w:hAnsi="Times New Roman" w:cs="Times New Roman"/>
        </w:rPr>
        <w:t xml:space="preserve">and </w:t>
      </w:r>
      <w:r w:rsidR="00845996">
        <w:rPr>
          <w:rFonts w:ascii="Times New Roman" w:hAnsi="Times New Roman" w:cs="Times New Roman"/>
          <w:i/>
        </w:rPr>
        <w:t>Mgst3</w:t>
      </w:r>
      <w:r w:rsidR="00FE4FFC">
        <w:rPr>
          <w:rFonts w:ascii="Times New Roman" w:hAnsi="Times New Roman" w:cs="Times New Roman"/>
          <w:i/>
        </w:rPr>
        <w:t xml:space="preserve"> </w:t>
      </w:r>
      <w:r w:rsidR="00845996" w:rsidRPr="00096BF3">
        <w:rPr>
          <w:rFonts w:ascii="Times New Roman" w:hAnsi="Times New Roman" w:cs="Times New Roman"/>
        </w:rPr>
        <w:t>were prepared as previously described</w:t>
      </w:r>
      <w:r w:rsidR="004B3E6D">
        <w:rPr>
          <w:rFonts w:ascii="Times New Roman" w:hAnsi="Times New Roman" w:cs="Times New Roman"/>
        </w:rPr>
        <w:t xml:space="preserve"> </w:t>
      </w:r>
      <w:r w:rsidR="004B3E6D">
        <w:rPr>
          <w:rFonts w:ascii="Times New Roman" w:hAnsi="Times New Roman" w:cs="Times New Roman"/>
        </w:rPr>
        <w:fldChar w:fldCharType="begin">
          <w:fldData xml:space="preserve">PEVuZE5vdGU+PENpdGU+PEF1dGhvcj5Db2JvczwvQXV0aG9yPjxZZWFyPjIwMDU8L1llYXI+PElE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</w:fldData>
        </w:fldChar>
      </w:r>
      <w:r w:rsidR="004B3E6D">
        <w:rPr>
          <w:rFonts w:ascii="Times New Roman" w:hAnsi="Times New Roman" w:cs="Times New Roman"/>
        </w:rPr>
        <w:instrText xml:space="preserve"> ADDIN EN.CITE </w:instrText>
      </w:r>
      <w:r w:rsidR="004B3E6D">
        <w:rPr>
          <w:rFonts w:ascii="Times New Roman" w:hAnsi="Times New Roman" w:cs="Times New Roman"/>
        </w:rPr>
        <w:fldChar w:fldCharType="begin">
          <w:fldData xml:space="preserve">PEVuZE5vdGU+PENpdGU+PEF1dGhvcj5Db2JvczwvQXV0aG9yPjxZZWFyPjIwMDU8L1llYXI+PElE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</w:fldData>
        </w:fldChar>
      </w:r>
      <w:r w:rsidR="004B3E6D">
        <w:rPr>
          <w:rFonts w:ascii="Times New Roman" w:hAnsi="Times New Roman" w:cs="Times New Roman"/>
        </w:rPr>
        <w:instrText xml:space="preserve"> ADDIN EN.CITE.DATA </w:instrText>
      </w:r>
      <w:r w:rsidR="004B3E6D">
        <w:rPr>
          <w:rFonts w:ascii="Times New Roman" w:hAnsi="Times New Roman" w:cs="Times New Roman"/>
        </w:rPr>
      </w:r>
      <w:r w:rsidR="004B3E6D">
        <w:rPr>
          <w:rFonts w:ascii="Times New Roman" w:hAnsi="Times New Roman" w:cs="Times New Roman"/>
        </w:rPr>
        <w:fldChar w:fldCharType="end"/>
      </w:r>
      <w:r w:rsidR="004B3E6D">
        <w:rPr>
          <w:rFonts w:ascii="Times New Roman" w:hAnsi="Times New Roman" w:cs="Times New Roman"/>
        </w:rPr>
      </w:r>
      <w:r w:rsidR="004B3E6D">
        <w:rPr>
          <w:rFonts w:ascii="Times New Roman" w:hAnsi="Times New Roman" w:cs="Times New Roman"/>
        </w:rPr>
        <w:fldChar w:fldCharType="separate"/>
      </w:r>
      <w:r w:rsidR="004B3E6D">
        <w:rPr>
          <w:rFonts w:ascii="Times New Roman" w:hAnsi="Times New Roman" w:cs="Times New Roman"/>
          <w:noProof/>
        </w:rPr>
        <w:t>(Cobos et al., 2005; Fazel Darbandi et al., 2016)</w:t>
      </w:r>
      <w:r w:rsidR="004B3E6D">
        <w:rPr>
          <w:rFonts w:ascii="Times New Roman" w:hAnsi="Times New Roman" w:cs="Times New Roman"/>
        </w:rPr>
        <w:fldChar w:fldCharType="end"/>
      </w:r>
      <w:r w:rsidR="00845996" w:rsidRPr="00096BF3">
        <w:rPr>
          <w:rFonts w:ascii="Times New Roman" w:hAnsi="Times New Roman" w:cs="Times New Roman"/>
        </w:rPr>
        <w:t xml:space="preserve">. </w:t>
      </w:r>
      <w:r w:rsidR="00DE2E5D">
        <w:rPr>
          <w:rFonts w:ascii="Times New Roman" w:hAnsi="Times New Roman" w:cs="Times New Roman"/>
        </w:rPr>
        <w:t xml:space="preserve">We also investigated cortical lamination within rostral cortex including PFCx of wildtype brain at P3 and P21 using anti-sense riboprobes </w:t>
      </w:r>
      <w:r>
        <w:rPr>
          <w:rFonts w:ascii="Times New Roman" w:hAnsi="Times New Roman" w:cs="Times New Roman"/>
        </w:rPr>
        <w:t xml:space="preserve">for </w:t>
      </w:r>
      <w:r w:rsidR="00DE2E5D">
        <w:rPr>
          <w:rFonts w:ascii="Times New Roman" w:hAnsi="Times New Roman" w:cs="Times New Roman"/>
        </w:rPr>
        <w:t xml:space="preserve">lamination </w:t>
      </w:r>
      <w:r w:rsidR="00DE2E5D">
        <w:rPr>
          <w:rFonts w:ascii="Times New Roman" w:hAnsi="Times New Roman" w:cs="Times New Roman"/>
        </w:rPr>
        <w:lastRenderedPageBreak/>
        <w:t xml:space="preserve">markers </w:t>
      </w:r>
      <w:r w:rsidR="00DE2E5D">
        <w:rPr>
          <w:rFonts w:ascii="Times New Roman" w:hAnsi="Times New Roman" w:cs="Times New Roman"/>
          <w:i/>
        </w:rPr>
        <w:t xml:space="preserve">Cux2, Rorb, Etv1, </w:t>
      </w:r>
      <w:r w:rsidR="00DE2E5D" w:rsidRPr="00DE2E5D">
        <w:rPr>
          <w:rFonts w:ascii="Times New Roman" w:hAnsi="Times New Roman" w:cs="Times New Roman"/>
          <w:i/>
        </w:rPr>
        <w:t>Tbr1</w:t>
      </w:r>
      <w:r w:rsidR="00DE2E5D">
        <w:rPr>
          <w:rFonts w:ascii="Times New Roman" w:hAnsi="Times New Roman" w:cs="Times New Roman"/>
        </w:rPr>
        <w:t xml:space="preserve"> and</w:t>
      </w:r>
      <w:r w:rsidR="00DE2E5D">
        <w:rPr>
          <w:rFonts w:ascii="Times New Roman" w:hAnsi="Times New Roman" w:cs="Times New Roman"/>
          <w:i/>
        </w:rPr>
        <w:t xml:space="preserve"> Nr4a2</w:t>
      </w:r>
      <w:r w:rsidR="00DE2E5D">
        <w:rPr>
          <w:rFonts w:ascii="Times New Roman" w:hAnsi="Times New Roman" w:cs="Times New Roman"/>
        </w:rPr>
        <w:t xml:space="preserve">. </w:t>
      </w:r>
      <w:r w:rsidR="00845996" w:rsidRPr="00DE2E5D">
        <w:rPr>
          <w:rFonts w:ascii="Times New Roman" w:hAnsi="Times New Roman" w:cs="Times New Roman"/>
        </w:rPr>
        <w:t>ISH</w:t>
      </w:r>
      <w:r w:rsidR="00845996" w:rsidRPr="00096BF3">
        <w:rPr>
          <w:rFonts w:ascii="Times New Roman" w:hAnsi="Times New Roman" w:cs="Times New Roman"/>
        </w:rPr>
        <w:t xml:space="preserve"> was performed using digoxigenin-labeled riboprobes. </w:t>
      </w:r>
    </w:p>
    <w:p w14:paraId="58285FF2" w14:textId="77777777" w:rsidR="0044376E" w:rsidRPr="00096BF3" w:rsidRDefault="0044376E" w:rsidP="0044376E">
      <w:pPr>
        <w:ind w:firstLine="720"/>
        <w:rPr>
          <w:rFonts w:ascii="Times New Roman" w:hAnsi="Times New Roman" w:cs="Times New Roman"/>
        </w:rPr>
      </w:pPr>
    </w:p>
    <w:p w14:paraId="1FF59F42" w14:textId="77777777" w:rsidR="00845996" w:rsidRPr="00616EDC" w:rsidRDefault="00845996" w:rsidP="00A40B70">
      <w:pPr>
        <w:rPr>
          <w:rFonts w:ascii="Times New Roman" w:hAnsi="Times New Roman" w:cs="Times New Roman"/>
          <w:b/>
        </w:rPr>
      </w:pPr>
      <w:r w:rsidRPr="00616EDC">
        <w:rPr>
          <w:rFonts w:ascii="Times New Roman" w:hAnsi="Times New Roman" w:cs="Times New Roman"/>
          <w:b/>
        </w:rPr>
        <w:t>Image Acquisition and Analysis:</w:t>
      </w:r>
    </w:p>
    <w:p w14:paraId="2CEB6060" w14:textId="44B14AAB" w:rsidR="00845996" w:rsidRDefault="00845996" w:rsidP="0044376E">
      <w:pPr>
        <w:ind w:firstLine="720"/>
        <w:rPr>
          <w:rFonts w:ascii="Times New Roman" w:hAnsi="Times New Roman" w:cs="Times New Roman"/>
        </w:rPr>
      </w:pPr>
      <w:r w:rsidRPr="00616EDC">
        <w:rPr>
          <w:rFonts w:ascii="Times New Roman" w:hAnsi="Times New Roman" w:cs="Times New Roman"/>
        </w:rPr>
        <w:t xml:space="preserve">Fluorescent and bright-field images were taken using a </w:t>
      </w:r>
      <w:proofErr w:type="spellStart"/>
      <w:r w:rsidRPr="00616EDC">
        <w:rPr>
          <w:rFonts w:ascii="Times New Roman" w:hAnsi="Times New Roman" w:cs="Times New Roman"/>
        </w:rPr>
        <w:t>Coolsnap</w:t>
      </w:r>
      <w:proofErr w:type="spellEnd"/>
      <w:r w:rsidRPr="00616EDC">
        <w:rPr>
          <w:rFonts w:ascii="Times New Roman" w:hAnsi="Times New Roman" w:cs="Times New Roman"/>
        </w:rPr>
        <w:t xml:space="preserve"> camera (Photometrics) mounted on a Nikon Eclipse 80i microscope using NIS Elements acquisition software (Nikon). Confocal imaging</w:t>
      </w:r>
      <w:r w:rsidRPr="00096BF3">
        <w:rPr>
          <w:rFonts w:ascii="Times New Roman" w:hAnsi="Times New Roman" w:cs="Times New Roman"/>
        </w:rPr>
        <w:t xml:space="preserve"> experiments were conducted at the Cancer Research Laboratory (CRL) Molecular Imaging Center, supported by Helen Wills Neuroscience Institute at UC Berkeley. Confocal images were acquired using Zeiss LSM 880 with Airyscan with a 63X objective at 1,024</w:t>
      </w:r>
      <w:r w:rsidRPr="00096BF3">
        <w:rPr>
          <w:rFonts w:ascii="Times New Roman" w:hAnsi="Times New Roman" w:cs="Times New Roman"/>
        </w:rPr>
        <w:sym w:font="Symbol" w:char="F0B4"/>
      </w:r>
      <w:r w:rsidRPr="00096BF3">
        <w:rPr>
          <w:rFonts w:ascii="Times New Roman" w:hAnsi="Times New Roman" w:cs="Times New Roman"/>
        </w:rPr>
        <w:t xml:space="preserve">1,024 pixels resolution </w:t>
      </w:r>
      <w:r w:rsidR="00DC0557">
        <w:rPr>
          <w:rFonts w:ascii="Times New Roman" w:hAnsi="Times New Roman" w:cs="Times New Roman"/>
        </w:rPr>
        <w:t>with 2.</w:t>
      </w:r>
      <w:r w:rsidR="00B008F8">
        <w:rPr>
          <w:rFonts w:ascii="Times New Roman" w:hAnsi="Times New Roman" w:cs="Times New Roman"/>
        </w:rPr>
        <w:t>0</w:t>
      </w:r>
      <w:r w:rsidR="00DC0557">
        <w:rPr>
          <w:rFonts w:ascii="Times New Roman" w:hAnsi="Times New Roman" w:cs="Times New Roman"/>
        </w:rPr>
        <w:t xml:space="preserve">X optical zoom </w:t>
      </w:r>
      <w:r w:rsidRPr="00096BF3">
        <w:rPr>
          <w:rFonts w:ascii="Times New Roman" w:hAnsi="Times New Roman" w:cs="Times New Roman"/>
        </w:rPr>
        <w:t xml:space="preserve">using ZEN 2.0 software. Brightness and contrast were adjusted, and images merged using Photoshop or ImageJ software. ImageJ software was used for image processing. For synapse counting (presynaptic and postsynaptic boutons), confocal image stacks (0.4µm step size) were processed with ImageJ software. In brief, background subtraction and smooth filter were applied to each stack. Using a threshold function, each stack was converted into a ‘masks’ image. Furthermore, the channels were co-localized with the Image Calculator plugging. Lastly, the number of co-localizations were counted, and the length of each dendrite was measured in each of the focal plane. Staining for control and mutant were done in parallel as </w:t>
      </w:r>
      <w:r w:rsidRPr="00616EDC">
        <w:rPr>
          <w:rFonts w:ascii="Times New Roman" w:hAnsi="Times New Roman" w:cs="Times New Roman"/>
        </w:rPr>
        <w:t xml:space="preserve">well as the image capturing. </w:t>
      </w:r>
    </w:p>
    <w:p w14:paraId="5CDCFB98" w14:textId="77777777" w:rsidR="0044376E" w:rsidRPr="00616EDC" w:rsidRDefault="0044376E" w:rsidP="0044376E">
      <w:pPr>
        <w:ind w:firstLine="720"/>
        <w:rPr>
          <w:rFonts w:ascii="Times New Roman" w:hAnsi="Times New Roman" w:cs="Times New Roman"/>
        </w:rPr>
      </w:pPr>
    </w:p>
    <w:p w14:paraId="24ACE351" w14:textId="77777777" w:rsidR="00845996" w:rsidRPr="00616EDC" w:rsidRDefault="00845996" w:rsidP="00A40B70">
      <w:pPr>
        <w:rPr>
          <w:rFonts w:ascii="Times New Roman" w:hAnsi="Times New Roman" w:cs="Times New Roman"/>
          <w:b/>
          <w:bCs/>
        </w:rPr>
      </w:pPr>
      <w:r w:rsidRPr="00616EDC">
        <w:rPr>
          <w:rFonts w:ascii="Times New Roman" w:hAnsi="Times New Roman" w:cs="Times New Roman"/>
          <w:b/>
          <w:bCs/>
        </w:rPr>
        <w:t>Electrophysiology:</w:t>
      </w:r>
    </w:p>
    <w:p w14:paraId="17995FE3" w14:textId="7885AD71" w:rsidR="00845996" w:rsidRDefault="00845996" w:rsidP="0044376E">
      <w:pPr>
        <w:ind w:firstLine="720"/>
        <w:rPr>
          <w:rFonts w:ascii="Times New Roman" w:hAnsi="Times New Roman" w:cs="Times New Roman"/>
          <w:bCs/>
        </w:rPr>
      </w:pPr>
      <w:r w:rsidRPr="00616EDC">
        <w:rPr>
          <w:rFonts w:ascii="Times New Roman" w:hAnsi="Times New Roman" w:cs="Times New Roman"/>
          <w:bCs/>
        </w:rPr>
        <w:t xml:space="preserve">Coronal brain slices (250 µm) including </w:t>
      </w:r>
      <w:r w:rsidR="008956E3">
        <w:rPr>
          <w:rFonts w:ascii="Times New Roman" w:hAnsi="Times New Roman" w:cs="Times New Roman"/>
          <w:bCs/>
        </w:rPr>
        <w:t>medial prefrontal</w:t>
      </w:r>
      <w:r w:rsidR="008956E3" w:rsidRPr="00616EDC">
        <w:rPr>
          <w:rFonts w:ascii="Times New Roman" w:hAnsi="Times New Roman" w:cs="Times New Roman"/>
          <w:bCs/>
        </w:rPr>
        <w:t xml:space="preserve"> </w:t>
      </w:r>
      <w:r w:rsidRPr="00616EDC">
        <w:rPr>
          <w:rFonts w:ascii="Times New Roman" w:hAnsi="Times New Roman" w:cs="Times New Roman"/>
          <w:bCs/>
        </w:rPr>
        <w:t>cortex were made from three mice (n=3) at age p21-28 and at p56-p80. Slicing solution was chilled to 4°C and contained (in mM): 234 sucrose, 26 NaHCO</w:t>
      </w:r>
      <w:r w:rsidRPr="00616EDC">
        <w:rPr>
          <w:rFonts w:ascii="Times New Roman" w:hAnsi="Times New Roman" w:cs="Times New Roman"/>
          <w:bCs/>
          <w:vertAlign w:val="subscript"/>
        </w:rPr>
        <w:t>3</w:t>
      </w:r>
      <w:r w:rsidRPr="00616EDC">
        <w:rPr>
          <w:rFonts w:ascii="Times New Roman" w:hAnsi="Times New Roman" w:cs="Times New Roman"/>
          <w:bCs/>
        </w:rPr>
        <w:t>, 11 glucose, 10 MgSO</w:t>
      </w:r>
      <w:r w:rsidRPr="00616EDC">
        <w:rPr>
          <w:rFonts w:ascii="Times New Roman" w:hAnsi="Times New Roman" w:cs="Times New Roman"/>
          <w:bCs/>
          <w:vertAlign w:val="subscript"/>
        </w:rPr>
        <w:t>4</w:t>
      </w:r>
      <w:r w:rsidRPr="00616EDC">
        <w:rPr>
          <w:rFonts w:ascii="Times New Roman" w:hAnsi="Times New Roman" w:cs="Times New Roman"/>
          <w:bCs/>
        </w:rPr>
        <w:t xml:space="preserve">, 2.5 </w:t>
      </w:r>
      <w:proofErr w:type="spellStart"/>
      <w:r w:rsidRPr="00616EDC">
        <w:rPr>
          <w:rFonts w:ascii="Times New Roman" w:hAnsi="Times New Roman" w:cs="Times New Roman"/>
          <w:bCs/>
        </w:rPr>
        <w:t>KCl</w:t>
      </w:r>
      <w:proofErr w:type="spellEnd"/>
      <w:r w:rsidRPr="00616EDC">
        <w:rPr>
          <w:rFonts w:ascii="Times New Roman" w:hAnsi="Times New Roman" w:cs="Times New Roman"/>
          <w:bCs/>
        </w:rPr>
        <w:t>, 1.25 NaH</w:t>
      </w:r>
      <w:r w:rsidRPr="00616EDC">
        <w:rPr>
          <w:rFonts w:ascii="Times New Roman" w:hAnsi="Times New Roman" w:cs="Times New Roman"/>
          <w:bCs/>
          <w:vertAlign w:val="subscript"/>
        </w:rPr>
        <w:t>2</w:t>
      </w:r>
      <w:r w:rsidRPr="00616EDC">
        <w:rPr>
          <w:rFonts w:ascii="Times New Roman" w:hAnsi="Times New Roman" w:cs="Times New Roman"/>
          <w:bCs/>
        </w:rPr>
        <w:t>PO</w:t>
      </w:r>
      <w:r w:rsidRPr="00616EDC">
        <w:rPr>
          <w:rFonts w:ascii="Times New Roman" w:hAnsi="Times New Roman" w:cs="Times New Roman"/>
          <w:bCs/>
          <w:vertAlign w:val="subscript"/>
        </w:rPr>
        <w:t>4</w:t>
      </w:r>
      <w:r w:rsidRPr="00616EDC">
        <w:rPr>
          <w:rFonts w:ascii="Times New Roman" w:hAnsi="Times New Roman" w:cs="Times New Roman"/>
          <w:bCs/>
        </w:rPr>
        <w:t>, 0.5 CaCl</w:t>
      </w:r>
      <w:r w:rsidRPr="00616EDC">
        <w:rPr>
          <w:rFonts w:ascii="Times New Roman" w:hAnsi="Times New Roman" w:cs="Times New Roman"/>
          <w:bCs/>
          <w:vertAlign w:val="subscript"/>
        </w:rPr>
        <w:t>2</w:t>
      </w:r>
      <w:r w:rsidRPr="00616EDC">
        <w:rPr>
          <w:rFonts w:ascii="Times New Roman" w:hAnsi="Times New Roman" w:cs="Times New Roman"/>
          <w:bCs/>
        </w:rPr>
        <w:t>, bubbled with 5% CO</w:t>
      </w:r>
      <w:r w:rsidRPr="00616EDC">
        <w:rPr>
          <w:rFonts w:ascii="Times New Roman" w:hAnsi="Times New Roman" w:cs="Times New Roman"/>
          <w:bCs/>
          <w:vertAlign w:val="subscript"/>
        </w:rPr>
        <w:t>2</w:t>
      </w:r>
      <w:r w:rsidRPr="00616EDC">
        <w:rPr>
          <w:rFonts w:ascii="Times New Roman" w:hAnsi="Times New Roman" w:cs="Times New Roman"/>
          <w:bCs/>
        </w:rPr>
        <w:t>/ 95% O</w:t>
      </w:r>
      <w:r w:rsidRPr="00616EDC">
        <w:rPr>
          <w:rFonts w:ascii="Times New Roman" w:hAnsi="Times New Roman" w:cs="Times New Roman"/>
          <w:bCs/>
          <w:vertAlign w:val="subscript"/>
        </w:rPr>
        <w:t>2</w:t>
      </w:r>
      <w:r w:rsidRPr="00096BF3">
        <w:rPr>
          <w:rFonts w:ascii="Times New Roman" w:hAnsi="Times New Roman" w:cs="Times New Roman"/>
          <w:bCs/>
        </w:rPr>
        <w:t>. Slices were incubated in artificial cerebrospinal fluid (</w:t>
      </w:r>
      <w:proofErr w:type="spellStart"/>
      <w:r w:rsidRPr="00096BF3">
        <w:rPr>
          <w:rFonts w:ascii="Times New Roman" w:hAnsi="Times New Roman" w:cs="Times New Roman"/>
          <w:bCs/>
        </w:rPr>
        <w:t>aCSF</w:t>
      </w:r>
      <w:proofErr w:type="spellEnd"/>
      <w:r w:rsidRPr="00096BF3">
        <w:rPr>
          <w:rFonts w:ascii="Times New Roman" w:hAnsi="Times New Roman" w:cs="Times New Roman"/>
          <w:bCs/>
        </w:rPr>
        <w:t xml:space="preserve">) at 32°C for 30 minutes and then at room temperature until recording. </w:t>
      </w:r>
      <w:proofErr w:type="spellStart"/>
      <w:r w:rsidRPr="00096BF3">
        <w:rPr>
          <w:rFonts w:ascii="Times New Roman" w:hAnsi="Times New Roman" w:cs="Times New Roman"/>
          <w:bCs/>
        </w:rPr>
        <w:t>aCSF</w:t>
      </w:r>
      <w:proofErr w:type="spellEnd"/>
      <w:r w:rsidRPr="00096BF3">
        <w:rPr>
          <w:rFonts w:ascii="Times New Roman" w:hAnsi="Times New Roman" w:cs="Times New Roman"/>
          <w:bCs/>
        </w:rPr>
        <w:t xml:space="preserve"> contained (in </w:t>
      </w:r>
      <w:proofErr w:type="spellStart"/>
      <w:r w:rsidRPr="00096BF3">
        <w:rPr>
          <w:rFonts w:ascii="Times New Roman" w:hAnsi="Times New Roman" w:cs="Times New Roman"/>
          <w:bCs/>
        </w:rPr>
        <w:t>mM</w:t>
      </w:r>
      <w:proofErr w:type="spellEnd"/>
      <w:r w:rsidRPr="00096BF3">
        <w:rPr>
          <w:rFonts w:ascii="Times New Roman" w:hAnsi="Times New Roman" w:cs="Times New Roman"/>
          <w:bCs/>
        </w:rPr>
        <w:t>): 123 NaCl, 26 NaHCO</w:t>
      </w:r>
      <w:r w:rsidRPr="00096BF3">
        <w:rPr>
          <w:rFonts w:ascii="Times New Roman" w:hAnsi="Times New Roman" w:cs="Times New Roman"/>
          <w:bCs/>
          <w:vertAlign w:val="subscript"/>
        </w:rPr>
        <w:t>3</w:t>
      </w:r>
      <w:r w:rsidRPr="00096BF3">
        <w:rPr>
          <w:rFonts w:ascii="Times New Roman" w:hAnsi="Times New Roman" w:cs="Times New Roman"/>
          <w:bCs/>
        </w:rPr>
        <w:t xml:space="preserve">, 11 glucose, 3 </w:t>
      </w:r>
      <w:proofErr w:type="spellStart"/>
      <w:r w:rsidRPr="00096BF3">
        <w:rPr>
          <w:rFonts w:ascii="Times New Roman" w:hAnsi="Times New Roman" w:cs="Times New Roman"/>
          <w:bCs/>
        </w:rPr>
        <w:t>KCl</w:t>
      </w:r>
      <w:proofErr w:type="spellEnd"/>
      <w:r w:rsidRPr="00096BF3">
        <w:rPr>
          <w:rFonts w:ascii="Times New Roman" w:hAnsi="Times New Roman" w:cs="Times New Roman"/>
          <w:bCs/>
        </w:rPr>
        <w:t>, 2 CaCl</w:t>
      </w:r>
      <w:r w:rsidRPr="00096BF3">
        <w:rPr>
          <w:rFonts w:ascii="Times New Roman" w:hAnsi="Times New Roman" w:cs="Times New Roman"/>
          <w:bCs/>
          <w:vertAlign w:val="subscript"/>
        </w:rPr>
        <w:t>2</w:t>
      </w:r>
      <w:r w:rsidRPr="00096BF3">
        <w:rPr>
          <w:rFonts w:ascii="Times New Roman" w:hAnsi="Times New Roman" w:cs="Times New Roman"/>
          <w:bCs/>
        </w:rPr>
        <w:t>, 1.25 NaH</w:t>
      </w:r>
      <w:r w:rsidRPr="00096BF3">
        <w:rPr>
          <w:rFonts w:ascii="Times New Roman" w:hAnsi="Times New Roman" w:cs="Times New Roman"/>
          <w:bCs/>
          <w:vertAlign w:val="subscript"/>
        </w:rPr>
        <w:t>2</w:t>
      </w:r>
      <w:r w:rsidRPr="00096BF3">
        <w:rPr>
          <w:rFonts w:ascii="Times New Roman" w:hAnsi="Times New Roman" w:cs="Times New Roman"/>
          <w:bCs/>
        </w:rPr>
        <w:t>PO</w:t>
      </w:r>
      <w:r w:rsidRPr="00096BF3">
        <w:rPr>
          <w:rFonts w:ascii="Times New Roman" w:hAnsi="Times New Roman" w:cs="Times New Roman"/>
          <w:bCs/>
          <w:vertAlign w:val="subscript"/>
        </w:rPr>
        <w:t>4</w:t>
      </w:r>
      <w:r w:rsidRPr="00096BF3">
        <w:rPr>
          <w:rFonts w:ascii="Times New Roman" w:hAnsi="Times New Roman" w:cs="Times New Roman"/>
          <w:bCs/>
        </w:rPr>
        <w:t>, 1 MgCl</w:t>
      </w:r>
      <w:r w:rsidRPr="00096BF3">
        <w:rPr>
          <w:rFonts w:ascii="Times New Roman" w:hAnsi="Times New Roman" w:cs="Times New Roman"/>
          <w:bCs/>
          <w:vertAlign w:val="subscript"/>
        </w:rPr>
        <w:t>2</w:t>
      </w:r>
      <w:r w:rsidRPr="00096BF3">
        <w:rPr>
          <w:rFonts w:ascii="Times New Roman" w:hAnsi="Times New Roman" w:cs="Times New Roman"/>
          <w:bCs/>
        </w:rPr>
        <w:t>, also bubbled with 5% CO</w:t>
      </w:r>
      <w:r w:rsidRPr="00096BF3">
        <w:rPr>
          <w:rFonts w:ascii="Times New Roman" w:hAnsi="Times New Roman" w:cs="Times New Roman"/>
          <w:bCs/>
          <w:vertAlign w:val="subscript"/>
        </w:rPr>
        <w:t>2</w:t>
      </w:r>
      <w:r w:rsidRPr="00096BF3">
        <w:rPr>
          <w:rFonts w:ascii="Times New Roman" w:hAnsi="Times New Roman" w:cs="Times New Roman"/>
          <w:bCs/>
        </w:rPr>
        <w:t>/ 95% O</w:t>
      </w:r>
      <w:r w:rsidRPr="00096BF3">
        <w:rPr>
          <w:rFonts w:ascii="Times New Roman" w:hAnsi="Times New Roman" w:cs="Times New Roman"/>
          <w:bCs/>
          <w:vertAlign w:val="subscript"/>
        </w:rPr>
        <w:t>2</w:t>
      </w:r>
      <w:r w:rsidRPr="00096BF3">
        <w:rPr>
          <w:rFonts w:ascii="Times New Roman" w:hAnsi="Times New Roman" w:cs="Times New Roman"/>
          <w:bCs/>
        </w:rPr>
        <w:t xml:space="preserve">. Neurons were visualized using differential interference contrast or DODT contrast microscopy on an upright microscope (Olympus). </w:t>
      </w:r>
      <w:r>
        <w:rPr>
          <w:rFonts w:ascii="Times New Roman" w:hAnsi="Times New Roman" w:cs="Times New Roman"/>
          <w:bCs/>
          <w:i/>
        </w:rPr>
        <w:t>Rbp4</w:t>
      </w:r>
      <w:r w:rsidRPr="00096BF3">
        <w:rPr>
          <w:rFonts w:ascii="Times New Roman" w:hAnsi="Times New Roman" w:cs="Times New Roman"/>
          <w:bCs/>
          <w:i/>
        </w:rPr>
        <w:t>-cre</w:t>
      </w:r>
      <w:r w:rsidRPr="00096BF3">
        <w:rPr>
          <w:rFonts w:ascii="Times New Roman" w:hAnsi="Times New Roman" w:cs="Times New Roman"/>
          <w:bCs/>
        </w:rPr>
        <w:t xml:space="preserve"> positive neurons were identified by fluorescent visualization of </w:t>
      </w:r>
      <w:proofErr w:type="spellStart"/>
      <w:r w:rsidRPr="00096BF3">
        <w:rPr>
          <w:rFonts w:ascii="Times New Roman" w:hAnsi="Times New Roman" w:cs="Times New Roman"/>
          <w:bCs/>
        </w:rPr>
        <w:t>cre</w:t>
      </w:r>
      <w:proofErr w:type="spellEnd"/>
      <w:r w:rsidRPr="00096BF3">
        <w:rPr>
          <w:rFonts w:ascii="Times New Roman" w:hAnsi="Times New Roman" w:cs="Times New Roman"/>
          <w:bCs/>
        </w:rPr>
        <w:t xml:space="preserve">-dependent </w:t>
      </w:r>
      <w:proofErr w:type="spellStart"/>
      <w:r w:rsidRPr="00096BF3">
        <w:rPr>
          <w:rFonts w:ascii="Times New Roman" w:hAnsi="Times New Roman" w:cs="Times New Roman"/>
          <w:bCs/>
        </w:rPr>
        <w:t>tdTomato</w:t>
      </w:r>
      <w:proofErr w:type="spellEnd"/>
      <w:r w:rsidRPr="00096BF3">
        <w:rPr>
          <w:rFonts w:ascii="Times New Roman" w:hAnsi="Times New Roman" w:cs="Times New Roman"/>
          <w:bCs/>
        </w:rPr>
        <w:t xml:space="preserve">. We obtained somatic whole-cell patch clamp recordings using a </w:t>
      </w:r>
      <w:proofErr w:type="spellStart"/>
      <w:r w:rsidRPr="00096BF3">
        <w:rPr>
          <w:rFonts w:ascii="Times New Roman" w:hAnsi="Times New Roman" w:cs="Times New Roman"/>
          <w:bCs/>
        </w:rPr>
        <w:t>Multiclamp</w:t>
      </w:r>
      <w:proofErr w:type="spellEnd"/>
      <w:r w:rsidRPr="00096BF3">
        <w:rPr>
          <w:rFonts w:ascii="Times New Roman" w:hAnsi="Times New Roman" w:cs="Times New Roman"/>
          <w:bCs/>
        </w:rPr>
        <w:t xml:space="preserve"> 700B (Molecular Devices) amplifier and acquired with </w:t>
      </w:r>
      <w:proofErr w:type="spellStart"/>
      <w:r w:rsidRPr="00096BF3">
        <w:rPr>
          <w:rFonts w:ascii="Times New Roman" w:hAnsi="Times New Roman" w:cs="Times New Roman"/>
          <w:bCs/>
        </w:rPr>
        <w:t>pClamp</w:t>
      </w:r>
      <w:proofErr w:type="spellEnd"/>
      <w:r w:rsidRPr="00096BF3">
        <w:rPr>
          <w:rFonts w:ascii="Times New Roman" w:hAnsi="Times New Roman" w:cs="Times New Roman"/>
          <w:bCs/>
        </w:rPr>
        <w:t xml:space="preserve">. Patch pipettes (2-5 MΩ tip resistance) were filled with the following (in </w:t>
      </w:r>
      <w:proofErr w:type="spellStart"/>
      <w:r w:rsidRPr="00096BF3">
        <w:rPr>
          <w:rFonts w:ascii="Times New Roman" w:hAnsi="Times New Roman" w:cs="Times New Roman"/>
          <w:bCs/>
        </w:rPr>
        <w:t>mM</w:t>
      </w:r>
      <w:proofErr w:type="spellEnd"/>
      <w:r w:rsidRPr="00096BF3">
        <w:rPr>
          <w:rFonts w:ascii="Times New Roman" w:hAnsi="Times New Roman" w:cs="Times New Roman"/>
          <w:bCs/>
        </w:rPr>
        <w:t xml:space="preserve">): 130 </w:t>
      </w:r>
      <w:proofErr w:type="spellStart"/>
      <w:r w:rsidRPr="00096BF3">
        <w:rPr>
          <w:rFonts w:ascii="Times New Roman" w:hAnsi="Times New Roman" w:cs="Times New Roman"/>
          <w:bCs/>
        </w:rPr>
        <w:t>KGluconate</w:t>
      </w:r>
      <w:proofErr w:type="spellEnd"/>
      <w:r w:rsidRPr="00096BF3">
        <w:rPr>
          <w:rFonts w:ascii="Times New Roman" w:hAnsi="Times New Roman" w:cs="Times New Roman"/>
          <w:bCs/>
        </w:rPr>
        <w:t xml:space="preserve">, 10 </w:t>
      </w:r>
      <w:proofErr w:type="spellStart"/>
      <w:r w:rsidRPr="00096BF3">
        <w:rPr>
          <w:rFonts w:ascii="Times New Roman" w:hAnsi="Times New Roman" w:cs="Times New Roman"/>
          <w:bCs/>
        </w:rPr>
        <w:t>KCl</w:t>
      </w:r>
      <w:proofErr w:type="spellEnd"/>
      <w:r w:rsidRPr="00096BF3">
        <w:rPr>
          <w:rFonts w:ascii="Times New Roman" w:hAnsi="Times New Roman" w:cs="Times New Roman"/>
          <w:bCs/>
        </w:rPr>
        <w:t>, 10 HEPES, 10 EGTA, 2 MgCl</w:t>
      </w:r>
      <w:r w:rsidRPr="00096BF3">
        <w:rPr>
          <w:rFonts w:ascii="Times New Roman" w:hAnsi="Times New Roman" w:cs="Times New Roman"/>
          <w:bCs/>
          <w:vertAlign w:val="subscript"/>
        </w:rPr>
        <w:t>2</w:t>
      </w:r>
      <w:r w:rsidRPr="00096BF3">
        <w:rPr>
          <w:rFonts w:ascii="Times New Roman" w:hAnsi="Times New Roman" w:cs="Times New Roman"/>
          <w:bCs/>
        </w:rPr>
        <w:t xml:space="preserve">, 2 </w:t>
      </w:r>
      <w:proofErr w:type="spellStart"/>
      <w:r w:rsidRPr="00096BF3">
        <w:rPr>
          <w:rFonts w:ascii="Times New Roman" w:hAnsi="Times New Roman" w:cs="Times New Roman"/>
          <w:bCs/>
        </w:rPr>
        <w:t>MgATP</w:t>
      </w:r>
      <w:proofErr w:type="spellEnd"/>
      <w:r w:rsidRPr="00096BF3">
        <w:rPr>
          <w:rFonts w:ascii="Times New Roman" w:hAnsi="Times New Roman" w:cs="Times New Roman"/>
          <w:bCs/>
        </w:rPr>
        <w:t>, 0.3 Na</w:t>
      </w:r>
      <w:r w:rsidRPr="00096BF3">
        <w:rPr>
          <w:rFonts w:ascii="Times New Roman" w:hAnsi="Times New Roman" w:cs="Times New Roman"/>
          <w:bCs/>
          <w:vertAlign w:val="subscript"/>
        </w:rPr>
        <w:t>3</w:t>
      </w:r>
      <w:r w:rsidRPr="00096BF3">
        <w:rPr>
          <w:rFonts w:ascii="Times New Roman" w:hAnsi="Times New Roman" w:cs="Times New Roman"/>
          <w:bCs/>
        </w:rPr>
        <w:t xml:space="preserve">GTP. All recordings were made at 32-34°C. Series resistance was compensated in all current clamp experiments and monitored throughout recordings. Recordings were discarded if Rs changed by &gt;25%. For spontaneous EPSC and IPSC recordings cells were held in voltage clamp at -70 mV and +10mV, respectively. In both cases patch pipettes were filled with the following (in </w:t>
      </w:r>
      <w:proofErr w:type="spellStart"/>
      <w:r w:rsidRPr="00096BF3">
        <w:rPr>
          <w:rFonts w:ascii="Times New Roman" w:hAnsi="Times New Roman" w:cs="Times New Roman"/>
          <w:bCs/>
        </w:rPr>
        <w:t>mM</w:t>
      </w:r>
      <w:proofErr w:type="spellEnd"/>
      <w:r w:rsidRPr="00096BF3">
        <w:rPr>
          <w:rFonts w:ascii="Times New Roman" w:hAnsi="Times New Roman" w:cs="Times New Roman"/>
          <w:bCs/>
        </w:rPr>
        <w:t xml:space="preserve">): 135 Cesium </w:t>
      </w:r>
      <w:proofErr w:type="spellStart"/>
      <w:r w:rsidRPr="00096BF3">
        <w:rPr>
          <w:rFonts w:ascii="Times New Roman" w:hAnsi="Times New Roman" w:cs="Times New Roman"/>
          <w:bCs/>
        </w:rPr>
        <w:t>Methanesulfonate</w:t>
      </w:r>
      <w:proofErr w:type="spellEnd"/>
      <w:r w:rsidRPr="00096BF3">
        <w:rPr>
          <w:rFonts w:ascii="Times New Roman" w:hAnsi="Times New Roman" w:cs="Times New Roman"/>
          <w:bCs/>
        </w:rPr>
        <w:t xml:space="preserve">, 8 </w:t>
      </w:r>
      <w:proofErr w:type="spellStart"/>
      <w:r w:rsidRPr="00096BF3">
        <w:rPr>
          <w:rFonts w:ascii="Times New Roman" w:hAnsi="Times New Roman" w:cs="Times New Roman"/>
          <w:bCs/>
        </w:rPr>
        <w:t>NaCl</w:t>
      </w:r>
      <w:proofErr w:type="spellEnd"/>
      <w:r w:rsidRPr="00096BF3">
        <w:rPr>
          <w:rFonts w:ascii="Times New Roman" w:hAnsi="Times New Roman" w:cs="Times New Roman"/>
          <w:bCs/>
        </w:rPr>
        <w:t xml:space="preserve">, 10 HEPES, 0.3 EGTA, 5 QX314, 4 </w:t>
      </w:r>
      <w:proofErr w:type="spellStart"/>
      <w:r w:rsidRPr="00096BF3">
        <w:rPr>
          <w:rFonts w:ascii="Times New Roman" w:hAnsi="Times New Roman" w:cs="Times New Roman"/>
          <w:bCs/>
        </w:rPr>
        <w:t>MgATP</w:t>
      </w:r>
      <w:proofErr w:type="spellEnd"/>
      <w:r w:rsidRPr="00096BF3">
        <w:rPr>
          <w:rFonts w:ascii="Times New Roman" w:hAnsi="Times New Roman" w:cs="Times New Roman"/>
          <w:bCs/>
        </w:rPr>
        <w:t>, 0.3 Na</w:t>
      </w:r>
      <w:r w:rsidRPr="00096BF3">
        <w:rPr>
          <w:rFonts w:ascii="Times New Roman" w:hAnsi="Times New Roman" w:cs="Times New Roman"/>
          <w:bCs/>
          <w:vertAlign w:val="subscript"/>
        </w:rPr>
        <w:t>3</w:t>
      </w:r>
      <w:r w:rsidRPr="00096BF3">
        <w:rPr>
          <w:rFonts w:ascii="Times New Roman" w:hAnsi="Times New Roman" w:cs="Times New Roman"/>
          <w:bCs/>
        </w:rPr>
        <w:t>GTP.</w:t>
      </w:r>
    </w:p>
    <w:p w14:paraId="7200498D" w14:textId="77777777" w:rsidR="0044376E" w:rsidRPr="00096BF3" w:rsidRDefault="0044376E" w:rsidP="0044376E">
      <w:pPr>
        <w:ind w:firstLine="720"/>
        <w:rPr>
          <w:rFonts w:ascii="Times New Roman" w:hAnsi="Times New Roman" w:cs="Times New Roman"/>
          <w:bCs/>
        </w:rPr>
      </w:pPr>
    </w:p>
    <w:p w14:paraId="10128802" w14:textId="77777777" w:rsidR="00845996" w:rsidRPr="00616EDC" w:rsidRDefault="00845996" w:rsidP="00A40B70">
      <w:pPr>
        <w:rPr>
          <w:rFonts w:ascii="Times New Roman" w:hAnsi="Times New Roman" w:cs="Times New Roman"/>
          <w:b/>
          <w:bCs/>
        </w:rPr>
      </w:pPr>
      <w:r w:rsidRPr="00616EDC">
        <w:rPr>
          <w:rFonts w:ascii="Times New Roman" w:hAnsi="Times New Roman" w:cs="Times New Roman"/>
          <w:b/>
          <w:bCs/>
        </w:rPr>
        <w:t>Behavioral Assays:</w:t>
      </w:r>
    </w:p>
    <w:p w14:paraId="31F869DA" w14:textId="77777777" w:rsidR="00845996" w:rsidRPr="00616EDC" w:rsidRDefault="00845996" w:rsidP="00A40B70">
      <w:pPr>
        <w:ind w:firstLine="720"/>
        <w:rPr>
          <w:rFonts w:ascii="Times New Roman" w:hAnsi="Times New Roman" w:cs="Times New Roman"/>
          <w:bCs/>
        </w:rPr>
      </w:pPr>
      <w:r w:rsidRPr="00616EDC">
        <w:rPr>
          <w:rFonts w:ascii="Times New Roman" w:hAnsi="Times New Roman" w:cs="Times New Roman"/>
          <w:bCs/>
        </w:rPr>
        <w:t>Experiments were conducted during the light cycle (8am to 8pm). Mice were habituated to investigator handling for 1-2min on three consecutive days. On the testing day, mice were transferred</w:t>
      </w:r>
      <w:r w:rsidRPr="00096BF3">
        <w:rPr>
          <w:rFonts w:ascii="Times New Roman" w:hAnsi="Times New Roman" w:cs="Times New Roman"/>
          <w:bCs/>
        </w:rPr>
        <w:t xml:space="preserve"> to experimental room and allowed to habituate for at least 45 minutes prior to testing. </w:t>
      </w:r>
      <w:r w:rsidRPr="00616EDC">
        <w:rPr>
          <w:rFonts w:ascii="Times New Roman" w:hAnsi="Times New Roman" w:cs="Times New Roman"/>
          <w:bCs/>
        </w:rPr>
        <w:t>All behavior assays were performed on mice age P56 to P80. We were blind to the genotypes during scoring of videos.</w:t>
      </w:r>
    </w:p>
    <w:p w14:paraId="2201A1B8" w14:textId="77777777" w:rsidR="00845996" w:rsidRPr="00616EDC" w:rsidRDefault="00845996" w:rsidP="00A40B70">
      <w:pPr>
        <w:rPr>
          <w:rFonts w:ascii="Times New Roman" w:hAnsi="Times New Roman" w:cs="Times New Roman"/>
          <w:bCs/>
        </w:rPr>
      </w:pPr>
    </w:p>
    <w:p w14:paraId="33A5DB4C" w14:textId="77777777" w:rsidR="00845996" w:rsidRPr="00616EDC" w:rsidRDefault="00845996" w:rsidP="00A40B70">
      <w:pPr>
        <w:rPr>
          <w:rFonts w:ascii="Times New Roman" w:hAnsi="Times New Roman" w:cs="Times New Roman"/>
          <w:bCs/>
          <w:i/>
        </w:rPr>
      </w:pPr>
      <w:r w:rsidRPr="00616EDC">
        <w:rPr>
          <w:rFonts w:ascii="Times New Roman" w:hAnsi="Times New Roman" w:cs="Times New Roman"/>
          <w:b/>
          <w:bCs/>
          <w:i/>
        </w:rPr>
        <w:lastRenderedPageBreak/>
        <w:t>Open-field test:</w:t>
      </w:r>
      <w:r w:rsidRPr="00616EDC">
        <w:rPr>
          <w:rFonts w:ascii="Times New Roman" w:hAnsi="Times New Roman" w:cs="Times New Roman"/>
          <w:bCs/>
          <w:i/>
        </w:rPr>
        <w:t xml:space="preserve"> </w:t>
      </w:r>
      <w:r w:rsidRPr="00616EDC">
        <w:rPr>
          <w:rFonts w:ascii="Times New Roman" w:hAnsi="Times New Roman" w:cs="Times New Roman"/>
          <w:bCs/>
        </w:rPr>
        <w:t xml:space="preserve">An individual mouse was placed near the wall-side of 50 x 50 cm open-field arena, and the movement of the mouse was recorded by a video camera for 10 min. The recorded video file was analyzed with Any-Maze software (San Diego Instruments). Time in the center of the field (a 25 x 25 cm square) was measured. The open field arena was cleaned with 70% ethanol and wiped with paper towels between each trial. </w:t>
      </w:r>
    </w:p>
    <w:p w14:paraId="7CDAC913" w14:textId="77777777" w:rsidR="00845996" w:rsidRPr="00616EDC" w:rsidRDefault="00845996" w:rsidP="00A40B70">
      <w:pPr>
        <w:rPr>
          <w:rFonts w:ascii="Times New Roman" w:hAnsi="Times New Roman" w:cs="Times New Roman"/>
          <w:bCs/>
        </w:rPr>
      </w:pPr>
    </w:p>
    <w:p w14:paraId="7060CF44" w14:textId="77777777" w:rsidR="00845996" w:rsidRPr="00616EDC" w:rsidRDefault="00845996" w:rsidP="00A40B70">
      <w:pPr>
        <w:rPr>
          <w:rFonts w:ascii="Times New Roman" w:hAnsi="Times New Roman" w:cs="Times New Roman"/>
          <w:bCs/>
          <w:i/>
        </w:rPr>
      </w:pPr>
      <w:r w:rsidRPr="00616EDC">
        <w:rPr>
          <w:rFonts w:ascii="Times New Roman" w:hAnsi="Times New Roman" w:cs="Times New Roman"/>
          <w:b/>
          <w:bCs/>
          <w:i/>
        </w:rPr>
        <w:t>Elevated plus maze test:</w:t>
      </w:r>
      <w:r w:rsidRPr="00616EDC">
        <w:rPr>
          <w:rFonts w:ascii="Times New Roman" w:hAnsi="Times New Roman" w:cs="Times New Roman"/>
          <w:bCs/>
          <w:i/>
        </w:rPr>
        <w:t xml:space="preserve"> </w:t>
      </w:r>
      <w:r w:rsidRPr="00616EDC">
        <w:rPr>
          <w:rFonts w:ascii="Times New Roman" w:hAnsi="Times New Roman" w:cs="Times New Roman"/>
          <w:bCs/>
        </w:rPr>
        <w:t xml:space="preserve">An individual mouse was placed at the junction of the open and closed arms, facing the arm opposite to the experimenter, of an apparatus with two open arms without walls (30 x 5 x 0.5 cm) across from each other and perpendicular to two closed arms with walls (30 x 5 x 15 cm) with a center platform (5 x 5 cm), and at a height of 40 cm above the floor. The movement of the mouse was recorded by a video camera for 10 min. The recorded video file was analyzed with Any-Maze software and time in the open arms of the apparatus was measured. The arms of the elevated plus maze apparatus was cleaned with 70% ethanol and wiped with paper towels between each trial. </w:t>
      </w:r>
    </w:p>
    <w:p w14:paraId="4CFC5D29" w14:textId="77777777" w:rsidR="00845996" w:rsidRPr="00616EDC" w:rsidRDefault="00845996" w:rsidP="00A40B70">
      <w:pPr>
        <w:rPr>
          <w:rFonts w:ascii="Times New Roman" w:hAnsi="Times New Roman" w:cs="Times New Roman"/>
          <w:bCs/>
        </w:rPr>
      </w:pPr>
    </w:p>
    <w:p w14:paraId="088ED8AC" w14:textId="77777777" w:rsidR="00845996" w:rsidRPr="00616EDC" w:rsidRDefault="00845996" w:rsidP="00A40B70">
      <w:pPr>
        <w:rPr>
          <w:rFonts w:ascii="Times New Roman" w:hAnsi="Times New Roman" w:cs="Times New Roman"/>
          <w:bCs/>
          <w:i/>
        </w:rPr>
      </w:pPr>
      <w:r w:rsidRPr="00616EDC">
        <w:rPr>
          <w:rFonts w:ascii="Times New Roman" w:hAnsi="Times New Roman" w:cs="Times New Roman"/>
          <w:b/>
          <w:bCs/>
          <w:i/>
        </w:rPr>
        <w:t>Rotarod test:</w:t>
      </w:r>
      <w:r w:rsidRPr="00616EDC">
        <w:rPr>
          <w:rFonts w:ascii="Times New Roman" w:hAnsi="Times New Roman" w:cs="Times New Roman"/>
          <w:bCs/>
          <w:i/>
        </w:rPr>
        <w:t xml:space="preserve"> </w:t>
      </w:r>
      <w:r w:rsidRPr="00616EDC">
        <w:rPr>
          <w:rFonts w:ascii="Times New Roman" w:hAnsi="Times New Roman" w:cs="Times New Roman"/>
          <w:bCs/>
        </w:rPr>
        <w:t>The assay consisted of four trials per day over the course of 2 days with the rotarod set to accelerate from 4rpm to 45rpm over 5 minutes. The trial started once five mice were placed on the rotarod rotating at 4rpm in separate partitioned compartments. Each trial ended when a mouse fell off, made three complete revolutions while hanging on, or reached 300 s. Digital videos of the mice on the rotarod were recorded from behind. The rotarod apparatus was cleaned with 70% ethanol and wiped with paper towels between each trial.</w:t>
      </w:r>
    </w:p>
    <w:p w14:paraId="6B1AEBBD" w14:textId="77777777" w:rsidR="00845996" w:rsidRPr="00616EDC" w:rsidRDefault="00845996" w:rsidP="00A40B70">
      <w:pPr>
        <w:rPr>
          <w:rFonts w:ascii="Times New Roman" w:hAnsi="Times New Roman" w:cs="Times New Roman"/>
          <w:bCs/>
        </w:rPr>
      </w:pPr>
    </w:p>
    <w:p w14:paraId="02D2A6C7" w14:textId="77777777" w:rsidR="00845996" w:rsidRDefault="00845996" w:rsidP="0044376E">
      <w:pPr>
        <w:rPr>
          <w:rFonts w:ascii="Times New Roman" w:hAnsi="Times New Roman" w:cs="Times New Roman"/>
          <w:bCs/>
        </w:rPr>
      </w:pPr>
      <w:r w:rsidRPr="00616EDC">
        <w:rPr>
          <w:rFonts w:ascii="Times New Roman" w:hAnsi="Times New Roman" w:cs="Times New Roman"/>
          <w:b/>
          <w:bCs/>
          <w:i/>
        </w:rPr>
        <w:t>Social interaction and novel object task:</w:t>
      </w:r>
      <w:r w:rsidRPr="00616EDC">
        <w:rPr>
          <w:rFonts w:ascii="Times New Roman" w:hAnsi="Times New Roman" w:cs="Times New Roman"/>
          <w:bCs/>
          <w:i/>
        </w:rPr>
        <w:t xml:space="preserve"> </w:t>
      </w:r>
      <w:r w:rsidRPr="00616EDC">
        <w:rPr>
          <w:rFonts w:ascii="Times New Roman" w:hAnsi="Times New Roman" w:cs="Times New Roman"/>
          <w:bCs/>
        </w:rPr>
        <w:t xml:space="preserve">An individual mouse </w:t>
      </w:r>
      <w:proofErr w:type="gramStart"/>
      <w:r w:rsidRPr="00616EDC">
        <w:rPr>
          <w:rFonts w:ascii="Times New Roman" w:hAnsi="Times New Roman" w:cs="Times New Roman"/>
          <w:bCs/>
        </w:rPr>
        <w:t>was</w:t>
      </w:r>
      <w:proofErr w:type="gramEnd"/>
      <w:r w:rsidRPr="00616EDC">
        <w:rPr>
          <w:rFonts w:ascii="Times New Roman" w:hAnsi="Times New Roman" w:cs="Times New Roman"/>
          <w:bCs/>
        </w:rPr>
        <w:t xml:space="preserve"> allowed to habituate for 5 minutes in their home cage prior to starting the trial. A juvenile (3-4 weeks old) mouse of the same strain and sex was introduced to the home cage. After 5 minutes, the juvenile was removed from the home cage. After a 5 min break a novel object (typically a plastic test tube cap) was introduced into the home cage for five minutes. We scored videos offline, blind to genotype. We measured the number of seconds the mouse spent with its nose in direct contact with the novel object or engaged in social interaction with the juvenile (defined as sniffing, close following, or </w:t>
      </w:r>
      <w:proofErr w:type="spellStart"/>
      <w:r w:rsidRPr="00616EDC">
        <w:rPr>
          <w:rFonts w:ascii="Times New Roman" w:hAnsi="Times New Roman" w:cs="Times New Roman"/>
          <w:bCs/>
        </w:rPr>
        <w:t>allo</w:t>
      </w:r>
      <w:proofErr w:type="spellEnd"/>
      <w:r w:rsidRPr="00616EDC">
        <w:rPr>
          <w:rFonts w:ascii="Times New Roman" w:hAnsi="Times New Roman" w:cs="Times New Roman"/>
          <w:bCs/>
        </w:rPr>
        <w:t xml:space="preserve">-grooming) in the 300 seconds following the time the juvenile or object was introduced into the cage. In addition, we noted any aggressive-appearing behaviors toward the juvenile, freezing, and grooming behaviors. </w:t>
      </w:r>
      <w:r>
        <w:rPr>
          <w:rFonts w:ascii="Times New Roman" w:hAnsi="Times New Roman" w:cs="Times New Roman"/>
          <w:bCs/>
        </w:rPr>
        <w:t>We repeated this behavioral assay on adult wildtype and mutant mice that were treated with a single IP injection of LiCl and compared to vehicle treated animals injected with saline.</w:t>
      </w:r>
    </w:p>
    <w:p w14:paraId="6654D02C" w14:textId="77777777" w:rsidR="0044376E" w:rsidRPr="00616EDC" w:rsidRDefault="0044376E" w:rsidP="0044376E">
      <w:pPr>
        <w:rPr>
          <w:rFonts w:ascii="Times New Roman" w:hAnsi="Times New Roman" w:cs="Times New Roman"/>
          <w:bCs/>
        </w:rPr>
      </w:pPr>
    </w:p>
    <w:p w14:paraId="5EC30472" w14:textId="77777777" w:rsidR="00845996" w:rsidRPr="00616EDC" w:rsidRDefault="00845996" w:rsidP="00A40B70">
      <w:pPr>
        <w:rPr>
          <w:rFonts w:ascii="Times New Roman" w:hAnsi="Times New Roman" w:cs="Times New Roman"/>
          <w:b/>
          <w:bCs/>
        </w:rPr>
      </w:pPr>
      <w:r w:rsidRPr="00616EDC">
        <w:rPr>
          <w:rFonts w:ascii="Times New Roman" w:hAnsi="Times New Roman" w:cs="Times New Roman"/>
          <w:b/>
          <w:bCs/>
        </w:rPr>
        <w:t>Quantification and Statistical Analysis:</w:t>
      </w:r>
    </w:p>
    <w:p w14:paraId="7A8E7FCC" w14:textId="77777777" w:rsidR="00845996" w:rsidRDefault="00845996" w:rsidP="0044376E">
      <w:pPr>
        <w:ind w:firstLine="720"/>
        <w:rPr>
          <w:rFonts w:ascii="Times New Roman" w:hAnsi="Times New Roman" w:cs="Times New Roman"/>
          <w:bCs/>
        </w:rPr>
      </w:pPr>
      <w:r w:rsidRPr="00616EDC">
        <w:rPr>
          <w:rFonts w:ascii="Times New Roman" w:hAnsi="Times New Roman" w:cs="Times New Roman"/>
          <w:bCs/>
        </w:rPr>
        <w:t xml:space="preserve">All individual data points are shown as well as mean </w:t>
      </w:r>
      <w:r w:rsidRPr="00616EDC">
        <w:rPr>
          <w:rFonts w:ascii="Times New Roman" w:hAnsi="Times New Roman" w:cs="Times New Roman"/>
          <w:bCs/>
        </w:rPr>
        <w:sym w:font="Symbol" w:char="F0B1"/>
      </w:r>
      <w:r w:rsidRPr="00616EDC">
        <w:rPr>
          <w:rFonts w:ascii="Times New Roman" w:hAnsi="Times New Roman" w:cs="Times New Roman"/>
          <w:bCs/>
        </w:rPr>
        <w:t xml:space="preserve"> SEM. All statistical analyses were performed using GraphPad Prism 7.0 software. Statistical significance was accepted at the level p &lt; 0.05. We used student’s t-test to compare pairs of groups if data were normally distributed (verified using Lillie test). If more than two groups were compared, we used one-way ANOVA with post-hoc tests between groups corrected for multiple comparisons (Holm-</w:t>
      </w:r>
      <w:proofErr w:type="spellStart"/>
      <w:r w:rsidRPr="00616EDC">
        <w:rPr>
          <w:rFonts w:ascii="Times New Roman" w:hAnsi="Times New Roman" w:cs="Times New Roman"/>
          <w:bCs/>
        </w:rPr>
        <w:t>Sidak</w:t>
      </w:r>
      <w:proofErr w:type="spellEnd"/>
      <w:r w:rsidRPr="00616EDC">
        <w:rPr>
          <w:rFonts w:ascii="Times New Roman" w:hAnsi="Times New Roman" w:cs="Times New Roman"/>
          <w:bCs/>
        </w:rPr>
        <w:t xml:space="preserve"> or Tukey). For the ISH experiments reported in this paper n=2 represents two biological replicates for each of the reported genes. We examined the changes in synapse numbers of n=30 different dendrites from n=2 animals for each genotype. Whole-cell patch clamp experiments at P21 and P56 were conducted from n=3 different animals for each age and genotype. Lastly, behavioral analysis was conducted from </w:t>
      </w:r>
      <w:r w:rsidRPr="00616EDC">
        <w:rPr>
          <w:rFonts w:ascii="Times New Roman" w:hAnsi="Times New Roman" w:cs="Times New Roman"/>
        </w:rPr>
        <w:t>n = 11/8/9, wildtype/ heterozygous/ homozygous animals.</w:t>
      </w:r>
      <w:r w:rsidRPr="00616EDC">
        <w:rPr>
          <w:rFonts w:ascii="Times New Roman" w:hAnsi="Times New Roman" w:cs="Times New Roman"/>
          <w:bCs/>
        </w:rPr>
        <w:t xml:space="preserve"> The specific n for </w:t>
      </w:r>
      <w:r w:rsidRPr="00616EDC">
        <w:rPr>
          <w:rFonts w:ascii="Times New Roman" w:hAnsi="Times New Roman" w:cs="Times New Roman"/>
          <w:bCs/>
        </w:rPr>
        <w:lastRenderedPageBreak/>
        <w:t>each experiment as well as the post-hoc test, exact F and corrected p values can be found in the Results section.</w:t>
      </w:r>
    </w:p>
    <w:p w14:paraId="47C9B503" w14:textId="77777777" w:rsidR="0044376E" w:rsidRPr="00616EDC" w:rsidRDefault="0044376E" w:rsidP="0044376E">
      <w:pPr>
        <w:ind w:firstLine="720"/>
        <w:rPr>
          <w:rFonts w:ascii="Times New Roman" w:hAnsi="Times New Roman" w:cs="Times New Roman"/>
          <w:bCs/>
        </w:rPr>
      </w:pPr>
    </w:p>
    <w:p w14:paraId="20321054" w14:textId="77777777" w:rsidR="00845996" w:rsidRPr="00616EDC" w:rsidRDefault="00845996" w:rsidP="00F70FCC">
      <w:pPr>
        <w:spacing w:line="360" w:lineRule="auto"/>
        <w:rPr>
          <w:rFonts w:ascii="Times New Roman" w:hAnsi="Times New Roman" w:cs="Times New Roman"/>
          <w:b/>
          <w:bCs/>
        </w:rPr>
      </w:pPr>
      <w:r w:rsidRPr="00616EDC">
        <w:rPr>
          <w:rFonts w:ascii="Times New Roman" w:hAnsi="Times New Roman" w:cs="Times New Roman"/>
          <w:b/>
          <w:bCs/>
        </w:rPr>
        <w:t>Data and Software Availability:</w:t>
      </w:r>
    </w:p>
    <w:p w14:paraId="3BA930FF" w14:textId="77777777" w:rsidR="00845996" w:rsidRPr="00096BF3" w:rsidRDefault="00845996" w:rsidP="00F70FCC">
      <w:pPr>
        <w:spacing w:line="360" w:lineRule="auto"/>
        <w:rPr>
          <w:rFonts w:ascii="Times New Roman" w:hAnsi="Times New Roman" w:cs="Times New Roman"/>
          <w:bCs/>
        </w:rPr>
      </w:pPr>
      <w:r w:rsidRPr="00616EDC">
        <w:rPr>
          <w:rFonts w:ascii="Times New Roman" w:hAnsi="Times New Roman" w:cs="Times New Roman"/>
          <w:bCs/>
        </w:rPr>
        <w:t>Data and MATLAB analysis scripts are available upon request from the Lead Contact.</w:t>
      </w:r>
      <w:r w:rsidRPr="00096BF3">
        <w:rPr>
          <w:rFonts w:ascii="Times New Roman" w:hAnsi="Times New Roman" w:cs="Times New Roman"/>
          <w:bCs/>
        </w:rPr>
        <w:t xml:space="preserve"> </w:t>
      </w:r>
    </w:p>
    <w:p w14:paraId="64C96F3E" w14:textId="6117D870" w:rsidR="00845996" w:rsidRDefault="00845996" w:rsidP="00F70FCC">
      <w:pPr>
        <w:spacing w:line="360" w:lineRule="auto"/>
        <w:rPr>
          <w:rFonts w:ascii="Times New Roman" w:hAnsi="Times New Roman" w:cs="Times New Roman"/>
        </w:rPr>
      </w:pPr>
    </w:p>
    <w:p w14:paraId="63E284BD" w14:textId="77777777" w:rsidR="001A0915" w:rsidRPr="001A0915" w:rsidRDefault="001A0915" w:rsidP="001A0915">
      <w:pPr>
        <w:spacing w:line="360" w:lineRule="auto"/>
        <w:rPr>
          <w:rFonts w:ascii="Times New Roman" w:hAnsi="Times New Roman" w:cs="Times New Roman"/>
        </w:rPr>
      </w:pPr>
    </w:p>
    <w:p w14:paraId="040B3DF3" w14:textId="77777777" w:rsidR="001A0915" w:rsidRPr="001A0915" w:rsidRDefault="001A0915" w:rsidP="001A0915">
      <w:pPr>
        <w:spacing w:line="360" w:lineRule="auto"/>
        <w:rPr>
          <w:rFonts w:ascii="Times New Roman" w:hAnsi="Times New Roman" w:cs="Times New Roman"/>
          <w:b/>
          <w:u w:val="single"/>
        </w:rPr>
      </w:pPr>
      <w:r w:rsidRPr="001A0915">
        <w:rPr>
          <w:rFonts w:ascii="Times New Roman" w:hAnsi="Times New Roman" w:cs="Times New Roman"/>
          <w:b/>
          <w:u w:val="single"/>
        </w:rPr>
        <w:t>LIST OF TABLES:</w:t>
      </w:r>
    </w:p>
    <w:p w14:paraId="42BE0664" w14:textId="1A2E9E70" w:rsidR="006C5BB4" w:rsidRPr="001A0915" w:rsidRDefault="006C5BB4" w:rsidP="006C5BB4">
      <w:pPr>
        <w:rPr>
          <w:rFonts w:ascii="Times New Roman" w:hAnsi="Times New Roman" w:cs="Times New Roman"/>
        </w:rPr>
      </w:pPr>
      <w:r w:rsidRPr="001A0915">
        <w:rPr>
          <w:rFonts w:ascii="Times New Roman" w:hAnsi="Times New Roman" w:cs="Times New Roman"/>
          <w:b/>
        </w:rPr>
        <w:t>Table S</w:t>
      </w:r>
      <w:r>
        <w:rPr>
          <w:rFonts w:ascii="Times New Roman" w:hAnsi="Times New Roman" w:cs="Times New Roman"/>
          <w:b/>
        </w:rPr>
        <w:t>1</w:t>
      </w:r>
      <w:r w:rsidRPr="001A0915">
        <w:rPr>
          <w:rFonts w:ascii="Times New Roman" w:hAnsi="Times New Roman" w:cs="Times New Roman"/>
          <w:b/>
        </w:rPr>
        <w:t>:</w:t>
      </w:r>
      <w:r w:rsidRPr="001A0915">
        <w:rPr>
          <w:rFonts w:ascii="Times New Roman" w:hAnsi="Times New Roman" w:cs="Times New Roman"/>
        </w:rPr>
        <w:t xml:space="preserve"> Complete list of differentially expressed </w:t>
      </w:r>
      <w:r w:rsidR="00625DBA">
        <w:rPr>
          <w:rFonts w:ascii="Times New Roman" w:hAnsi="Times New Roman" w:cs="Times New Roman"/>
        </w:rPr>
        <w:t xml:space="preserve">(DEX) </w:t>
      </w:r>
      <w:r w:rsidRPr="001A0915">
        <w:rPr>
          <w:rFonts w:ascii="Times New Roman" w:hAnsi="Times New Roman" w:cs="Times New Roman"/>
        </w:rPr>
        <w:t xml:space="preserve">genes in the </w:t>
      </w:r>
      <w:r w:rsidRPr="001A0915">
        <w:rPr>
          <w:rFonts w:ascii="Times New Roman" w:hAnsi="Times New Roman" w:cs="Times New Roman"/>
          <w:i/>
        </w:rPr>
        <w:t>Tbr1</w:t>
      </w:r>
      <w:r w:rsidRPr="001A0915">
        <w:rPr>
          <w:rFonts w:ascii="Times New Roman" w:hAnsi="Times New Roman" w:cs="Times New Roman"/>
          <w:i/>
          <w:vertAlign w:val="superscript"/>
        </w:rPr>
        <w:t>layer</w:t>
      </w:r>
      <w:r>
        <w:rPr>
          <w:rFonts w:ascii="Times New Roman" w:hAnsi="Times New Roman" w:cs="Times New Roman"/>
          <w:i/>
          <w:vertAlign w:val="superscript"/>
        </w:rPr>
        <w:t>5</w:t>
      </w:r>
      <w:r w:rsidRPr="001A0915">
        <w:rPr>
          <w:rFonts w:ascii="Times New Roman" w:hAnsi="Times New Roman" w:cs="Times New Roman"/>
        </w:rPr>
        <w:t xml:space="preserve"> </w:t>
      </w:r>
      <w:r>
        <w:rPr>
          <w:rFonts w:ascii="Times New Roman" w:hAnsi="Times New Roman" w:cs="Times New Roman"/>
        </w:rPr>
        <w:t>CKOs</w:t>
      </w:r>
      <w:r w:rsidRPr="001A0915">
        <w:rPr>
          <w:rFonts w:ascii="Times New Roman" w:hAnsi="Times New Roman" w:cs="Times New Roman"/>
        </w:rPr>
        <w:t xml:space="preserve"> compared to </w:t>
      </w:r>
      <w:r w:rsidRPr="001A0915">
        <w:rPr>
          <w:rFonts w:ascii="Times New Roman" w:hAnsi="Times New Roman" w:cs="Times New Roman"/>
          <w:i/>
        </w:rPr>
        <w:t>Tbr1</w:t>
      </w:r>
      <w:r w:rsidRPr="001A0915">
        <w:rPr>
          <w:rFonts w:ascii="Times New Roman" w:hAnsi="Times New Roman" w:cs="Times New Roman"/>
          <w:i/>
          <w:vertAlign w:val="superscript"/>
        </w:rPr>
        <w:t>wildtype</w:t>
      </w:r>
      <w:r w:rsidRPr="001A0915">
        <w:rPr>
          <w:rFonts w:ascii="Times New Roman" w:hAnsi="Times New Roman" w:cs="Times New Roman"/>
          <w:i/>
        </w:rPr>
        <w:t xml:space="preserve"> </w:t>
      </w:r>
      <w:r w:rsidRPr="001A0915">
        <w:rPr>
          <w:rFonts w:ascii="Times New Roman" w:hAnsi="Times New Roman" w:cs="Times New Roman"/>
        </w:rPr>
        <w:t>at P5</w:t>
      </w:r>
      <w:ins w:id="149" w:author="Everitt, Amanda" w:date="2019-05-09T18:25:00Z">
        <w:r w:rsidR="00955B76">
          <w:rPr>
            <w:rFonts w:ascii="Times New Roman" w:hAnsi="Times New Roman" w:cs="Times New Roman"/>
          </w:rPr>
          <w:t xml:space="preserve"> and enriched Gene Ontology</w:t>
        </w:r>
      </w:ins>
      <w:ins w:id="150" w:author="Everitt, Amanda" w:date="2019-05-09T18:26:00Z">
        <w:r w:rsidR="00955B76">
          <w:rPr>
            <w:rFonts w:ascii="Times New Roman" w:hAnsi="Times New Roman" w:cs="Times New Roman"/>
          </w:rPr>
          <w:t xml:space="preserve"> terms</w:t>
        </w:r>
      </w:ins>
      <w:r w:rsidRPr="001A0915">
        <w:rPr>
          <w:rFonts w:ascii="Times New Roman" w:hAnsi="Times New Roman" w:cs="Times New Roman"/>
        </w:rPr>
        <w:t>. Related to Figure 1.</w:t>
      </w:r>
    </w:p>
    <w:p w14:paraId="3E544D59" w14:textId="77777777" w:rsidR="001A0915" w:rsidRPr="001A0915" w:rsidRDefault="001A0915" w:rsidP="001A0915">
      <w:pPr>
        <w:spacing w:line="360" w:lineRule="auto"/>
        <w:rPr>
          <w:rFonts w:ascii="Times New Roman" w:hAnsi="Times New Roman" w:cs="Times New Roman"/>
          <w:b/>
        </w:rPr>
      </w:pPr>
    </w:p>
    <w:p w14:paraId="43282068" w14:textId="2550DC1A" w:rsidR="001A0915" w:rsidRPr="001A0915" w:rsidRDefault="001A0915" w:rsidP="001A0915">
      <w:pPr>
        <w:rPr>
          <w:rFonts w:ascii="Times New Roman" w:hAnsi="Times New Roman" w:cs="Times New Roman"/>
        </w:rPr>
      </w:pPr>
      <w:commentRangeStart w:id="151"/>
      <w:r w:rsidRPr="001A0915">
        <w:rPr>
          <w:rFonts w:ascii="Times New Roman" w:hAnsi="Times New Roman" w:cs="Times New Roman"/>
          <w:b/>
        </w:rPr>
        <w:t>Table S</w:t>
      </w:r>
      <w:r w:rsidR="006C5BB4">
        <w:rPr>
          <w:rFonts w:ascii="Times New Roman" w:hAnsi="Times New Roman" w:cs="Times New Roman"/>
          <w:b/>
        </w:rPr>
        <w:t>2</w:t>
      </w:r>
      <w:r w:rsidRPr="001A0915">
        <w:rPr>
          <w:rFonts w:ascii="Times New Roman" w:hAnsi="Times New Roman" w:cs="Times New Roman"/>
          <w:b/>
        </w:rPr>
        <w:t>:</w:t>
      </w:r>
      <w:r w:rsidRPr="001A0915">
        <w:rPr>
          <w:rFonts w:ascii="Times New Roman" w:hAnsi="Times New Roman" w:cs="Times New Roman"/>
        </w:rPr>
        <w:t xml:space="preserve"> </w:t>
      </w:r>
      <w:r>
        <w:rPr>
          <w:rFonts w:ascii="Times New Roman" w:hAnsi="Times New Roman" w:cs="Times New Roman"/>
        </w:rPr>
        <w:t>sc</w:t>
      </w:r>
      <w:r w:rsidRPr="001A0915">
        <w:rPr>
          <w:rFonts w:ascii="Times New Roman" w:hAnsi="Times New Roman" w:cs="Times New Roman"/>
        </w:rPr>
        <w:t xml:space="preserve">RNA-Seq analysis of FACS purified Layer </w:t>
      </w:r>
      <w:r>
        <w:rPr>
          <w:rFonts w:ascii="Times New Roman" w:hAnsi="Times New Roman" w:cs="Times New Roman"/>
        </w:rPr>
        <w:t>5</w:t>
      </w:r>
      <w:r w:rsidRPr="001A0915">
        <w:rPr>
          <w:rFonts w:ascii="Times New Roman" w:hAnsi="Times New Roman" w:cs="Times New Roman"/>
        </w:rPr>
        <w:t xml:space="preserve"> neurons at P5 identified different classes of </w:t>
      </w:r>
      <w:r w:rsidR="006C5BB4">
        <w:rPr>
          <w:rFonts w:ascii="Times New Roman" w:hAnsi="Times New Roman" w:cs="Times New Roman"/>
        </w:rPr>
        <w:t xml:space="preserve">DEX </w:t>
      </w:r>
      <w:r w:rsidRPr="001A0915">
        <w:rPr>
          <w:rFonts w:ascii="Times New Roman" w:hAnsi="Times New Roman" w:cs="Times New Roman"/>
        </w:rPr>
        <w:t xml:space="preserve">genes that are </w:t>
      </w:r>
      <w:r w:rsidR="006C5BB4">
        <w:rPr>
          <w:rFonts w:ascii="Times New Roman" w:hAnsi="Times New Roman" w:cs="Times New Roman"/>
        </w:rPr>
        <w:t>directly regulated</w:t>
      </w:r>
      <w:r w:rsidRPr="001A0915">
        <w:rPr>
          <w:rFonts w:ascii="Times New Roman" w:hAnsi="Times New Roman" w:cs="Times New Roman"/>
        </w:rPr>
        <w:t xml:space="preserve"> in the </w:t>
      </w:r>
      <w:r w:rsidRPr="001A0915">
        <w:rPr>
          <w:rFonts w:ascii="Times New Roman" w:hAnsi="Times New Roman" w:cs="Times New Roman"/>
          <w:i/>
        </w:rPr>
        <w:t>Tbr1</w:t>
      </w:r>
      <w:r w:rsidRPr="001A0915">
        <w:rPr>
          <w:rFonts w:ascii="Times New Roman" w:hAnsi="Times New Roman" w:cs="Times New Roman"/>
          <w:i/>
          <w:vertAlign w:val="superscript"/>
        </w:rPr>
        <w:t>layer</w:t>
      </w:r>
      <w:r w:rsidR="006C5BB4">
        <w:rPr>
          <w:rFonts w:ascii="Times New Roman" w:hAnsi="Times New Roman" w:cs="Times New Roman"/>
          <w:i/>
          <w:vertAlign w:val="superscript"/>
        </w:rPr>
        <w:t>5</w:t>
      </w:r>
      <w:r w:rsidRPr="001A0915">
        <w:rPr>
          <w:rFonts w:ascii="Times New Roman" w:hAnsi="Times New Roman" w:cs="Times New Roman"/>
        </w:rPr>
        <w:t xml:space="preserve"> </w:t>
      </w:r>
      <w:r w:rsidR="006C5BB4">
        <w:rPr>
          <w:rFonts w:ascii="Times New Roman" w:hAnsi="Times New Roman" w:cs="Times New Roman"/>
        </w:rPr>
        <w:t>CKOs</w:t>
      </w:r>
      <w:r w:rsidRPr="001A0915">
        <w:rPr>
          <w:rFonts w:ascii="Times New Roman" w:hAnsi="Times New Roman" w:cs="Times New Roman"/>
        </w:rPr>
        <w:t xml:space="preserve"> compared to </w:t>
      </w:r>
      <w:r w:rsidRPr="001A0915">
        <w:rPr>
          <w:rFonts w:ascii="Times New Roman" w:hAnsi="Times New Roman" w:cs="Times New Roman"/>
          <w:i/>
        </w:rPr>
        <w:t>Tbr1</w:t>
      </w:r>
      <w:r w:rsidRPr="001A0915">
        <w:rPr>
          <w:rFonts w:ascii="Times New Roman" w:hAnsi="Times New Roman" w:cs="Times New Roman"/>
          <w:vertAlign w:val="superscript"/>
        </w:rPr>
        <w:t>wildtype</w:t>
      </w:r>
      <w:r w:rsidRPr="001A0915">
        <w:rPr>
          <w:rFonts w:ascii="Times New Roman" w:hAnsi="Times New Roman" w:cs="Times New Roman"/>
        </w:rPr>
        <w:t xml:space="preserve"> at P5.</w:t>
      </w:r>
      <w:r w:rsidR="006C5BB4">
        <w:rPr>
          <w:rFonts w:ascii="Times New Roman" w:hAnsi="Times New Roman" w:cs="Times New Roman"/>
        </w:rPr>
        <w:t xml:space="preserve"> </w:t>
      </w:r>
      <w:r w:rsidRPr="001A0915">
        <w:rPr>
          <w:rFonts w:ascii="Times New Roman" w:hAnsi="Times New Roman" w:cs="Times New Roman"/>
        </w:rPr>
        <w:t>Related to Figure 1</w:t>
      </w:r>
      <w:r w:rsidR="006C5BB4">
        <w:rPr>
          <w:rFonts w:ascii="Times New Roman" w:hAnsi="Times New Roman" w:cs="Times New Roman"/>
        </w:rPr>
        <w:t>C</w:t>
      </w:r>
      <w:r w:rsidRPr="001A0915">
        <w:rPr>
          <w:rFonts w:ascii="Times New Roman" w:hAnsi="Times New Roman" w:cs="Times New Roman"/>
        </w:rPr>
        <w:t>.</w:t>
      </w:r>
      <w:commentRangeEnd w:id="151"/>
      <w:r w:rsidR="00955B76">
        <w:rPr>
          <w:rStyle w:val="CommentReference"/>
        </w:rPr>
        <w:commentReference w:id="151"/>
      </w:r>
    </w:p>
    <w:p w14:paraId="756FFDC9" w14:textId="77777777" w:rsidR="001A0915" w:rsidRPr="001A0915" w:rsidRDefault="001A0915" w:rsidP="001A0915">
      <w:pPr>
        <w:rPr>
          <w:rFonts w:ascii="Times New Roman" w:hAnsi="Times New Roman" w:cs="Times New Roman"/>
        </w:rPr>
      </w:pPr>
    </w:p>
    <w:p w14:paraId="6AD7235E" w14:textId="77777777" w:rsidR="001A0915" w:rsidRPr="00096BF3" w:rsidRDefault="001A0915" w:rsidP="00F70FCC">
      <w:pPr>
        <w:spacing w:line="360" w:lineRule="auto"/>
        <w:rPr>
          <w:rFonts w:ascii="Times New Roman" w:hAnsi="Times New Roman" w:cs="Times New Roman"/>
        </w:rPr>
      </w:pPr>
    </w:p>
    <w:p w14:paraId="1EBD77BD" w14:textId="45B76F2D" w:rsidR="00845996" w:rsidRPr="00096BF3" w:rsidRDefault="00845996" w:rsidP="00F70FCC">
      <w:pPr>
        <w:spacing w:line="360" w:lineRule="auto"/>
        <w:rPr>
          <w:rFonts w:ascii="Times New Roman" w:hAnsi="Times New Roman" w:cs="Times New Roman"/>
        </w:rPr>
      </w:pPr>
    </w:p>
    <w:sectPr w:rsidR="00845996" w:rsidRPr="00096BF3" w:rsidSect="0098008C">
      <w:footerReference w:type="even" r:id="rId13"/>
      <w:footerReference w:type="default" r:id="rId1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eremy Willsey" w:date="2019-04-25T09:34:00Z" w:initials="AJW">
    <w:p w14:paraId="41167918" w14:textId="1D1E8CB4" w:rsidR="00FD6E85" w:rsidRDefault="00FD6E85">
      <w:pPr>
        <w:pStyle w:val="CommentText"/>
      </w:pPr>
      <w:r>
        <w:rPr>
          <w:rStyle w:val="CommentReference"/>
        </w:rPr>
        <w:annotationRef/>
      </w:r>
      <w:r>
        <w:t>At some point, may want to ensure the reader knows this isn’t the same compound commonly used in bipolar disorder (e.g. lithium carbonate)</w:t>
      </w:r>
    </w:p>
  </w:comment>
  <w:comment w:id="5" w:author="Jeremy Willsey" w:date="2019-04-25T09:35:00Z" w:initials="AJW">
    <w:p w14:paraId="590BF106" w14:textId="0201E9AD" w:rsidR="00FD6E85" w:rsidRDefault="00FD6E85">
      <w:pPr>
        <w:pStyle w:val="CommentText"/>
      </w:pPr>
      <w:r>
        <w:rPr>
          <w:rStyle w:val="CommentReference"/>
        </w:rPr>
        <w:annotationRef/>
      </w:r>
      <w:r>
        <w:t>Also, would you expect this drug to work too?</w:t>
      </w:r>
    </w:p>
  </w:comment>
  <w:comment w:id="6" w:author="Jeremy Willsey" w:date="2019-04-25T09:44:00Z" w:initials="AJW">
    <w:p w14:paraId="063F41A9" w14:textId="2A5F7D4A" w:rsidR="00FD6E85" w:rsidRDefault="00FD6E85">
      <w:pPr>
        <w:pStyle w:val="CommentText"/>
      </w:pPr>
      <w:r>
        <w:rPr>
          <w:rStyle w:val="CommentReference"/>
        </w:rPr>
        <w:annotationRef/>
      </w:r>
      <w:r>
        <w:t>And if so, why LiCl?</w:t>
      </w:r>
    </w:p>
  </w:comment>
  <w:comment w:id="29" w:author="Jeremy Willsey" w:date="2019-04-25T09:40:00Z" w:initials="AJW">
    <w:p w14:paraId="07858012" w14:textId="2E36240B" w:rsidR="00FD6E85" w:rsidRDefault="00FD6E85">
      <w:pPr>
        <w:pStyle w:val="CommentText"/>
      </w:pPr>
      <w:r>
        <w:rPr>
          <w:rStyle w:val="CommentReference"/>
        </w:rPr>
        <w:annotationRef/>
      </w:r>
      <w:r>
        <w:t>I think there are many more reasons, so I would elaborate here. There are many transcription factors and DNA regulators that have been implicated (i.e. &gt;30).</w:t>
      </w:r>
    </w:p>
  </w:comment>
  <w:comment w:id="34" w:author="Jeremy Willsey" w:date="2019-04-25T09:42:00Z" w:initials="AJW">
    <w:p w14:paraId="6EE8B1ED" w14:textId="145AC7FF" w:rsidR="00FD6E85" w:rsidRDefault="00FD6E85">
      <w:pPr>
        <w:pStyle w:val="CommentText"/>
      </w:pPr>
      <w:r>
        <w:rPr>
          <w:rStyle w:val="CommentReference"/>
        </w:rPr>
        <w:annotationRef/>
      </w:r>
      <w:r>
        <w:t xml:space="preserve">Right? Or is neonatal role different than one you described in newborn neurons? If so, I would clarify so non-TBR1 experts understand what you </w:t>
      </w:r>
      <w:proofErr w:type="gramStart"/>
      <w:r>
        <w:t>mean..</w:t>
      </w:r>
      <w:proofErr w:type="gramEnd"/>
    </w:p>
  </w:comment>
  <w:comment w:id="35" w:author="Jeremy Willsey" w:date="2019-04-25T09:43:00Z" w:initials="AJW">
    <w:p w14:paraId="02EDEDEB" w14:textId="7410710A" w:rsidR="00FD6E85" w:rsidRDefault="00FD6E85">
      <w:pPr>
        <w:pStyle w:val="CommentText"/>
      </w:pPr>
      <w:r>
        <w:rPr>
          <w:rStyle w:val="CommentReference"/>
        </w:rPr>
        <w:annotationRef/>
      </w:r>
      <w:r>
        <w:t>Not clear that you identified these genes based on DEX analyses…</w:t>
      </w:r>
    </w:p>
  </w:comment>
  <w:comment w:id="37" w:author="Jeremy Willsey" w:date="2019-04-25T09:43:00Z" w:initials="AJW">
    <w:p w14:paraId="25FE70B6" w14:textId="56BDC6FA" w:rsidR="00FD6E85" w:rsidRDefault="00FD6E85">
      <w:pPr>
        <w:pStyle w:val="CommentText"/>
      </w:pPr>
      <w:r>
        <w:rPr>
          <w:rStyle w:val="CommentReference"/>
        </w:rPr>
        <w:annotationRef/>
      </w:r>
      <w:r>
        <w:t>“found” doesn’t sound very scientific…</w:t>
      </w:r>
    </w:p>
  </w:comment>
  <w:comment w:id="40" w:author="Jeremy Willsey" w:date="2019-04-25T09:44:00Z" w:initials="AJW">
    <w:p w14:paraId="5978FE83" w14:textId="687944B7" w:rsidR="00FD6E85" w:rsidRDefault="00FD6E85">
      <w:pPr>
        <w:pStyle w:val="CommentText"/>
      </w:pPr>
      <w:r>
        <w:rPr>
          <w:rStyle w:val="CommentReference"/>
        </w:rPr>
        <w:annotationRef/>
      </w:r>
      <w:r>
        <w:t>What is it used for treating?</w:t>
      </w:r>
    </w:p>
  </w:comment>
  <w:comment w:id="41" w:author="Jeremy Willsey" w:date="2019-04-25T09:45:00Z" w:initials="AJW">
    <w:p w14:paraId="16EEB28E" w14:textId="25B7047A" w:rsidR="00FD6E85" w:rsidRDefault="00FD6E85">
      <w:pPr>
        <w:pStyle w:val="CommentText"/>
      </w:pPr>
      <w:r>
        <w:rPr>
          <w:rStyle w:val="CommentReference"/>
        </w:rPr>
        <w:annotationRef/>
      </w:r>
      <w:r>
        <w:t>I realize it was historically used for bipolar disorder---is this why FDA approved or was it used for something else too?</w:t>
      </w:r>
    </w:p>
  </w:comment>
  <w:comment w:id="43" w:author="Jeremy Willsey" w:date="2019-04-25T09:52:00Z" w:initials="AJW">
    <w:p w14:paraId="115EDDB2" w14:textId="24696159" w:rsidR="00FD6E85" w:rsidRDefault="00FD6E85">
      <w:pPr>
        <w:pStyle w:val="CommentText"/>
      </w:pPr>
      <w:r>
        <w:rPr>
          <w:rStyle w:val="CommentReference"/>
        </w:rPr>
        <w:annotationRef/>
      </w:r>
      <w:r>
        <w:t>Either reword your text or reorder figs so that whatever is called Fig 1 comes first</w:t>
      </w:r>
    </w:p>
  </w:comment>
  <w:comment w:id="44" w:author="Jeremy Willsey" w:date="2019-04-25T09:53:00Z" w:initials="AJW">
    <w:p w14:paraId="21A64841" w14:textId="6E5BD9BD" w:rsidR="00FD6E85" w:rsidRDefault="00FD6E85">
      <w:pPr>
        <w:pStyle w:val="CommentText"/>
      </w:pPr>
      <w:r>
        <w:rPr>
          <w:rStyle w:val="CommentReference"/>
        </w:rPr>
        <w:annotationRef/>
      </w:r>
      <w:r>
        <w:t>Could just use ref and avoid citing figure 2.</w:t>
      </w:r>
    </w:p>
  </w:comment>
  <w:comment w:id="45" w:author="Jeremy Willsey" w:date="2019-04-25T09:53:00Z" w:initials="AJW">
    <w:p w14:paraId="77C0ED34" w14:textId="54FD05CF" w:rsidR="00FD6E85" w:rsidRDefault="00FD6E85">
      <w:pPr>
        <w:pStyle w:val="CommentText"/>
      </w:pPr>
      <w:r>
        <w:rPr>
          <w:rStyle w:val="CommentReference"/>
        </w:rPr>
        <w:annotationRef/>
      </w:r>
      <w:r>
        <w:t>Also, for figure panels, it’s much more common to use (a), (b), etc., not (</w:t>
      </w:r>
      <w:proofErr w:type="spellStart"/>
      <w:r>
        <w:t>i</w:t>
      </w:r>
      <w:proofErr w:type="spellEnd"/>
      <w:r>
        <w:t>), (ii)</w:t>
      </w:r>
    </w:p>
  </w:comment>
  <w:comment w:id="46" w:author="Jeremy Willsey" w:date="2019-04-25T09:54:00Z" w:initials="AJW">
    <w:p w14:paraId="7E4EFC78" w14:textId="2911CDDA" w:rsidR="00FD6E85" w:rsidRDefault="00FD6E85">
      <w:pPr>
        <w:pStyle w:val="CommentText"/>
      </w:pPr>
      <w:r>
        <w:rPr>
          <w:rStyle w:val="CommentReference"/>
        </w:rPr>
        <w:annotationRef/>
      </w:r>
      <w:r>
        <w:t xml:space="preserve">Also, I find the layer labeling text very hard to read. Suggest a different color/method of labeling. White text? </w:t>
      </w:r>
    </w:p>
  </w:comment>
  <w:comment w:id="47" w:author="Jeremy Willsey" w:date="2019-04-25T09:55:00Z" w:initials="AJW">
    <w:p w14:paraId="2644C360" w14:textId="6D2E62B0" w:rsidR="00FD6E85" w:rsidRDefault="00FD6E85">
      <w:pPr>
        <w:pStyle w:val="CommentText"/>
      </w:pPr>
      <w:r>
        <w:rPr>
          <w:rStyle w:val="CommentReference"/>
        </w:rPr>
        <w:annotationRef/>
      </w:r>
      <w:r>
        <w:t xml:space="preserve">Add 1-2 sentences on why you used CKO instead of constitutive. Also good to state what processes you </w:t>
      </w:r>
      <w:proofErr w:type="gramStart"/>
      <w:r>
        <w:t>DON”T</w:t>
      </w:r>
      <w:proofErr w:type="gramEnd"/>
      <w:r>
        <w:t xml:space="preserve"> expect to be affected based on timing. Most readers just think of TBR1 as layer 6 specification, so good to clarify this has already happened</w:t>
      </w:r>
    </w:p>
  </w:comment>
  <w:comment w:id="48" w:author="Jeremy Willsey" w:date="2019-04-25T09:56:00Z" w:initials="AJW">
    <w:p w14:paraId="7BB9A8F3" w14:textId="33D566A0" w:rsidR="00FD6E85" w:rsidRDefault="00FD6E85">
      <w:pPr>
        <w:pStyle w:val="CommentText"/>
      </w:pPr>
      <w:r>
        <w:rPr>
          <w:rStyle w:val="CommentReference"/>
        </w:rPr>
        <w:annotationRef/>
      </w:r>
      <w:proofErr w:type="gramStart"/>
      <w:r>
        <w:t>Also</w:t>
      </w:r>
      <w:proofErr w:type="gramEnd"/>
      <w:r>
        <w:t xml:space="preserve"> Parikshak cell 2013. Could also ref Willsey and State, </w:t>
      </w:r>
      <w:proofErr w:type="spellStart"/>
      <w:r>
        <w:t>Curr</w:t>
      </w:r>
      <w:proofErr w:type="spellEnd"/>
      <w:r>
        <w:t xml:space="preserve"> Opinion in Neuro. Or State and Sestan 2018 review article.</w:t>
      </w:r>
    </w:p>
  </w:comment>
  <w:comment w:id="49" w:author="Jeremy Willsey" w:date="2019-04-25T09:57:00Z" w:initials="AJW">
    <w:p w14:paraId="48B8CFBD" w14:textId="7A989B4F" w:rsidR="00FD6E85" w:rsidRDefault="00FD6E85">
      <w:pPr>
        <w:pStyle w:val="CommentText"/>
      </w:pPr>
      <w:r>
        <w:rPr>
          <w:rStyle w:val="CommentReference"/>
        </w:rPr>
        <w:annotationRef/>
      </w:r>
      <w:r>
        <w:t>This is a tough argument to start with because we didn’t actually use scRNA-Seq to differentiate between Tbr1+ and Tbr1- cells---right?</w:t>
      </w:r>
      <w:r>
        <w:br/>
      </w:r>
      <w:r>
        <w:br/>
        <w:t>Also, you used FACS to get Layer 5 neurons, so may be better to state that scRNA-Seq was used to ensure we were only comparing neurons?</w:t>
      </w:r>
    </w:p>
  </w:comment>
  <w:comment w:id="50" w:author="Jeremy Willsey" w:date="2019-04-25T10:00:00Z" w:initials="AJW">
    <w:p w14:paraId="67014631" w14:textId="2B961313" w:rsidR="00FD6E85" w:rsidRDefault="00FD6E85">
      <w:pPr>
        <w:pStyle w:val="CommentText"/>
      </w:pPr>
      <w:r>
        <w:rPr>
          <w:rStyle w:val="CommentReference"/>
        </w:rPr>
        <w:annotationRef/>
      </w:r>
      <w:r>
        <w:t>These are conditional too?</w:t>
      </w:r>
    </w:p>
  </w:comment>
  <w:comment w:id="51" w:author="Jeremy Willsey" w:date="2019-04-25T10:00:00Z" w:initials="AJW">
    <w:p w14:paraId="2995EACF" w14:textId="13E8D5F9" w:rsidR="00FD6E85" w:rsidRDefault="00FD6E85">
      <w:pPr>
        <w:pStyle w:val="CommentText"/>
      </w:pPr>
      <w:r>
        <w:rPr>
          <w:rStyle w:val="CommentReference"/>
        </w:rPr>
        <w:annotationRef/>
      </w:r>
      <w:r>
        <w:t xml:space="preserve">Your intro reads as if the </w:t>
      </w:r>
      <w:proofErr w:type="spellStart"/>
      <w:r>
        <w:t>hets</w:t>
      </w:r>
      <w:proofErr w:type="spellEnd"/>
      <w:r>
        <w:t xml:space="preserve"> are constitutive</w:t>
      </w:r>
    </w:p>
  </w:comment>
  <w:comment w:id="53" w:author="Jeremy Willsey" w:date="2019-04-25T10:01:00Z" w:initials="AJW">
    <w:p w14:paraId="4F0B87E5" w14:textId="2F1B8399" w:rsidR="00FD6E85" w:rsidRDefault="00FD6E85">
      <w:pPr>
        <w:pStyle w:val="CommentText"/>
      </w:pPr>
      <w:r>
        <w:rPr>
          <w:rStyle w:val="CommentReference"/>
        </w:rPr>
        <w:annotationRef/>
      </w:r>
      <w:r>
        <w:t>This doesn’t really follow from the first part of this sentence</w:t>
      </w:r>
    </w:p>
  </w:comment>
  <w:comment w:id="90" w:author="Everitt, Amanda" w:date="2019-05-09T17:32:00Z" w:initials="EA">
    <w:p w14:paraId="39C746E2" w14:textId="2415103C" w:rsidR="008340EE" w:rsidRDefault="008340EE">
      <w:pPr>
        <w:pStyle w:val="CommentText"/>
      </w:pPr>
      <w:r>
        <w:rPr>
          <w:rStyle w:val="CommentReference"/>
        </w:rPr>
        <w:annotationRef/>
      </w:r>
      <w:r>
        <w:t xml:space="preserve">Rough sentence added above – not sure how to state the importance.  271/354 total unique genes have a matching directionality between het/null </w:t>
      </w:r>
    </w:p>
  </w:comment>
  <w:comment w:id="94" w:author="Jeremy Willsey" w:date="2019-04-25T10:02:00Z" w:initials="AJW">
    <w:p w14:paraId="03676F2F" w14:textId="2D0A218F" w:rsidR="00FD6E85" w:rsidRDefault="00FD6E85">
      <w:pPr>
        <w:pStyle w:val="CommentText"/>
      </w:pPr>
      <w:r>
        <w:rPr>
          <w:rStyle w:val="CommentReference"/>
        </w:rPr>
        <w:annotationRef/>
      </w:r>
      <w:r>
        <w:t xml:space="preserve">We need a </w:t>
      </w:r>
      <w:proofErr w:type="spellStart"/>
      <w:r>
        <w:t>pvalue</w:t>
      </w:r>
      <w:proofErr w:type="spellEnd"/>
      <w:r>
        <w:t xml:space="preserve"> for this. We can help.</w:t>
      </w:r>
    </w:p>
  </w:comment>
  <w:comment w:id="95" w:author="Jeremy Willsey" w:date="2019-04-25T10:03:00Z" w:initials="AJW">
    <w:p w14:paraId="0EC06A23" w14:textId="4497DE32" w:rsidR="00FD6E85" w:rsidRDefault="00FD6E85">
      <w:pPr>
        <w:pStyle w:val="CommentText"/>
      </w:pPr>
      <w:r>
        <w:rPr>
          <w:rStyle w:val="CommentReference"/>
        </w:rPr>
        <w:annotationRef/>
      </w:r>
      <w:r>
        <w:t>How exactly?</w:t>
      </w:r>
    </w:p>
  </w:comment>
  <w:comment w:id="96" w:author="Everitt, Amanda" w:date="2019-05-09T17:38:00Z" w:initials="EA">
    <w:p w14:paraId="6398BE88" w14:textId="54749D4C" w:rsidR="001C1EE2" w:rsidRDefault="001C1EE2">
      <w:pPr>
        <w:pStyle w:val="CommentText"/>
      </w:pPr>
      <w:r>
        <w:rPr>
          <w:rStyle w:val="CommentReference"/>
        </w:rPr>
        <w:annotationRef/>
      </w:r>
      <w:r>
        <w:t xml:space="preserve">Mgst3 was enriched in one of the neuronal cell clusters during the </w:t>
      </w:r>
      <w:proofErr w:type="spellStart"/>
      <w:r>
        <w:t>tSNE</w:t>
      </w:r>
      <w:proofErr w:type="spellEnd"/>
      <w:r>
        <w:t xml:space="preserve"> to identify cell types and is also DEX in null and het (up</w:t>
      </w:r>
      <w:r w:rsidR="005E7F72">
        <w:t>-</w:t>
      </w:r>
      <w:proofErr w:type="spellStart"/>
      <w:r w:rsidR="005E7F72">
        <w:t>reg</w:t>
      </w:r>
      <w:proofErr w:type="spellEnd"/>
      <w:r>
        <w:t xml:space="preserve">). Neither of which suggest it’s a new layer 5 marker. However, since it was on the DEX lists </w:t>
      </w:r>
      <w:r w:rsidR="005E7F72">
        <w:t>there was follow up</w:t>
      </w:r>
      <w:r>
        <w:t xml:space="preserve"> </w:t>
      </w:r>
      <w:r w:rsidR="005E7F72">
        <w:t>ISH</w:t>
      </w:r>
      <w:r>
        <w:t xml:space="preserve"> and discovered it was specific to layer 5. </w:t>
      </w:r>
      <w:r w:rsidR="005E7F72">
        <w:t>(That’s how I understood the progression at least)</w:t>
      </w:r>
    </w:p>
  </w:comment>
  <w:comment w:id="97" w:author="Everitt, Amanda" w:date="2019-05-09T18:02:00Z" w:initials="EA">
    <w:p w14:paraId="744687B8" w14:textId="79282AA3" w:rsidR="003D7D94" w:rsidRDefault="003D7D94">
      <w:pPr>
        <w:pStyle w:val="CommentText"/>
      </w:pPr>
      <w:r>
        <w:rPr>
          <w:rStyle w:val="CommentReference"/>
        </w:rPr>
        <w:annotationRef/>
      </w:r>
      <w:r>
        <w:t xml:space="preserve">Should clarify somehow that these genes are not DEX in both het and null. </w:t>
      </w:r>
    </w:p>
    <w:p w14:paraId="090A4E1C" w14:textId="2358F243" w:rsidR="003D7D94" w:rsidRDefault="003D7D94">
      <w:pPr>
        <w:pStyle w:val="CommentText"/>
        <w:rPr>
          <w:rFonts w:ascii="Times New Roman" w:hAnsi="Times New Roman" w:cs="Times New Roman"/>
          <w:i/>
        </w:rPr>
      </w:pPr>
      <w:r>
        <w:t>DEX in null:</w:t>
      </w:r>
      <w:r w:rsidRPr="00EE649B">
        <w:rPr>
          <w:rFonts w:ascii="Times New Roman" w:hAnsi="Times New Roman" w:cs="Times New Roman"/>
          <w:i/>
        </w:rPr>
        <w:t xml:space="preserve"> Ap2s1, Ctnnb1, Dpysl2, Map1a, </w:t>
      </w:r>
      <w:proofErr w:type="spellStart"/>
      <w:r w:rsidRPr="00EE649B">
        <w:rPr>
          <w:rFonts w:ascii="Times New Roman" w:hAnsi="Times New Roman" w:cs="Times New Roman"/>
          <w:i/>
        </w:rPr>
        <w:t>Rorb</w:t>
      </w:r>
      <w:proofErr w:type="spellEnd"/>
      <w:r w:rsidRPr="00EE649B">
        <w:rPr>
          <w:rFonts w:ascii="Times New Roman" w:hAnsi="Times New Roman" w:cs="Times New Roman"/>
          <w:i/>
        </w:rPr>
        <w:t>,</w:t>
      </w:r>
      <w:r w:rsidRPr="00EE649B">
        <w:rPr>
          <w:rFonts w:ascii="Times New Roman" w:hAnsi="Times New Roman" w:cs="Times New Roman"/>
        </w:rPr>
        <w:t xml:space="preserve"> </w:t>
      </w:r>
      <w:r w:rsidRPr="00EE649B">
        <w:rPr>
          <w:rFonts w:ascii="Times New Roman" w:hAnsi="Times New Roman" w:cs="Times New Roman"/>
          <w:i/>
        </w:rPr>
        <w:t>Smarcc2</w:t>
      </w:r>
      <w:r>
        <w:rPr>
          <w:rFonts w:ascii="Times New Roman" w:hAnsi="Times New Roman" w:cs="Times New Roman"/>
          <w:i/>
        </w:rPr>
        <w:t xml:space="preserve">, </w:t>
      </w:r>
      <w:r w:rsidRPr="003D7D94">
        <w:rPr>
          <w:rFonts w:ascii="Times New Roman" w:hAnsi="Times New Roman" w:cs="Times New Roman"/>
        </w:rPr>
        <w:t>and</w:t>
      </w:r>
      <w:r>
        <w:rPr>
          <w:rFonts w:ascii="Times New Roman" w:hAnsi="Times New Roman" w:cs="Times New Roman"/>
          <w:i/>
        </w:rPr>
        <w:t xml:space="preserve"> Gsk3b</w:t>
      </w:r>
    </w:p>
    <w:p w14:paraId="10E839E8" w14:textId="0A1EA79F" w:rsidR="003D7D94" w:rsidRDefault="003D7D94">
      <w:pPr>
        <w:pStyle w:val="CommentText"/>
      </w:pPr>
      <w:r>
        <w:t xml:space="preserve">DEX in het: </w:t>
      </w:r>
      <w:r w:rsidRPr="00EE649B">
        <w:rPr>
          <w:rFonts w:ascii="Times New Roman" w:hAnsi="Times New Roman" w:cs="Times New Roman"/>
          <w:i/>
        </w:rPr>
        <w:t>Ank2</w:t>
      </w:r>
      <w:r>
        <w:rPr>
          <w:rFonts w:ascii="Times New Roman" w:hAnsi="Times New Roman" w:cs="Times New Roman"/>
          <w:i/>
        </w:rPr>
        <w:t xml:space="preserve"> </w:t>
      </w:r>
      <w:r w:rsidRPr="003D7D94">
        <w:rPr>
          <w:rFonts w:ascii="Times New Roman" w:hAnsi="Times New Roman" w:cs="Times New Roman"/>
        </w:rPr>
        <w:t>and</w:t>
      </w:r>
      <w:r>
        <w:rPr>
          <w:rFonts w:ascii="Times New Roman" w:hAnsi="Times New Roman" w:cs="Times New Roman"/>
          <w:i/>
        </w:rPr>
        <w:t xml:space="preserve"> </w:t>
      </w:r>
      <w:r w:rsidRPr="00EE649B">
        <w:rPr>
          <w:rFonts w:ascii="Times New Roman" w:hAnsi="Times New Roman" w:cs="Times New Roman"/>
          <w:i/>
        </w:rPr>
        <w:t>Ctnnb1</w:t>
      </w:r>
    </w:p>
  </w:comment>
  <w:comment w:id="99" w:author="Everitt, Amanda" w:date="2019-05-09T18:07:00Z" w:initials="EA">
    <w:p w14:paraId="3773259F" w14:textId="4456AE92" w:rsidR="00290B93" w:rsidRDefault="00290B93">
      <w:pPr>
        <w:pStyle w:val="CommentText"/>
      </w:pPr>
      <w:r>
        <w:rPr>
          <w:rStyle w:val="CommentReference"/>
        </w:rPr>
        <w:annotationRef/>
      </w:r>
      <w:r>
        <w:t>@Jeremy not sure how ordering works here but think I should be included somewhere here</w:t>
      </w:r>
      <w:bookmarkStart w:id="101" w:name="_GoBack"/>
      <w:bookmarkEnd w:id="101"/>
    </w:p>
  </w:comment>
  <w:comment w:id="102" w:author="Jeremy Willsey" w:date="2019-04-25T09:49:00Z" w:initials="AJW">
    <w:p w14:paraId="071E8385" w14:textId="338BF218" w:rsidR="00FD6E85" w:rsidRDefault="00FD6E85">
      <w:pPr>
        <w:pStyle w:val="CommentText"/>
      </w:pPr>
      <w:r>
        <w:rPr>
          <w:rStyle w:val="CommentReference"/>
        </w:rPr>
        <w:annotationRef/>
      </w:r>
      <w:r>
        <w:t>If you agree.</w:t>
      </w:r>
    </w:p>
  </w:comment>
  <w:comment w:id="105" w:author="Jeremy Willsey" w:date="2019-04-25T09:51:00Z" w:initials="AJW">
    <w:p w14:paraId="68B68248" w14:textId="74B1C1C1" w:rsidR="00FD6E85" w:rsidRDefault="00FD6E85">
      <w:pPr>
        <w:pStyle w:val="CommentText"/>
      </w:pPr>
      <w:r>
        <w:rPr>
          <w:rStyle w:val="CommentReference"/>
        </w:rPr>
        <w:annotationRef/>
      </w:r>
      <w:r>
        <w:t>Matt--- please confirm this is correct / ok. From 2018 TD WES paper. Thanks</w:t>
      </w:r>
    </w:p>
  </w:comment>
  <w:comment w:id="151" w:author="Everitt, Amanda" w:date="2019-05-09T18:24:00Z" w:initials="EA">
    <w:p w14:paraId="47F502C6" w14:textId="6DABB6E7" w:rsidR="00955B76" w:rsidRDefault="00955B76">
      <w:pPr>
        <w:pStyle w:val="CommentText"/>
      </w:pPr>
      <w:r>
        <w:rPr>
          <w:rStyle w:val="CommentReference"/>
        </w:rPr>
        <w:annotationRef/>
      </w:r>
      <w:r>
        <w:t>No longer needed/relevant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167918" w15:done="0"/>
  <w15:commentEx w15:paraId="590BF106" w15:paraIdParent="41167918" w15:done="0"/>
  <w15:commentEx w15:paraId="063F41A9" w15:paraIdParent="41167918" w15:done="0"/>
  <w15:commentEx w15:paraId="07858012" w15:done="0"/>
  <w15:commentEx w15:paraId="6EE8B1ED" w15:done="0"/>
  <w15:commentEx w15:paraId="02EDEDEB" w15:done="0"/>
  <w15:commentEx w15:paraId="25FE70B6" w15:done="0"/>
  <w15:commentEx w15:paraId="5978FE83" w15:done="0"/>
  <w15:commentEx w15:paraId="16EEB28E" w15:paraIdParent="5978FE83" w15:done="0"/>
  <w15:commentEx w15:paraId="115EDDB2" w15:done="0"/>
  <w15:commentEx w15:paraId="21A64841" w15:paraIdParent="115EDDB2" w15:done="0"/>
  <w15:commentEx w15:paraId="77C0ED34" w15:paraIdParent="115EDDB2" w15:done="0"/>
  <w15:commentEx w15:paraId="7E4EFC78" w15:paraIdParent="115EDDB2" w15:done="0"/>
  <w15:commentEx w15:paraId="2644C360" w15:done="0"/>
  <w15:commentEx w15:paraId="7BB9A8F3" w15:done="0"/>
  <w15:commentEx w15:paraId="48B8CFBD" w15:done="0"/>
  <w15:commentEx w15:paraId="67014631" w15:done="0"/>
  <w15:commentEx w15:paraId="2995EACF" w15:paraIdParent="67014631" w15:done="0"/>
  <w15:commentEx w15:paraId="4F0B87E5" w15:done="0"/>
  <w15:commentEx w15:paraId="39C746E2" w15:done="0"/>
  <w15:commentEx w15:paraId="03676F2F" w15:done="0"/>
  <w15:commentEx w15:paraId="0EC06A23" w15:done="0"/>
  <w15:commentEx w15:paraId="6398BE88" w15:paraIdParent="0EC06A23" w15:done="0"/>
  <w15:commentEx w15:paraId="10E839E8" w15:done="0"/>
  <w15:commentEx w15:paraId="3773259F" w15:done="0"/>
  <w15:commentEx w15:paraId="071E8385" w15:done="0"/>
  <w15:commentEx w15:paraId="68B68248" w15:done="0"/>
  <w15:commentEx w15:paraId="47F502C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167918" w16cid:durableId="206BFD92"/>
  <w16cid:commentId w16cid:paraId="590BF106" w16cid:durableId="206BFDE5"/>
  <w16cid:commentId w16cid:paraId="063F41A9" w16cid:durableId="206C0014"/>
  <w16cid:commentId w16cid:paraId="07858012" w16cid:durableId="206BFF26"/>
  <w16cid:commentId w16cid:paraId="6EE8B1ED" w16cid:durableId="206BFF77"/>
  <w16cid:commentId w16cid:paraId="02EDEDEB" w16cid:durableId="206BFFB8"/>
  <w16cid:commentId w16cid:paraId="25FE70B6" w16cid:durableId="206BFFD9"/>
  <w16cid:commentId w16cid:paraId="5978FE83" w16cid:durableId="206BFFEF"/>
  <w16cid:commentId w16cid:paraId="16EEB28E" w16cid:durableId="206C0020"/>
  <w16cid:commentId w16cid:paraId="115EDDB2" w16cid:durableId="206C01DD"/>
  <w16cid:commentId w16cid:paraId="21A64841" w16cid:durableId="206C01FD"/>
  <w16cid:commentId w16cid:paraId="77C0ED34" w16cid:durableId="206C021B"/>
  <w16cid:commentId w16cid:paraId="7E4EFC78" w16cid:durableId="206C0252"/>
  <w16cid:commentId w16cid:paraId="2644C360" w16cid:durableId="206C028A"/>
  <w16cid:commentId w16cid:paraId="7BB9A8F3" w16cid:durableId="206C02D8"/>
  <w16cid:commentId w16cid:paraId="48B8CFBD" w16cid:durableId="206C0307"/>
  <w16cid:commentId w16cid:paraId="67014631" w16cid:durableId="206C03B4"/>
  <w16cid:commentId w16cid:paraId="2995EACF" w16cid:durableId="206C03BD"/>
  <w16cid:commentId w16cid:paraId="4F0B87E5" w16cid:durableId="206C03E1"/>
  <w16cid:commentId w16cid:paraId="39C746E2" w16cid:durableId="207EE2A0"/>
  <w16cid:commentId w16cid:paraId="03676F2F" w16cid:durableId="206C0432"/>
  <w16cid:commentId w16cid:paraId="0EC06A23" w16cid:durableId="206C0462"/>
  <w16cid:commentId w16cid:paraId="6398BE88" w16cid:durableId="207EE425"/>
  <w16cid:commentId w16cid:paraId="10E839E8" w16cid:durableId="207EE9C1"/>
  <w16cid:commentId w16cid:paraId="3773259F" w16cid:durableId="207EEAEC"/>
  <w16cid:commentId w16cid:paraId="071E8385" w16cid:durableId="206C0140"/>
  <w16cid:commentId w16cid:paraId="68B68248" w16cid:durableId="206C019D"/>
  <w16cid:commentId w16cid:paraId="47F502C6" w16cid:durableId="207EEE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55C7F" w14:textId="77777777" w:rsidR="00582E9E" w:rsidRDefault="00582E9E" w:rsidP="009901BA">
      <w:r>
        <w:separator/>
      </w:r>
    </w:p>
  </w:endnote>
  <w:endnote w:type="continuationSeparator" w:id="0">
    <w:p w14:paraId="5AA1E435" w14:textId="77777777" w:rsidR="00582E9E" w:rsidRDefault="00582E9E" w:rsidP="0099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1507358"/>
      <w:docPartObj>
        <w:docPartGallery w:val="Page Numbers (Bottom of Page)"/>
        <w:docPartUnique/>
      </w:docPartObj>
    </w:sdtPr>
    <w:sdtContent>
      <w:p w14:paraId="29F9C302" w14:textId="35D00131" w:rsidR="00FD6E85" w:rsidRDefault="00FD6E85" w:rsidP="008D05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1CE73" w14:textId="77777777" w:rsidR="00FD6E85" w:rsidRDefault="00FD6E85" w:rsidP="009901B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7874821"/>
      <w:docPartObj>
        <w:docPartGallery w:val="Page Numbers (Bottom of Page)"/>
        <w:docPartUnique/>
      </w:docPartObj>
    </w:sdtPr>
    <w:sdtContent>
      <w:p w14:paraId="3DA52326" w14:textId="5586DC49" w:rsidR="00FD6E85" w:rsidRDefault="00FD6E85" w:rsidP="008D05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2410CB" w14:textId="77777777" w:rsidR="00FD6E85" w:rsidRDefault="00FD6E85" w:rsidP="009901B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8400E" w14:textId="77777777" w:rsidR="00582E9E" w:rsidRDefault="00582E9E" w:rsidP="009901BA">
      <w:r>
        <w:separator/>
      </w:r>
    </w:p>
  </w:footnote>
  <w:footnote w:type="continuationSeparator" w:id="0">
    <w:p w14:paraId="5B4AC20A" w14:textId="77777777" w:rsidR="00582E9E" w:rsidRDefault="00582E9E" w:rsidP="009901B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remy Willsey">
    <w15:presenceInfo w15:providerId="None" w15:userId="Jeremy Willsey"/>
  </w15:person>
  <w15:person w15:author="Everitt, Amanda">
    <w15:presenceInfo w15:providerId="None" w15:userId="Everitt, Aman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ur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6357A"/>
    <w:rsid w:val="0000078B"/>
    <w:rsid w:val="000013EE"/>
    <w:rsid w:val="00002093"/>
    <w:rsid w:val="00004836"/>
    <w:rsid w:val="0000541E"/>
    <w:rsid w:val="00005611"/>
    <w:rsid w:val="00006C1F"/>
    <w:rsid w:val="00006C76"/>
    <w:rsid w:val="00007117"/>
    <w:rsid w:val="000101CB"/>
    <w:rsid w:val="00013252"/>
    <w:rsid w:val="000134B7"/>
    <w:rsid w:val="00013580"/>
    <w:rsid w:val="00013958"/>
    <w:rsid w:val="00013AFB"/>
    <w:rsid w:val="00014CD6"/>
    <w:rsid w:val="000155E7"/>
    <w:rsid w:val="00015EF7"/>
    <w:rsid w:val="00016A09"/>
    <w:rsid w:val="00017A26"/>
    <w:rsid w:val="00017B35"/>
    <w:rsid w:val="0002132B"/>
    <w:rsid w:val="00021538"/>
    <w:rsid w:val="00021877"/>
    <w:rsid w:val="00021BB2"/>
    <w:rsid w:val="00021E85"/>
    <w:rsid w:val="000254FB"/>
    <w:rsid w:val="000256F5"/>
    <w:rsid w:val="000264F2"/>
    <w:rsid w:val="000305D5"/>
    <w:rsid w:val="00032AD7"/>
    <w:rsid w:val="000340AD"/>
    <w:rsid w:val="0003482C"/>
    <w:rsid w:val="00043717"/>
    <w:rsid w:val="00043AA2"/>
    <w:rsid w:val="00043C5C"/>
    <w:rsid w:val="000445D2"/>
    <w:rsid w:val="00044886"/>
    <w:rsid w:val="00044BCD"/>
    <w:rsid w:val="00046D5A"/>
    <w:rsid w:val="00051898"/>
    <w:rsid w:val="00053F16"/>
    <w:rsid w:val="0005445C"/>
    <w:rsid w:val="00055236"/>
    <w:rsid w:val="000555BA"/>
    <w:rsid w:val="000575D9"/>
    <w:rsid w:val="000577CF"/>
    <w:rsid w:val="000579CC"/>
    <w:rsid w:val="00057C4A"/>
    <w:rsid w:val="00061204"/>
    <w:rsid w:val="00061DEA"/>
    <w:rsid w:val="00062432"/>
    <w:rsid w:val="00062CC2"/>
    <w:rsid w:val="000636AC"/>
    <w:rsid w:val="00064A09"/>
    <w:rsid w:val="000652AD"/>
    <w:rsid w:val="000655F1"/>
    <w:rsid w:val="00066522"/>
    <w:rsid w:val="000676D3"/>
    <w:rsid w:val="00070579"/>
    <w:rsid w:val="00070DFC"/>
    <w:rsid w:val="00070F9F"/>
    <w:rsid w:val="00071032"/>
    <w:rsid w:val="00071A20"/>
    <w:rsid w:val="00073CDB"/>
    <w:rsid w:val="00073E07"/>
    <w:rsid w:val="0007406C"/>
    <w:rsid w:val="000742C9"/>
    <w:rsid w:val="0007457A"/>
    <w:rsid w:val="00074EDE"/>
    <w:rsid w:val="000756AC"/>
    <w:rsid w:val="00075A0C"/>
    <w:rsid w:val="00075FE1"/>
    <w:rsid w:val="0007682B"/>
    <w:rsid w:val="00076C63"/>
    <w:rsid w:val="0007751A"/>
    <w:rsid w:val="00080EDB"/>
    <w:rsid w:val="0008132B"/>
    <w:rsid w:val="0008184C"/>
    <w:rsid w:val="00082552"/>
    <w:rsid w:val="0008281D"/>
    <w:rsid w:val="000832E5"/>
    <w:rsid w:val="00084080"/>
    <w:rsid w:val="000845A0"/>
    <w:rsid w:val="00084D14"/>
    <w:rsid w:val="00085861"/>
    <w:rsid w:val="00086DF2"/>
    <w:rsid w:val="0008701D"/>
    <w:rsid w:val="000901E3"/>
    <w:rsid w:val="000909B2"/>
    <w:rsid w:val="000910BB"/>
    <w:rsid w:val="00092A8B"/>
    <w:rsid w:val="000930D6"/>
    <w:rsid w:val="000947B6"/>
    <w:rsid w:val="00095182"/>
    <w:rsid w:val="000953BD"/>
    <w:rsid w:val="000969D3"/>
    <w:rsid w:val="00096BF3"/>
    <w:rsid w:val="00097DCD"/>
    <w:rsid w:val="000A1E07"/>
    <w:rsid w:val="000A2D15"/>
    <w:rsid w:val="000A3FCE"/>
    <w:rsid w:val="000A575B"/>
    <w:rsid w:val="000A7671"/>
    <w:rsid w:val="000A7CE5"/>
    <w:rsid w:val="000B1295"/>
    <w:rsid w:val="000B1577"/>
    <w:rsid w:val="000B16E6"/>
    <w:rsid w:val="000B27E7"/>
    <w:rsid w:val="000B4462"/>
    <w:rsid w:val="000B6008"/>
    <w:rsid w:val="000B6822"/>
    <w:rsid w:val="000B68E0"/>
    <w:rsid w:val="000C06B9"/>
    <w:rsid w:val="000C1902"/>
    <w:rsid w:val="000C22EC"/>
    <w:rsid w:val="000C2556"/>
    <w:rsid w:val="000C3724"/>
    <w:rsid w:val="000C3A31"/>
    <w:rsid w:val="000C423B"/>
    <w:rsid w:val="000C4277"/>
    <w:rsid w:val="000C46A1"/>
    <w:rsid w:val="000C584D"/>
    <w:rsid w:val="000C6074"/>
    <w:rsid w:val="000C638B"/>
    <w:rsid w:val="000C695E"/>
    <w:rsid w:val="000C7720"/>
    <w:rsid w:val="000C77A6"/>
    <w:rsid w:val="000D0E73"/>
    <w:rsid w:val="000D134F"/>
    <w:rsid w:val="000D247E"/>
    <w:rsid w:val="000D2F97"/>
    <w:rsid w:val="000D3AF2"/>
    <w:rsid w:val="000D574F"/>
    <w:rsid w:val="000D7BF5"/>
    <w:rsid w:val="000D7BFF"/>
    <w:rsid w:val="000E01E0"/>
    <w:rsid w:val="000E05F1"/>
    <w:rsid w:val="000E0973"/>
    <w:rsid w:val="000E4472"/>
    <w:rsid w:val="000E6441"/>
    <w:rsid w:val="000E6669"/>
    <w:rsid w:val="000E6AA5"/>
    <w:rsid w:val="000E7DD6"/>
    <w:rsid w:val="000F00A5"/>
    <w:rsid w:val="000F0CFC"/>
    <w:rsid w:val="000F1075"/>
    <w:rsid w:val="000F1AA1"/>
    <w:rsid w:val="000F229F"/>
    <w:rsid w:val="000F2BBD"/>
    <w:rsid w:val="000F2C29"/>
    <w:rsid w:val="000F3EC1"/>
    <w:rsid w:val="000F5DB1"/>
    <w:rsid w:val="000F7EE0"/>
    <w:rsid w:val="001011D9"/>
    <w:rsid w:val="00102681"/>
    <w:rsid w:val="00102B96"/>
    <w:rsid w:val="00103AB1"/>
    <w:rsid w:val="00104037"/>
    <w:rsid w:val="00104480"/>
    <w:rsid w:val="00105BAB"/>
    <w:rsid w:val="001063EF"/>
    <w:rsid w:val="00107588"/>
    <w:rsid w:val="00107A5D"/>
    <w:rsid w:val="00107C4C"/>
    <w:rsid w:val="00112514"/>
    <w:rsid w:val="00113B8C"/>
    <w:rsid w:val="0011580F"/>
    <w:rsid w:val="00116F69"/>
    <w:rsid w:val="001170F4"/>
    <w:rsid w:val="001178CE"/>
    <w:rsid w:val="00117B8A"/>
    <w:rsid w:val="001210BF"/>
    <w:rsid w:val="00122107"/>
    <w:rsid w:val="00122561"/>
    <w:rsid w:val="00122BF2"/>
    <w:rsid w:val="00122D27"/>
    <w:rsid w:val="00123063"/>
    <w:rsid w:val="00125A4F"/>
    <w:rsid w:val="001260FC"/>
    <w:rsid w:val="001262F7"/>
    <w:rsid w:val="001268AB"/>
    <w:rsid w:val="00127EEE"/>
    <w:rsid w:val="00130F2A"/>
    <w:rsid w:val="00132EEB"/>
    <w:rsid w:val="00133023"/>
    <w:rsid w:val="00133143"/>
    <w:rsid w:val="001331E8"/>
    <w:rsid w:val="00134809"/>
    <w:rsid w:val="001348CC"/>
    <w:rsid w:val="00134E42"/>
    <w:rsid w:val="00135596"/>
    <w:rsid w:val="00136BF0"/>
    <w:rsid w:val="00141DF9"/>
    <w:rsid w:val="0014314C"/>
    <w:rsid w:val="0014345E"/>
    <w:rsid w:val="001434FB"/>
    <w:rsid w:val="00143B69"/>
    <w:rsid w:val="00144F02"/>
    <w:rsid w:val="00147EAC"/>
    <w:rsid w:val="0015064D"/>
    <w:rsid w:val="001515F2"/>
    <w:rsid w:val="00151B1A"/>
    <w:rsid w:val="00152A1E"/>
    <w:rsid w:val="001536AC"/>
    <w:rsid w:val="001561EE"/>
    <w:rsid w:val="001564E5"/>
    <w:rsid w:val="00156717"/>
    <w:rsid w:val="0015697C"/>
    <w:rsid w:val="00161E80"/>
    <w:rsid w:val="00162C99"/>
    <w:rsid w:val="00163419"/>
    <w:rsid w:val="00163671"/>
    <w:rsid w:val="00164A63"/>
    <w:rsid w:val="00167DA4"/>
    <w:rsid w:val="0017012B"/>
    <w:rsid w:val="00170299"/>
    <w:rsid w:val="0017208E"/>
    <w:rsid w:val="0017560A"/>
    <w:rsid w:val="00176B0E"/>
    <w:rsid w:val="001770A6"/>
    <w:rsid w:val="00177FAC"/>
    <w:rsid w:val="00180DF2"/>
    <w:rsid w:val="00181F4B"/>
    <w:rsid w:val="00182208"/>
    <w:rsid w:val="0018260C"/>
    <w:rsid w:val="00182E62"/>
    <w:rsid w:val="00183731"/>
    <w:rsid w:val="00183C22"/>
    <w:rsid w:val="00187B45"/>
    <w:rsid w:val="00190FAC"/>
    <w:rsid w:val="001922B2"/>
    <w:rsid w:val="001924BD"/>
    <w:rsid w:val="00192998"/>
    <w:rsid w:val="001960A5"/>
    <w:rsid w:val="00196297"/>
    <w:rsid w:val="00196813"/>
    <w:rsid w:val="001974CA"/>
    <w:rsid w:val="001A0002"/>
    <w:rsid w:val="001A0645"/>
    <w:rsid w:val="001A0915"/>
    <w:rsid w:val="001A3391"/>
    <w:rsid w:val="001A3ACB"/>
    <w:rsid w:val="001A466A"/>
    <w:rsid w:val="001A4764"/>
    <w:rsid w:val="001A4F24"/>
    <w:rsid w:val="001A5072"/>
    <w:rsid w:val="001A7257"/>
    <w:rsid w:val="001A7A73"/>
    <w:rsid w:val="001B2AD6"/>
    <w:rsid w:val="001B42FE"/>
    <w:rsid w:val="001B5ABC"/>
    <w:rsid w:val="001B6A43"/>
    <w:rsid w:val="001B6D3C"/>
    <w:rsid w:val="001B7093"/>
    <w:rsid w:val="001C0771"/>
    <w:rsid w:val="001C0BD0"/>
    <w:rsid w:val="001C0D3B"/>
    <w:rsid w:val="001C1011"/>
    <w:rsid w:val="001C120F"/>
    <w:rsid w:val="001C1D23"/>
    <w:rsid w:val="001C1EE2"/>
    <w:rsid w:val="001C22FB"/>
    <w:rsid w:val="001C37A3"/>
    <w:rsid w:val="001C386C"/>
    <w:rsid w:val="001C3C45"/>
    <w:rsid w:val="001C6BEB"/>
    <w:rsid w:val="001C7B8D"/>
    <w:rsid w:val="001D0397"/>
    <w:rsid w:val="001D078C"/>
    <w:rsid w:val="001D1213"/>
    <w:rsid w:val="001D1263"/>
    <w:rsid w:val="001D129B"/>
    <w:rsid w:val="001D2F66"/>
    <w:rsid w:val="001D400F"/>
    <w:rsid w:val="001D42E6"/>
    <w:rsid w:val="001D4D09"/>
    <w:rsid w:val="001D5707"/>
    <w:rsid w:val="001E1969"/>
    <w:rsid w:val="001E356F"/>
    <w:rsid w:val="001E4EBD"/>
    <w:rsid w:val="001E4FB4"/>
    <w:rsid w:val="001E5474"/>
    <w:rsid w:val="001E5BDE"/>
    <w:rsid w:val="001E7665"/>
    <w:rsid w:val="001F266D"/>
    <w:rsid w:val="001F2878"/>
    <w:rsid w:val="001F3866"/>
    <w:rsid w:val="001F585F"/>
    <w:rsid w:val="001F5D47"/>
    <w:rsid w:val="001F7979"/>
    <w:rsid w:val="001F7A35"/>
    <w:rsid w:val="002007B0"/>
    <w:rsid w:val="002008AE"/>
    <w:rsid w:val="00200DB2"/>
    <w:rsid w:val="00203100"/>
    <w:rsid w:val="00203CA1"/>
    <w:rsid w:val="00203F11"/>
    <w:rsid w:val="002100A0"/>
    <w:rsid w:val="00210385"/>
    <w:rsid w:val="00210780"/>
    <w:rsid w:val="00210838"/>
    <w:rsid w:val="00211BDB"/>
    <w:rsid w:val="0021249D"/>
    <w:rsid w:val="00213DD9"/>
    <w:rsid w:val="0021415F"/>
    <w:rsid w:val="00215031"/>
    <w:rsid w:val="00216367"/>
    <w:rsid w:val="00217FC5"/>
    <w:rsid w:val="00220C7D"/>
    <w:rsid w:val="002226C6"/>
    <w:rsid w:val="002226F1"/>
    <w:rsid w:val="00222B43"/>
    <w:rsid w:val="00224CE3"/>
    <w:rsid w:val="002255C9"/>
    <w:rsid w:val="00225D49"/>
    <w:rsid w:val="002266D8"/>
    <w:rsid w:val="00226E1E"/>
    <w:rsid w:val="002275F0"/>
    <w:rsid w:val="00227747"/>
    <w:rsid w:val="002311DE"/>
    <w:rsid w:val="00231565"/>
    <w:rsid w:val="0023262D"/>
    <w:rsid w:val="0023570D"/>
    <w:rsid w:val="002366BF"/>
    <w:rsid w:val="00236909"/>
    <w:rsid w:val="00236CA8"/>
    <w:rsid w:val="0024130C"/>
    <w:rsid w:val="0024157E"/>
    <w:rsid w:val="0024223E"/>
    <w:rsid w:val="002434FA"/>
    <w:rsid w:val="00244817"/>
    <w:rsid w:val="002479E1"/>
    <w:rsid w:val="002506D7"/>
    <w:rsid w:val="002507E8"/>
    <w:rsid w:val="002508B6"/>
    <w:rsid w:val="00250EC7"/>
    <w:rsid w:val="00250FCA"/>
    <w:rsid w:val="00251353"/>
    <w:rsid w:val="00251633"/>
    <w:rsid w:val="00253656"/>
    <w:rsid w:val="00254555"/>
    <w:rsid w:val="002548B7"/>
    <w:rsid w:val="002548E1"/>
    <w:rsid w:val="00255641"/>
    <w:rsid w:val="0025608F"/>
    <w:rsid w:val="002618CF"/>
    <w:rsid w:val="00262200"/>
    <w:rsid w:val="00262C68"/>
    <w:rsid w:val="00262F9E"/>
    <w:rsid w:val="002633EB"/>
    <w:rsid w:val="00264BC7"/>
    <w:rsid w:val="00265842"/>
    <w:rsid w:val="002658F2"/>
    <w:rsid w:val="0026640B"/>
    <w:rsid w:val="00266491"/>
    <w:rsid w:val="00266773"/>
    <w:rsid w:val="002669B6"/>
    <w:rsid w:val="00266B71"/>
    <w:rsid w:val="00266DFE"/>
    <w:rsid w:val="002679F2"/>
    <w:rsid w:val="00267DCC"/>
    <w:rsid w:val="00270E38"/>
    <w:rsid w:val="00270EC3"/>
    <w:rsid w:val="002713E6"/>
    <w:rsid w:val="00273D0E"/>
    <w:rsid w:val="002772F1"/>
    <w:rsid w:val="00277B2C"/>
    <w:rsid w:val="00281BDB"/>
    <w:rsid w:val="0028229D"/>
    <w:rsid w:val="00283F96"/>
    <w:rsid w:val="00285B1E"/>
    <w:rsid w:val="00286E7C"/>
    <w:rsid w:val="00290B93"/>
    <w:rsid w:val="00290DBB"/>
    <w:rsid w:val="00291BD6"/>
    <w:rsid w:val="00291E9B"/>
    <w:rsid w:val="002922A6"/>
    <w:rsid w:val="002926C0"/>
    <w:rsid w:val="00292ADD"/>
    <w:rsid w:val="00292F3D"/>
    <w:rsid w:val="00293397"/>
    <w:rsid w:val="00293613"/>
    <w:rsid w:val="002941F0"/>
    <w:rsid w:val="00294B20"/>
    <w:rsid w:val="0029628E"/>
    <w:rsid w:val="00296356"/>
    <w:rsid w:val="002A0013"/>
    <w:rsid w:val="002A005D"/>
    <w:rsid w:val="002A0148"/>
    <w:rsid w:val="002A1BA4"/>
    <w:rsid w:val="002A2BD7"/>
    <w:rsid w:val="002A3A41"/>
    <w:rsid w:val="002A5C14"/>
    <w:rsid w:val="002A5EB2"/>
    <w:rsid w:val="002A60FB"/>
    <w:rsid w:val="002A6B13"/>
    <w:rsid w:val="002A73FC"/>
    <w:rsid w:val="002A7D48"/>
    <w:rsid w:val="002B02F0"/>
    <w:rsid w:val="002B0B4A"/>
    <w:rsid w:val="002B169C"/>
    <w:rsid w:val="002B21DE"/>
    <w:rsid w:val="002B3726"/>
    <w:rsid w:val="002B471D"/>
    <w:rsid w:val="002B4F72"/>
    <w:rsid w:val="002B699F"/>
    <w:rsid w:val="002B77CB"/>
    <w:rsid w:val="002C733E"/>
    <w:rsid w:val="002C7885"/>
    <w:rsid w:val="002D1CBD"/>
    <w:rsid w:val="002D1DBA"/>
    <w:rsid w:val="002D3107"/>
    <w:rsid w:val="002D42C2"/>
    <w:rsid w:val="002D5AF9"/>
    <w:rsid w:val="002D6490"/>
    <w:rsid w:val="002D64F4"/>
    <w:rsid w:val="002D6CFC"/>
    <w:rsid w:val="002D79EE"/>
    <w:rsid w:val="002E01A0"/>
    <w:rsid w:val="002E09DD"/>
    <w:rsid w:val="002E25AA"/>
    <w:rsid w:val="002E31B6"/>
    <w:rsid w:val="002E3A76"/>
    <w:rsid w:val="002E52D4"/>
    <w:rsid w:val="002E5748"/>
    <w:rsid w:val="002E634D"/>
    <w:rsid w:val="002E6A92"/>
    <w:rsid w:val="002F0A0C"/>
    <w:rsid w:val="002F13FB"/>
    <w:rsid w:val="002F1883"/>
    <w:rsid w:val="002F228F"/>
    <w:rsid w:val="002F2295"/>
    <w:rsid w:val="002F3202"/>
    <w:rsid w:val="002F79AE"/>
    <w:rsid w:val="002F7E5E"/>
    <w:rsid w:val="002F7F77"/>
    <w:rsid w:val="003006CA"/>
    <w:rsid w:val="00302294"/>
    <w:rsid w:val="003028CB"/>
    <w:rsid w:val="00303726"/>
    <w:rsid w:val="003043D4"/>
    <w:rsid w:val="00304C45"/>
    <w:rsid w:val="00305022"/>
    <w:rsid w:val="00307844"/>
    <w:rsid w:val="003103BC"/>
    <w:rsid w:val="003110F7"/>
    <w:rsid w:val="00311B57"/>
    <w:rsid w:val="00314B90"/>
    <w:rsid w:val="00315494"/>
    <w:rsid w:val="00315FBA"/>
    <w:rsid w:val="003212E0"/>
    <w:rsid w:val="003254A6"/>
    <w:rsid w:val="00325F5E"/>
    <w:rsid w:val="003312B2"/>
    <w:rsid w:val="00331431"/>
    <w:rsid w:val="003330B0"/>
    <w:rsid w:val="003344BE"/>
    <w:rsid w:val="00334D00"/>
    <w:rsid w:val="0033518E"/>
    <w:rsid w:val="0033562A"/>
    <w:rsid w:val="00335AFE"/>
    <w:rsid w:val="00336187"/>
    <w:rsid w:val="00336D53"/>
    <w:rsid w:val="00342C02"/>
    <w:rsid w:val="00344402"/>
    <w:rsid w:val="00344E7F"/>
    <w:rsid w:val="003455FE"/>
    <w:rsid w:val="0034744E"/>
    <w:rsid w:val="0035178F"/>
    <w:rsid w:val="00351E79"/>
    <w:rsid w:val="00351F7F"/>
    <w:rsid w:val="00352559"/>
    <w:rsid w:val="00353D67"/>
    <w:rsid w:val="003555CC"/>
    <w:rsid w:val="003561C8"/>
    <w:rsid w:val="00360954"/>
    <w:rsid w:val="00362A26"/>
    <w:rsid w:val="00364B52"/>
    <w:rsid w:val="003663EE"/>
    <w:rsid w:val="003667E1"/>
    <w:rsid w:val="00366C98"/>
    <w:rsid w:val="00370277"/>
    <w:rsid w:val="00371EFD"/>
    <w:rsid w:val="003722F2"/>
    <w:rsid w:val="00372F5E"/>
    <w:rsid w:val="00376370"/>
    <w:rsid w:val="00377016"/>
    <w:rsid w:val="003771B8"/>
    <w:rsid w:val="00377690"/>
    <w:rsid w:val="003802A5"/>
    <w:rsid w:val="003811F0"/>
    <w:rsid w:val="00381389"/>
    <w:rsid w:val="00381B20"/>
    <w:rsid w:val="00382539"/>
    <w:rsid w:val="0038340F"/>
    <w:rsid w:val="00383D6C"/>
    <w:rsid w:val="0038588C"/>
    <w:rsid w:val="0038601F"/>
    <w:rsid w:val="00390864"/>
    <w:rsid w:val="00390A55"/>
    <w:rsid w:val="00390EFE"/>
    <w:rsid w:val="003915F7"/>
    <w:rsid w:val="0039267B"/>
    <w:rsid w:val="00393523"/>
    <w:rsid w:val="00394BDA"/>
    <w:rsid w:val="00395D13"/>
    <w:rsid w:val="003A19D4"/>
    <w:rsid w:val="003A4969"/>
    <w:rsid w:val="003A5648"/>
    <w:rsid w:val="003A6179"/>
    <w:rsid w:val="003B0774"/>
    <w:rsid w:val="003B1C81"/>
    <w:rsid w:val="003B297A"/>
    <w:rsid w:val="003B2FD1"/>
    <w:rsid w:val="003B6242"/>
    <w:rsid w:val="003B67A4"/>
    <w:rsid w:val="003C0CD7"/>
    <w:rsid w:val="003C3301"/>
    <w:rsid w:val="003C5B06"/>
    <w:rsid w:val="003C6BCB"/>
    <w:rsid w:val="003C760E"/>
    <w:rsid w:val="003C77A2"/>
    <w:rsid w:val="003C77BE"/>
    <w:rsid w:val="003D04C0"/>
    <w:rsid w:val="003D0B18"/>
    <w:rsid w:val="003D15D7"/>
    <w:rsid w:val="003D187E"/>
    <w:rsid w:val="003D1E2E"/>
    <w:rsid w:val="003D3D0D"/>
    <w:rsid w:val="003D44B6"/>
    <w:rsid w:val="003D6D26"/>
    <w:rsid w:val="003D722E"/>
    <w:rsid w:val="003D7D94"/>
    <w:rsid w:val="003E0C30"/>
    <w:rsid w:val="003E1916"/>
    <w:rsid w:val="003E1C1A"/>
    <w:rsid w:val="003E42F9"/>
    <w:rsid w:val="003E44DC"/>
    <w:rsid w:val="003E5368"/>
    <w:rsid w:val="003E6385"/>
    <w:rsid w:val="003E651F"/>
    <w:rsid w:val="003E6B03"/>
    <w:rsid w:val="003E6C21"/>
    <w:rsid w:val="003E734D"/>
    <w:rsid w:val="003E79C6"/>
    <w:rsid w:val="003F068E"/>
    <w:rsid w:val="003F152F"/>
    <w:rsid w:val="003F285E"/>
    <w:rsid w:val="003F4E96"/>
    <w:rsid w:val="003F71EF"/>
    <w:rsid w:val="0040074C"/>
    <w:rsid w:val="00401148"/>
    <w:rsid w:val="004021EE"/>
    <w:rsid w:val="004035CA"/>
    <w:rsid w:val="00403C0E"/>
    <w:rsid w:val="00404562"/>
    <w:rsid w:val="00404608"/>
    <w:rsid w:val="00404909"/>
    <w:rsid w:val="00404F14"/>
    <w:rsid w:val="00405E91"/>
    <w:rsid w:val="00406078"/>
    <w:rsid w:val="004062E7"/>
    <w:rsid w:val="004063DC"/>
    <w:rsid w:val="00406AB9"/>
    <w:rsid w:val="004100CB"/>
    <w:rsid w:val="0041354C"/>
    <w:rsid w:val="00413B69"/>
    <w:rsid w:val="00414C0D"/>
    <w:rsid w:val="00414F42"/>
    <w:rsid w:val="004164FA"/>
    <w:rsid w:val="004168F4"/>
    <w:rsid w:val="004169CC"/>
    <w:rsid w:val="00417F83"/>
    <w:rsid w:val="004204A6"/>
    <w:rsid w:val="0042120A"/>
    <w:rsid w:val="00422671"/>
    <w:rsid w:val="00425049"/>
    <w:rsid w:val="0042522A"/>
    <w:rsid w:val="00425261"/>
    <w:rsid w:val="00426893"/>
    <w:rsid w:val="00426D41"/>
    <w:rsid w:val="00430AEF"/>
    <w:rsid w:val="004312B6"/>
    <w:rsid w:val="00432A76"/>
    <w:rsid w:val="00432D0C"/>
    <w:rsid w:val="0043329C"/>
    <w:rsid w:val="004334D1"/>
    <w:rsid w:val="004336C5"/>
    <w:rsid w:val="004348FE"/>
    <w:rsid w:val="004375B0"/>
    <w:rsid w:val="00437983"/>
    <w:rsid w:val="00437B68"/>
    <w:rsid w:val="004431AC"/>
    <w:rsid w:val="0044376E"/>
    <w:rsid w:val="00443937"/>
    <w:rsid w:val="00444F34"/>
    <w:rsid w:val="0044582F"/>
    <w:rsid w:val="00445AB8"/>
    <w:rsid w:val="00445B22"/>
    <w:rsid w:val="0044637E"/>
    <w:rsid w:val="0044647D"/>
    <w:rsid w:val="00447310"/>
    <w:rsid w:val="0045001B"/>
    <w:rsid w:val="0045255E"/>
    <w:rsid w:val="00452919"/>
    <w:rsid w:val="004542C3"/>
    <w:rsid w:val="00454896"/>
    <w:rsid w:val="004548A8"/>
    <w:rsid w:val="00455547"/>
    <w:rsid w:val="00455556"/>
    <w:rsid w:val="00455595"/>
    <w:rsid w:val="0045583A"/>
    <w:rsid w:val="00455EFF"/>
    <w:rsid w:val="004577EA"/>
    <w:rsid w:val="00460909"/>
    <w:rsid w:val="00460D0A"/>
    <w:rsid w:val="0046442D"/>
    <w:rsid w:val="00464E70"/>
    <w:rsid w:val="004667A5"/>
    <w:rsid w:val="00467A93"/>
    <w:rsid w:val="0047034E"/>
    <w:rsid w:val="00470409"/>
    <w:rsid w:val="00471AE1"/>
    <w:rsid w:val="00472FD7"/>
    <w:rsid w:val="00473930"/>
    <w:rsid w:val="00473938"/>
    <w:rsid w:val="00473964"/>
    <w:rsid w:val="00474E56"/>
    <w:rsid w:val="00475241"/>
    <w:rsid w:val="0047536E"/>
    <w:rsid w:val="004759F1"/>
    <w:rsid w:val="00475F81"/>
    <w:rsid w:val="004762A5"/>
    <w:rsid w:val="0047797C"/>
    <w:rsid w:val="00481DA2"/>
    <w:rsid w:val="0048361F"/>
    <w:rsid w:val="00484BFC"/>
    <w:rsid w:val="00485271"/>
    <w:rsid w:val="00486191"/>
    <w:rsid w:val="004864F1"/>
    <w:rsid w:val="004867AA"/>
    <w:rsid w:val="0048720D"/>
    <w:rsid w:val="00490E7B"/>
    <w:rsid w:val="00491172"/>
    <w:rsid w:val="00491C7F"/>
    <w:rsid w:val="00492252"/>
    <w:rsid w:val="00492D69"/>
    <w:rsid w:val="00493957"/>
    <w:rsid w:val="00493AFC"/>
    <w:rsid w:val="004948E1"/>
    <w:rsid w:val="00495984"/>
    <w:rsid w:val="00495DC9"/>
    <w:rsid w:val="004967A6"/>
    <w:rsid w:val="00496D86"/>
    <w:rsid w:val="004A07FF"/>
    <w:rsid w:val="004A3C5B"/>
    <w:rsid w:val="004A6089"/>
    <w:rsid w:val="004B1749"/>
    <w:rsid w:val="004B3E55"/>
    <w:rsid w:val="004B3E6D"/>
    <w:rsid w:val="004B547E"/>
    <w:rsid w:val="004B5C11"/>
    <w:rsid w:val="004C375A"/>
    <w:rsid w:val="004C4851"/>
    <w:rsid w:val="004C5577"/>
    <w:rsid w:val="004C5BF3"/>
    <w:rsid w:val="004C5D46"/>
    <w:rsid w:val="004C5E3C"/>
    <w:rsid w:val="004C715B"/>
    <w:rsid w:val="004C7C39"/>
    <w:rsid w:val="004C7FC7"/>
    <w:rsid w:val="004D0211"/>
    <w:rsid w:val="004D181B"/>
    <w:rsid w:val="004D1B89"/>
    <w:rsid w:val="004D469F"/>
    <w:rsid w:val="004D7114"/>
    <w:rsid w:val="004E08F4"/>
    <w:rsid w:val="004E0D25"/>
    <w:rsid w:val="004E103F"/>
    <w:rsid w:val="004E296E"/>
    <w:rsid w:val="004E6375"/>
    <w:rsid w:val="004F2C24"/>
    <w:rsid w:val="004F2F44"/>
    <w:rsid w:val="004F3473"/>
    <w:rsid w:val="004F377D"/>
    <w:rsid w:val="004F4F2A"/>
    <w:rsid w:val="004F5070"/>
    <w:rsid w:val="004F5240"/>
    <w:rsid w:val="004F5D1C"/>
    <w:rsid w:val="00500461"/>
    <w:rsid w:val="00500944"/>
    <w:rsid w:val="00500BBA"/>
    <w:rsid w:val="00500ECC"/>
    <w:rsid w:val="00501FF3"/>
    <w:rsid w:val="00502423"/>
    <w:rsid w:val="005044FA"/>
    <w:rsid w:val="00504B71"/>
    <w:rsid w:val="00504DDD"/>
    <w:rsid w:val="00505487"/>
    <w:rsid w:val="00506234"/>
    <w:rsid w:val="00506C31"/>
    <w:rsid w:val="005070E6"/>
    <w:rsid w:val="00507E84"/>
    <w:rsid w:val="00510174"/>
    <w:rsid w:val="0051762C"/>
    <w:rsid w:val="0052035D"/>
    <w:rsid w:val="005214A3"/>
    <w:rsid w:val="00522563"/>
    <w:rsid w:val="00522B07"/>
    <w:rsid w:val="00525EAA"/>
    <w:rsid w:val="005335C2"/>
    <w:rsid w:val="0053491D"/>
    <w:rsid w:val="00536F42"/>
    <w:rsid w:val="00537AC1"/>
    <w:rsid w:val="00540242"/>
    <w:rsid w:val="00541744"/>
    <w:rsid w:val="005429E4"/>
    <w:rsid w:val="00542BA4"/>
    <w:rsid w:val="00544141"/>
    <w:rsid w:val="005467B9"/>
    <w:rsid w:val="00547AB9"/>
    <w:rsid w:val="005503A2"/>
    <w:rsid w:val="00550CE7"/>
    <w:rsid w:val="00551B6A"/>
    <w:rsid w:val="00552E05"/>
    <w:rsid w:val="00553990"/>
    <w:rsid w:val="00554205"/>
    <w:rsid w:val="005549EC"/>
    <w:rsid w:val="00555831"/>
    <w:rsid w:val="00556F02"/>
    <w:rsid w:val="0056059C"/>
    <w:rsid w:val="00561426"/>
    <w:rsid w:val="005625B4"/>
    <w:rsid w:val="00562EBC"/>
    <w:rsid w:val="00562FDF"/>
    <w:rsid w:val="0056348F"/>
    <w:rsid w:val="00565240"/>
    <w:rsid w:val="00565EFC"/>
    <w:rsid w:val="005673B7"/>
    <w:rsid w:val="00570738"/>
    <w:rsid w:val="0057075B"/>
    <w:rsid w:val="00570A16"/>
    <w:rsid w:val="0057241B"/>
    <w:rsid w:val="005724DB"/>
    <w:rsid w:val="005736EB"/>
    <w:rsid w:val="00573BD2"/>
    <w:rsid w:val="00573E11"/>
    <w:rsid w:val="00573F26"/>
    <w:rsid w:val="0057481A"/>
    <w:rsid w:val="00575E16"/>
    <w:rsid w:val="005768E3"/>
    <w:rsid w:val="00577370"/>
    <w:rsid w:val="0058242B"/>
    <w:rsid w:val="005829E3"/>
    <w:rsid w:val="00582E9E"/>
    <w:rsid w:val="0058392B"/>
    <w:rsid w:val="00583F3C"/>
    <w:rsid w:val="00584E74"/>
    <w:rsid w:val="00585B6C"/>
    <w:rsid w:val="005860BA"/>
    <w:rsid w:val="00586491"/>
    <w:rsid w:val="00586ED3"/>
    <w:rsid w:val="00587364"/>
    <w:rsid w:val="00590338"/>
    <w:rsid w:val="00592157"/>
    <w:rsid w:val="00592BEF"/>
    <w:rsid w:val="00593E5B"/>
    <w:rsid w:val="00594BAA"/>
    <w:rsid w:val="00595908"/>
    <w:rsid w:val="00595DB1"/>
    <w:rsid w:val="005968C3"/>
    <w:rsid w:val="0059798D"/>
    <w:rsid w:val="00597DA1"/>
    <w:rsid w:val="00597DE4"/>
    <w:rsid w:val="005A0446"/>
    <w:rsid w:val="005A0F6C"/>
    <w:rsid w:val="005A1ACC"/>
    <w:rsid w:val="005A2157"/>
    <w:rsid w:val="005A39CA"/>
    <w:rsid w:val="005A6908"/>
    <w:rsid w:val="005B00FF"/>
    <w:rsid w:val="005B0E87"/>
    <w:rsid w:val="005B12A8"/>
    <w:rsid w:val="005B17D2"/>
    <w:rsid w:val="005B1AC8"/>
    <w:rsid w:val="005B23A1"/>
    <w:rsid w:val="005B2E28"/>
    <w:rsid w:val="005B6FCA"/>
    <w:rsid w:val="005B7A51"/>
    <w:rsid w:val="005B7C07"/>
    <w:rsid w:val="005C0140"/>
    <w:rsid w:val="005C07BD"/>
    <w:rsid w:val="005C0DC5"/>
    <w:rsid w:val="005C2407"/>
    <w:rsid w:val="005C2730"/>
    <w:rsid w:val="005C429B"/>
    <w:rsid w:val="005C552E"/>
    <w:rsid w:val="005C58C0"/>
    <w:rsid w:val="005C7A0A"/>
    <w:rsid w:val="005D0A1D"/>
    <w:rsid w:val="005D2133"/>
    <w:rsid w:val="005D2485"/>
    <w:rsid w:val="005D2BF6"/>
    <w:rsid w:val="005D380E"/>
    <w:rsid w:val="005D4579"/>
    <w:rsid w:val="005D464D"/>
    <w:rsid w:val="005D5E53"/>
    <w:rsid w:val="005D671A"/>
    <w:rsid w:val="005D671C"/>
    <w:rsid w:val="005D67B5"/>
    <w:rsid w:val="005D6D4D"/>
    <w:rsid w:val="005D741E"/>
    <w:rsid w:val="005D7D40"/>
    <w:rsid w:val="005D7D6B"/>
    <w:rsid w:val="005D7DF6"/>
    <w:rsid w:val="005E071E"/>
    <w:rsid w:val="005E1B81"/>
    <w:rsid w:val="005E2556"/>
    <w:rsid w:val="005E2D4D"/>
    <w:rsid w:val="005E7F72"/>
    <w:rsid w:val="005F0971"/>
    <w:rsid w:val="005F0EA5"/>
    <w:rsid w:val="005F1FD7"/>
    <w:rsid w:val="005F271B"/>
    <w:rsid w:val="005F2C8E"/>
    <w:rsid w:val="005F5D6A"/>
    <w:rsid w:val="005F6189"/>
    <w:rsid w:val="005F7083"/>
    <w:rsid w:val="005F7C20"/>
    <w:rsid w:val="0060296E"/>
    <w:rsid w:val="00602E04"/>
    <w:rsid w:val="00603254"/>
    <w:rsid w:val="006039DA"/>
    <w:rsid w:val="006042FF"/>
    <w:rsid w:val="00604742"/>
    <w:rsid w:val="00605F51"/>
    <w:rsid w:val="006064F0"/>
    <w:rsid w:val="00606C34"/>
    <w:rsid w:val="00607F28"/>
    <w:rsid w:val="006100E7"/>
    <w:rsid w:val="006104F6"/>
    <w:rsid w:val="0061147C"/>
    <w:rsid w:val="00611D5E"/>
    <w:rsid w:val="00612395"/>
    <w:rsid w:val="00612FD0"/>
    <w:rsid w:val="00613081"/>
    <w:rsid w:val="006138C6"/>
    <w:rsid w:val="00613D0F"/>
    <w:rsid w:val="00616033"/>
    <w:rsid w:val="00616A87"/>
    <w:rsid w:val="00616D5E"/>
    <w:rsid w:val="00616EDC"/>
    <w:rsid w:val="00616FE6"/>
    <w:rsid w:val="00620130"/>
    <w:rsid w:val="006213DC"/>
    <w:rsid w:val="00622821"/>
    <w:rsid w:val="006244EF"/>
    <w:rsid w:val="00624C0B"/>
    <w:rsid w:val="00625593"/>
    <w:rsid w:val="00625DBA"/>
    <w:rsid w:val="00625F89"/>
    <w:rsid w:val="006269A6"/>
    <w:rsid w:val="00627071"/>
    <w:rsid w:val="006272FD"/>
    <w:rsid w:val="006276EF"/>
    <w:rsid w:val="00630D4D"/>
    <w:rsid w:val="00633B39"/>
    <w:rsid w:val="00634B3B"/>
    <w:rsid w:val="006359AB"/>
    <w:rsid w:val="00635EB2"/>
    <w:rsid w:val="00637998"/>
    <w:rsid w:val="00640029"/>
    <w:rsid w:val="006409AF"/>
    <w:rsid w:val="00640B42"/>
    <w:rsid w:val="00641A3B"/>
    <w:rsid w:val="006430DD"/>
    <w:rsid w:val="00646266"/>
    <w:rsid w:val="00647F1C"/>
    <w:rsid w:val="006501A3"/>
    <w:rsid w:val="00650460"/>
    <w:rsid w:val="00652310"/>
    <w:rsid w:val="006530D5"/>
    <w:rsid w:val="00655C55"/>
    <w:rsid w:val="006579F7"/>
    <w:rsid w:val="00657BA6"/>
    <w:rsid w:val="00660955"/>
    <w:rsid w:val="0066131C"/>
    <w:rsid w:val="006614E2"/>
    <w:rsid w:val="006619F0"/>
    <w:rsid w:val="00662780"/>
    <w:rsid w:val="00663292"/>
    <w:rsid w:val="0066357A"/>
    <w:rsid w:val="00663783"/>
    <w:rsid w:val="00664BEC"/>
    <w:rsid w:val="00665CB7"/>
    <w:rsid w:val="0066630A"/>
    <w:rsid w:val="006677EE"/>
    <w:rsid w:val="00667948"/>
    <w:rsid w:val="00670701"/>
    <w:rsid w:val="0067089E"/>
    <w:rsid w:val="00670CE7"/>
    <w:rsid w:val="0067119A"/>
    <w:rsid w:val="0067250E"/>
    <w:rsid w:val="00673A3F"/>
    <w:rsid w:val="00674070"/>
    <w:rsid w:val="00674CF3"/>
    <w:rsid w:val="006755E3"/>
    <w:rsid w:val="006759AE"/>
    <w:rsid w:val="006767A3"/>
    <w:rsid w:val="0067698E"/>
    <w:rsid w:val="00681B40"/>
    <w:rsid w:val="00681C0E"/>
    <w:rsid w:val="00681C23"/>
    <w:rsid w:val="00681C83"/>
    <w:rsid w:val="00682759"/>
    <w:rsid w:val="00682FD8"/>
    <w:rsid w:val="006830FE"/>
    <w:rsid w:val="00684A73"/>
    <w:rsid w:val="00684F69"/>
    <w:rsid w:val="00687974"/>
    <w:rsid w:val="006904DD"/>
    <w:rsid w:val="0069069A"/>
    <w:rsid w:val="0069205B"/>
    <w:rsid w:val="006920CD"/>
    <w:rsid w:val="006924B7"/>
    <w:rsid w:val="00693008"/>
    <w:rsid w:val="00693A66"/>
    <w:rsid w:val="00693CF6"/>
    <w:rsid w:val="00694FDB"/>
    <w:rsid w:val="006952B7"/>
    <w:rsid w:val="00696549"/>
    <w:rsid w:val="006977F2"/>
    <w:rsid w:val="006A0658"/>
    <w:rsid w:val="006A1177"/>
    <w:rsid w:val="006A1411"/>
    <w:rsid w:val="006A1F8A"/>
    <w:rsid w:val="006A275E"/>
    <w:rsid w:val="006A2F45"/>
    <w:rsid w:val="006A41B7"/>
    <w:rsid w:val="006A5007"/>
    <w:rsid w:val="006A5253"/>
    <w:rsid w:val="006A665D"/>
    <w:rsid w:val="006A7743"/>
    <w:rsid w:val="006B0B5D"/>
    <w:rsid w:val="006B12CE"/>
    <w:rsid w:val="006B1781"/>
    <w:rsid w:val="006B17F8"/>
    <w:rsid w:val="006B3076"/>
    <w:rsid w:val="006B3DC7"/>
    <w:rsid w:val="006B4439"/>
    <w:rsid w:val="006B4A4F"/>
    <w:rsid w:val="006B569B"/>
    <w:rsid w:val="006B6FBB"/>
    <w:rsid w:val="006C0174"/>
    <w:rsid w:val="006C0964"/>
    <w:rsid w:val="006C3C91"/>
    <w:rsid w:val="006C5BB4"/>
    <w:rsid w:val="006C6802"/>
    <w:rsid w:val="006D021C"/>
    <w:rsid w:val="006D14A1"/>
    <w:rsid w:val="006D16CE"/>
    <w:rsid w:val="006D1CFB"/>
    <w:rsid w:val="006D3E09"/>
    <w:rsid w:val="006D4105"/>
    <w:rsid w:val="006D4846"/>
    <w:rsid w:val="006D566F"/>
    <w:rsid w:val="006D7A4F"/>
    <w:rsid w:val="006E1A42"/>
    <w:rsid w:val="006E1E95"/>
    <w:rsid w:val="006E3420"/>
    <w:rsid w:val="006E36AD"/>
    <w:rsid w:val="006E417A"/>
    <w:rsid w:val="006E49E5"/>
    <w:rsid w:val="006E5CEA"/>
    <w:rsid w:val="006E66B3"/>
    <w:rsid w:val="006E6B07"/>
    <w:rsid w:val="006E6D0E"/>
    <w:rsid w:val="006E7218"/>
    <w:rsid w:val="006E72BA"/>
    <w:rsid w:val="006E78B1"/>
    <w:rsid w:val="006E7FAB"/>
    <w:rsid w:val="006F0326"/>
    <w:rsid w:val="006F0333"/>
    <w:rsid w:val="006F1AAD"/>
    <w:rsid w:val="006F2D3F"/>
    <w:rsid w:val="006F38DD"/>
    <w:rsid w:val="006F4228"/>
    <w:rsid w:val="006F66C4"/>
    <w:rsid w:val="006F7EA8"/>
    <w:rsid w:val="00701E53"/>
    <w:rsid w:val="00702597"/>
    <w:rsid w:val="00703BFA"/>
    <w:rsid w:val="007041FF"/>
    <w:rsid w:val="007042DE"/>
    <w:rsid w:val="00705DC8"/>
    <w:rsid w:val="00706D56"/>
    <w:rsid w:val="007074C3"/>
    <w:rsid w:val="007076F4"/>
    <w:rsid w:val="00711AB9"/>
    <w:rsid w:val="00714A8E"/>
    <w:rsid w:val="00716CA2"/>
    <w:rsid w:val="007172C4"/>
    <w:rsid w:val="007174BE"/>
    <w:rsid w:val="00721BBA"/>
    <w:rsid w:val="007239E0"/>
    <w:rsid w:val="00725170"/>
    <w:rsid w:val="0073009B"/>
    <w:rsid w:val="007316A5"/>
    <w:rsid w:val="0073253A"/>
    <w:rsid w:val="007325D1"/>
    <w:rsid w:val="00732EF9"/>
    <w:rsid w:val="00733E3E"/>
    <w:rsid w:val="007341DF"/>
    <w:rsid w:val="00737977"/>
    <w:rsid w:val="0074008A"/>
    <w:rsid w:val="00742287"/>
    <w:rsid w:val="00742627"/>
    <w:rsid w:val="00744659"/>
    <w:rsid w:val="007449A5"/>
    <w:rsid w:val="00745807"/>
    <w:rsid w:val="007458FC"/>
    <w:rsid w:val="00746905"/>
    <w:rsid w:val="007469A9"/>
    <w:rsid w:val="00747A34"/>
    <w:rsid w:val="00752720"/>
    <w:rsid w:val="00753563"/>
    <w:rsid w:val="00753E9B"/>
    <w:rsid w:val="007549A6"/>
    <w:rsid w:val="0075642E"/>
    <w:rsid w:val="00760130"/>
    <w:rsid w:val="0076022D"/>
    <w:rsid w:val="00761284"/>
    <w:rsid w:val="00761D2A"/>
    <w:rsid w:val="00762824"/>
    <w:rsid w:val="00764667"/>
    <w:rsid w:val="00765242"/>
    <w:rsid w:val="00765CE1"/>
    <w:rsid w:val="007709B3"/>
    <w:rsid w:val="00770D47"/>
    <w:rsid w:val="00770E4A"/>
    <w:rsid w:val="00771793"/>
    <w:rsid w:val="00771C4D"/>
    <w:rsid w:val="00771CA8"/>
    <w:rsid w:val="00772F02"/>
    <w:rsid w:val="00773D76"/>
    <w:rsid w:val="007751AA"/>
    <w:rsid w:val="0077556F"/>
    <w:rsid w:val="007771DB"/>
    <w:rsid w:val="00781420"/>
    <w:rsid w:val="007815FA"/>
    <w:rsid w:val="0078187B"/>
    <w:rsid w:val="0078220E"/>
    <w:rsid w:val="0078275D"/>
    <w:rsid w:val="007832B9"/>
    <w:rsid w:val="00783717"/>
    <w:rsid w:val="007847D9"/>
    <w:rsid w:val="00784F61"/>
    <w:rsid w:val="0078597B"/>
    <w:rsid w:val="00786028"/>
    <w:rsid w:val="007860B0"/>
    <w:rsid w:val="0078771D"/>
    <w:rsid w:val="0078785C"/>
    <w:rsid w:val="00790C16"/>
    <w:rsid w:val="007912DB"/>
    <w:rsid w:val="007925F2"/>
    <w:rsid w:val="00793A8A"/>
    <w:rsid w:val="00794D41"/>
    <w:rsid w:val="00795163"/>
    <w:rsid w:val="00795E20"/>
    <w:rsid w:val="007965B1"/>
    <w:rsid w:val="00796621"/>
    <w:rsid w:val="00797747"/>
    <w:rsid w:val="007977B5"/>
    <w:rsid w:val="007977FA"/>
    <w:rsid w:val="00797AFA"/>
    <w:rsid w:val="00797D72"/>
    <w:rsid w:val="007A03C6"/>
    <w:rsid w:val="007A19C2"/>
    <w:rsid w:val="007A23FF"/>
    <w:rsid w:val="007A25B9"/>
    <w:rsid w:val="007A4FD7"/>
    <w:rsid w:val="007A5010"/>
    <w:rsid w:val="007A6629"/>
    <w:rsid w:val="007A7363"/>
    <w:rsid w:val="007A7D18"/>
    <w:rsid w:val="007B0B52"/>
    <w:rsid w:val="007B243F"/>
    <w:rsid w:val="007B26EC"/>
    <w:rsid w:val="007B344D"/>
    <w:rsid w:val="007B4485"/>
    <w:rsid w:val="007B508A"/>
    <w:rsid w:val="007B5F8E"/>
    <w:rsid w:val="007B7001"/>
    <w:rsid w:val="007B78E0"/>
    <w:rsid w:val="007B7ABA"/>
    <w:rsid w:val="007C11B0"/>
    <w:rsid w:val="007C3D79"/>
    <w:rsid w:val="007C46F9"/>
    <w:rsid w:val="007C58DB"/>
    <w:rsid w:val="007C6CE6"/>
    <w:rsid w:val="007C708B"/>
    <w:rsid w:val="007C7978"/>
    <w:rsid w:val="007D072D"/>
    <w:rsid w:val="007D1330"/>
    <w:rsid w:val="007D138A"/>
    <w:rsid w:val="007D38CB"/>
    <w:rsid w:val="007D38D7"/>
    <w:rsid w:val="007D3FAF"/>
    <w:rsid w:val="007D5048"/>
    <w:rsid w:val="007D5A60"/>
    <w:rsid w:val="007D60DC"/>
    <w:rsid w:val="007D6DE6"/>
    <w:rsid w:val="007E01AB"/>
    <w:rsid w:val="007E0806"/>
    <w:rsid w:val="007E0E09"/>
    <w:rsid w:val="007E0E64"/>
    <w:rsid w:val="007E20A0"/>
    <w:rsid w:val="007E4D0F"/>
    <w:rsid w:val="007E555E"/>
    <w:rsid w:val="007E6D22"/>
    <w:rsid w:val="007F13D9"/>
    <w:rsid w:val="007F1753"/>
    <w:rsid w:val="007F2144"/>
    <w:rsid w:val="007F2531"/>
    <w:rsid w:val="007F26D3"/>
    <w:rsid w:val="007F31C3"/>
    <w:rsid w:val="007F3331"/>
    <w:rsid w:val="007F4798"/>
    <w:rsid w:val="007F4936"/>
    <w:rsid w:val="007F4EDD"/>
    <w:rsid w:val="007F543A"/>
    <w:rsid w:val="007F56E7"/>
    <w:rsid w:val="007F5846"/>
    <w:rsid w:val="007F5EBA"/>
    <w:rsid w:val="007F643B"/>
    <w:rsid w:val="007F72B3"/>
    <w:rsid w:val="00800971"/>
    <w:rsid w:val="00800972"/>
    <w:rsid w:val="008009FA"/>
    <w:rsid w:val="00802B37"/>
    <w:rsid w:val="00802F4F"/>
    <w:rsid w:val="008030CC"/>
    <w:rsid w:val="00803249"/>
    <w:rsid w:val="0080371D"/>
    <w:rsid w:val="008049A4"/>
    <w:rsid w:val="00810435"/>
    <w:rsid w:val="008109C8"/>
    <w:rsid w:val="008116F9"/>
    <w:rsid w:val="00811F6A"/>
    <w:rsid w:val="00812125"/>
    <w:rsid w:val="0081365C"/>
    <w:rsid w:val="00813C9A"/>
    <w:rsid w:val="008146EE"/>
    <w:rsid w:val="00816017"/>
    <w:rsid w:val="0081637C"/>
    <w:rsid w:val="00816820"/>
    <w:rsid w:val="008170CD"/>
    <w:rsid w:val="00817768"/>
    <w:rsid w:val="008201F4"/>
    <w:rsid w:val="00821535"/>
    <w:rsid w:val="008219E7"/>
    <w:rsid w:val="008223B3"/>
    <w:rsid w:val="00822927"/>
    <w:rsid w:val="00823004"/>
    <w:rsid w:val="00823B67"/>
    <w:rsid w:val="00824A22"/>
    <w:rsid w:val="00825331"/>
    <w:rsid w:val="008256CA"/>
    <w:rsid w:val="00826023"/>
    <w:rsid w:val="008260FE"/>
    <w:rsid w:val="00826529"/>
    <w:rsid w:val="008265E6"/>
    <w:rsid w:val="00827305"/>
    <w:rsid w:val="00830559"/>
    <w:rsid w:val="008305A9"/>
    <w:rsid w:val="00831330"/>
    <w:rsid w:val="00832366"/>
    <w:rsid w:val="00832572"/>
    <w:rsid w:val="00832FE5"/>
    <w:rsid w:val="00833AF9"/>
    <w:rsid w:val="00833F8E"/>
    <w:rsid w:val="008340BE"/>
    <w:rsid w:val="008340EE"/>
    <w:rsid w:val="008349CF"/>
    <w:rsid w:val="00834B3C"/>
    <w:rsid w:val="00836F17"/>
    <w:rsid w:val="00841B1D"/>
    <w:rsid w:val="00841E7B"/>
    <w:rsid w:val="00842D43"/>
    <w:rsid w:val="00843C7C"/>
    <w:rsid w:val="00844082"/>
    <w:rsid w:val="00845996"/>
    <w:rsid w:val="00846405"/>
    <w:rsid w:val="00847C2E"/>
    <w:rsid w:val="00851AD5"/>
    <w:rsid w:val="008527B0"/>
    <w:rsid w:val="0085293C"/>
    <w:rsid w:val="00853150"/>
    <w:rsid w:val="008553DE"/>
    <w:rsid w:val="00855EF1"/>
    <w:rsid w:val="00856E97"/>
    <w:rsid w:val="00860BCA"/>
    <w:rsid w:val="008624DB"/>
    <w:rsid w:val="0086309F"/>
    <w:rsid w:val="0086316A"/>
    <w:rsid w:val="00864618"/>
    <w:rsid w:val="00867A6A"/>
    <w:rsid w:val="00867BC5"/>
    <w:rsid w:val="00870521"/>
    <w:rsid w:val="00870B93"/>
    <w:rsid w:val="00870D13"/>
    <w:rsid w:val="00871CC2"/>
    <w:rsid w:val="0087308E"/>
    <w:rsid w:val="0087372C"/>
    <w:rsid w:val="00876B7D"/>
    <w:rsid w:val="00876E10"/>
    <w:rsid w:val="00877D3C"/>
    <w:rsid w:val="008800E2"/>
    <w:rsid w:val="00880210"/>
    <w:rsid w:val="0088105D"/>
    <w:rsid w:val="00881DA5"/>
    <w:rsid w:val="008829AC"/>
    <w:rsid w:val="00882C5E"/>
    <w:rsid w:val="00883C5F"/>
    <w:rsid w:val="0088513B"/>
    <w:rsid w:val="00885236"/>
    <w:rsid w:val="008861C3"/>
    <w:rsid w:val="00890489"/>
    <w:rsid w:val="00890A0B"/>
    <w:rsid w:val="00890B5A"/>
    <w:rsid w:val="008929C0"/>
    <w:rsid w:val="00892A14"/>
    <w:rsid w:val="008956E3"/>
    <w:rsid w:val="00895E07"/>
    <w:rsid w:val="008976D5"/>
    <w:rsid w:val="008A01AC"/>
    <w:rsid w:val="008A32B3"/>
    <w:rsid w:val="008A42CB"/>
    <w:rsid w:val="008A4C69"/>
    <w:rsid w:val="008A4FFB"/>
    <w:rsid w:val="008A656B"/>
    <w:rsid w:val="008A6718"/>
    <w:rsid w:val="008A7589"/>
    <w:rsid w:val="008B044B"/>
    <w:rsid w:val="008B0C03"/>
    <w:rsid w:val="008B1728"/>
    <w:rsid w:val="008B36FD"/>
    <w:rsid w:val="008B52A3"/>
    <w:rsid w:val="008B59DE"/>
    <w:rsid w:val="008B66EB"/>
    <w:rsid w:val="008B79B0"/>
    <w:rsid w:val="008B7ADA"/>
    <w:rsid w:val="008B7C5C"/>
    <w:rsid w:val="008C134E"/>
    <w:rsid w:val="008C1B2E"/>
    <w:rsid w:val="008C227D"/>
    <w:rsid w:val="008C37E6"/>
    <w:rsid w:val="008C3C8D"/>
    <w:rsid w:val="008C41CE"/>
    <w:rsid w:val="008C49A5"/>
    <w:rsid w:val="008C52DB"/>
    <w:rsid w:val="008C5865"/>
    <w:rsid w:val="008C5B83"/>
    <w:rsid w:val="008C6FF2"/>
    <w:rsid w:val="008D05DD"/>
    <w:rsid w:val="008D08D7"/>
    <w:rsid w:val="008D2B90"/>
    <w:rsid w:val="008D4382"/>
    <w:rsid w:val="008D4763"/>
    <w:rsid w:val="008D6B0F"/>
    <w:rsid w:val="008E2AA6"/>
    <w:rsid w:val="008E2EB3"/>
    <w:rsid w:val="008E35CB"/>
    <w:rsid w:val="008E4437"/>
    <w:rsid w:val="008E4861"/>
    <w:rsid w:val="008E52D8"/>
    <w:rsid w:val="008E5ADB"/>
    <w:rsid w:val="008E695A"/>
    <w:rsid w:val="008E6A92"/>
    <w:rsid w:val="008E7E00"/>
    <w:rsid w:val="008F0842"/>
    <w:rsid w:val="008F1880"/>
    <w:rsid w:val="008F1FA8"/>
    <w:rsid w:val="008F23AC"/>
    <w:rsid w:val="008F529C"/>
    <w:rsid w:val="008F747E"/>
    <w:rsid w:val="00900B54"/>
    <w:rsid w:val="0090112E"/>
    <w:rsid w:val="00902231"/>
    <w:rsid w:val="009025D5"/>
    <w:rsid w:val="00903B65"/>
    <w:rsid w:val="009040FD"/>
    <w:rsid w:val="009052F3"/>
    <w:rsid w:val="00905389"/>
    <w:rsid w:val="009067B3"/>
    <w:rsid w:val="0090680F"/>
    <w:rsid w:val="00906B08"/>
    <w:rsid w:val="00906C77"/>
    <w:rsid w:val="00906F9D"/>
    <w:rsid w:val="00911F9E"/>
    <w:rsid w:val="00912B76"/>
    <w:rsid w:val="0091710E"/>
    <w:rsid w:val="00917868"/>
    <w:rsid w:val="00917B6C"/>
    <w:rsid w:val="00920107"/>
    <w:rsid w:val="00920908"/>
    <w:rsid w:val="009221F1"/>
    <w:rsid w:val="00923224"/>
    <w:rsid w:val="00923822"/>
    <w:rsid w:val="009246CA"/>
    <w:rsid w:val="00924936"/>
    <w:rsid w:val="00926370"/>
    <w:rsid w:val="00930C7D"/>
    <w:rsid w:val="0093159C"/>
    <w:rsid w:val="009337DD"/>
    <w:rsid w:val="00933CEC"/>
    <w:rsid w:val="00936D52"/>
    <w:rsid w:val="00936E27"/>
    <w:rsid w:val="00937460"/>
    <w:rsid w:val="00937B96"/>
    <w:rsid w:val="00940A3B"/>
    <w:rsid w:val="009414C1"/>
    <w:rsid w:val="00941645"/>
    <w:rsid w:val="00944C53"/>
    <w:rsid w:val="00944E10"/>
    <w:rsid w:val="00945EFC"/>
    <w:rsid w:val="009461BF"/>
    <w:rsid w:val="00947D81"/>
    <w:rsid w:val="009504D4"/>
    <w:rsid w:val="00950C29"/>
    <w:rsid w:val="009511CB"/>
    <w:rsid w:val="00952BF3"/>
    <w:rsid w:val="00952F2D"/>
    <w:rsid w:val="009539EC"/>
    <w:rsid w:val="00955590"/>
    <w:rsid w:val="00955B76"/>
    <w:rsid w:val="00955F25"/>
    <w:rsid w:val="00961089"/>
    <w:rsid w:val="009618C7"/>
    <w:rsid w:val="00961A99"/>
    <w:rsid w:val="00961F2A"/>
    <w:rsid w:val="009637B1"/>
    <w:rsid w:val="00967A19"/>
    <w:rsid w:val="009728FB"/>
    <w:rsid w:val="00973006"/>
    <w:rsid w:val="00973560"/>
    <w:rsid w:val="00973B7C"/>
    <w:rsid w:val="009742B4"/>
    <w:rsid w:val="00974518"/>
    <w:rsid w:val="00977051"/>
    <w:rsid w:val="0098008C"/>
    <w:rsid w:val="00980254"/>
    <w:rsid w:val="00983651"/>
    <w:rsid w:val="00983A95"/>
    <w:rsid w:val="00984E28"/>
    <w:rsid w:val="00984EAF"/>
    <w:rsid w:val="0098598D"/>
    <w:rsid w:val="00986AB2"/>
    <w:rsid w:val="0098788D"/>
    <w:rsid w:val="009900DF"/>
    <w:rsid w:val="009901BA"/>
    <w:rsid w:val="00990268"/>
    <w:rsid w:val="00990D2D"/>
    <w:rsid w:val="00991596"/>
    <w:rsid w:val="009925D5"/>
    <w:rsid w:val="00992E12"/>
    <w:rsid w:val="0099332C"/>
    <w:rsid w:val="009943EE"/>
    <w:rsid w:val="0099537D"/>
    <w:rsid w:val="009A00F4"/>
    <w:rsid w:val="009A0258"/>
    <w:rsid w:val="009A0650"/>
    <w:rsid w:val="009A0C12"/>
    <w:rsid w:val="009A10C4"/>
    <w:rsid w:val="009A14F5"/>
    <w:rsid w:val="009A15E6"/>
    <w:rsid w:val="009A2C6C"/>
    <w:rsid w:val="009A2CF4"/>
    <w:rsid w:val="009A469C"/>
    <w:rsid w:val="009A6BB7"/>
    <w:rsid w:val="009A6CD5"/>
    <w:rsid w:val="009B0176"/>
    <w:rsid w:val="009B128F"/>
    <w:rsid w:val="009B4AEC"/>
    <w:rsid w:val="009B595E"/>
    <w:rsid w:val="009B6E72"/>
    <w:rsid w:val="009B77C7"/>
    <w:rsid w:val="009B78D5"/>
    <w:rsid w:val="009B7C2D"/>
    <w:rsid w:val="009C0477"/>
    <w:rsid w:val="009C0BCD"/>
    <w:rsid w:val="009C1281"/>
    <w:rsid w:val="009C1A3C"/>
    <w:rsid w:val="009C32D2"/>
    <w:rsid w:val="009C352A"/>
    <w:rsid w:val="009C38D0"/>
    <w:rsid w:val="009C3E05"/>
    <w:rsid w:val="009C58F5"/>
    <w:rsid w:val="009D1D1D"/>
    <w:rsid w:val="009D2C11"/>
    <w:rsid w:val="009D2EEF"/>
    <w:rsid w:val="009D3ED9"/>
    <w:rsid w:val="009D4579"/>
    <w:rsid w:val="009D4C1E"/>
    <w:rsid w:val="009D4D1E"/>
    <w:rsid w:val="009D7083"/>
    <w:rsid w:val="009E1393"/>
    <w:rsid w:val="009E17FA"/>
    <w:rsid w:val="009E1BBD"/>
    <w:rsid w:val="009E2CEC"/>
    <w:rsid w:val="009E3506"/>
    <w:rsid w:val="009E632D"/>
    <w:rsid w:val="009E7582"/>
    <w:rsid w:val="009E7792"/>
    <w:rsid w:val="009F01B9"/>
    <w:rsid w:val="009F0B27"/>
    <w:rsid w:val="009F49FD"/>
    <w:rsid w:val="009F7610"/>
    <w:rsid w:val="009F782B"/>
    <w:rsid w:val="00A0246A"/>
    <w:rsid w:val="00A02B08"/>
    <w:rsid w:val="00A02B8D"/>
    <w:rsid w:val="00A03D3D"/>
    <w:rsid w:val="00A048FB"/>
    <w:rsid w:val="00A06008"/>
    <w:rsid w:val="00A0762C"/>
    <w:rsid w:val="00A10083"/>
    <w:rsid w:val="00A1029E"/>
    <w:rsid w:val="00A10B26"/>
    <w:rsid w:val="00A11192"/>
    <w:rsid w:val="00A113E7"/>
    <w:rsid w:val="00A12D5D"/>
    <w:rsid w:val="00A12E96"/>
    <w:rsid w:val="00A13DFA"/>
    <w:rsid w:val="00A144DF"/>
    <w:rsid w:val="00A16A76"/>
    <w:rsid w:val="00A16AEE"/>
    <w:rsid w:val="00A16B95"/>
    <w:rsid w:val="00A17A0E"/>
    <w:rsid w:val="00A17A67"/>
    <w:rsid w:val="00A20D35"/>
    <w:rsid w:val="00A210D2"/>
    <w:rsid w:val="00A21C6F"/>
    <w:rsid w:val="00A21EFC"/>
    <w:rsid w:val="00A22C88"/>
    <w:rsid w:val="00A23380"/>
    <w:rsid w:val="00A25174"/>
    <w:rsid w:val="00A2560D"/>
    <w:rsid w:val="00A25E15"/>
    <w:rsid w:val="00A27024"/>
    <w:rsid w:val="00A319A7"/>
    <w:rsid w:val="00A32AE3"/>
    <w:rsid w:val="00A32C88"/>
    <w:rsid w:val="00A33978"/>
    <w:rsid w:val="00A33D67"/>
    <w:rsid w:val="00A353C2"/>
    <w:rsid w:val="00A353DB"/>
    <w:rsid w:val="00A3761D"/>
    <w:rsid w:val="00A402FE"/>
    <w:rsid w:val="00A407F7"/>
    <w:rsid w:val="00A40B70"/>
    <w:rsid w:val="00A4108E"/>
    <w:rsid w:val="00A410C8"/>
    <w:rsid w:val="00A4179A"/>
    <w:rsid w:val="00A41D25"/>
    <w:rsid w:val="00A42603"/>
    <w:rsid w:val="00A426F9"/>
    <w:rsid w:val="00A441E6"/>
    <w:rsid w:val="00A4490C"/>
    <w:rsid w:val="00A452D6"/>
    <w:rsid w:val="00A45636"/>
    <w:rsid w:val="00A45B62"/>
    <w:rsid w:val="00A46124"/>
    <w:rsid w:val="00A473DB"/>
    <w:rsid w:val="00A5146A"/>
    <w:rsid w:val="00A51E46"/>
    <w:rsid w:val="00A52518"/>
    <w:rsid w:val="00A53612"/>
    <w:rsid w:val="00A53F91"/>
    <w:rsid w:val="00A55702"/>
    <w:rsid w:val="00A56605"/>
    <w:rsid w:val="00A57153"/>
    <w:rsid w:val="00A603D9"/>
    <w:rsid w:val="00A61DED"/>
    <w:rsid w:val="00A62624"/>
    <w:rsid w:val="00A634E3"/>
    <w:rsid w:val="00A63E70"/>
    <w:rsid w:val="00A64CA6"/>
    <w:rsid w:val="00A66321"/>
    <w:rsid w:val="00A70DD6"/>
    <w:rsid w:val="00A719A6"/>
    <w:rsid w:val="00A719C0"/>
    <w:rsid w:val="00A71FD6"/>
    <w:rsid w:val="00A7596C"/>
    <w:rsid w:val="00A77B69"/>
    <w:rsid w:val="00A77D8D"/>
    <w:rsid w:val="00A800D6"/>
    <w:rsid w:val="00A80828"/>
    <w:rsid w:val="00A808D4"/>
    <w:rsid w:val="00A80AE5"/>
    <w:rsid w:val="00A810BA"/>
    <w:rsid w:val="00A83919"/>
    <w:rsid w:val="00A83F32"/>
    <w:rsid w:val="00A8489A"/>
    <w:rsid w:val="00A84A4F"/>
    <w:rsid w:val="00A84B50"/>
    <w:rsid w:val="00A85A4E"/>
    <w:rsid w:val="00A85D45"/>
    <w:rsid w:val="00A86DD8"/>
    <w:rsid w:val="00A86E1E"/>
    <w:rsid w:val="00A87470"/>
    <w:rsid w:val="00A902E9"/>
    <w:rsid w:val="00A921DE"/>
    <w:rsid w:val="00A92A93"/>
    <w:rsid w:val="00A9360E"/>
    <w:rsid w:val="00A95CE3"/>
    <w:rsid w:val="00A95F14"/>
    <w:rsid w:val="00A9652B"/>
    <w:rsid w:val="00A96CE0"/>
    <w:rsid w:val="00AA1E5A"/>
    <w:rsid w:val="00AA2C4A"/>
    <w:rsid w:val="00AA3AD2"/>
    <w:rsid w:val="00AA3B3D"/>
    <w:rsid w:val="00AA41B7"/>
    <w:rsid w:val="00AA57BE"/>
    <w:rsid w:val="00AA5DEA"/>
    <w:rsid w:val="00AA6EF5"/>
    <w:rsid w:val="00AB00EC"/>
    <w:rsid w:val="00AB09AB"/>
    <w:rsid w:val="00AB09E1"/>
    <w:rsid w:val="00AB2B19"/>
    <w:rsid w:val="00AB2BFC"/>
    <w:rsid w:val="00AB63F0"/>
    <w:rsid w:val="00AB6951"/>
    <w:rsid w:val="00AB6A0A"/>
    <w:rsid w:val="00AB6C4A"/>
    <w:rsid w:val="00AB7548"/>
    <w:rsid w:val="00AC0BA2"/>
    <w:rsid w:val="00AC22CA"/>
    <w:rsid w:val="00AC2321"/>
    <w:rsid w:val="00AC623F"/>
    <w:rsid w:val="00AC6D57"/>
    <w:rsid w:val="00AC7060"/>
    <w:rsid w:val="00AD097E"/>
    <w:rsid w:val="00AD10B7"/>
    <w:rsid w:val="00AD16EE"/>
    <w:rsid w:val="00AD1C0C"/>
    <w:rsid w:val="00AD2A45"/>
    <w:rsid w:val="00AD4D64"/>
    <w:rsid w:val="00AD53B6"/>
    <w:rsid w:val="00AD563A"/>
    <w:rsid w:val="00AD64BA"/>
    <w:rsid w:val="00AD6709"/>
    <w:rsid w:val="00AE0F89"/>
    <w:rsid w:val="00AE0FB0"/>
    <w:rsid w:val="00AE2931"/>
    <w:rsid w:val="00AE38E6"/>
    <w:rsid w:val="00AE4A65"/>
    <w:rsid w:val="00AE61C1"/>
    <w:rsid w:val="00AE7421"/>
    <w:rsid w:val="00AE7E52"/>
    <w:rsid w:val="00AF02D7"/>
    <w:rsid w:val="00AF4D05"/>
    <w:rsid w:val="00AF5392"/>
    <w:rsid w:val="00AF7684"/>
    <w:rsid w:val="00B008F8"/>
    <w:rsid w:val="00B01E87"/>
    <w:rsid w:val="00B0244E"/>
    <w:rsid w:val="00B03C2B"/>
    <w:rsid w:val="00B04173"/>
    <w:rsid w:val="00B0527E"/>
    <w:rsid w:val="00B06728"/>
    <w:rsid w:val="00B06E36"/>
    <w:rsid w:val="00B11594"/>
    <w:rsid w:val="00B12AE9"/>
    <w:rsid w:val="00B13127"/>
    <w:rsid w:val="00B1456E"/>
    <w:rsid w:val="00B14C64"/>
    <w:rsid w:val="00B14F7D"/>
    <w:rsid w:val="00B15713"/>
    <w:rsid w:val="00B15BCE"/>
    <w:rsid w:val="00B15E73"/>
    <w:rsid w:val="00B179E1"/>
    <w:rsid w:val="00B20385"/>
    <w:rsid w:val="00B20C25"/>
    <w:rsid w:val="00B215A8"/>
    <w:rsid w:val="00B23523"/>
    <w:rsid w:val="00B240B7"/>
    <w:rsid w:val="00B30C5A"/>
    <w:rsid w:val="00B31CA0"/>
    <w:rsid w:val="00B32568"/>
    <w:rsid w:val="00B34556"/>
    <w:rsid w:val="00B36194"/>
    <w:rsid w:val="00B3681A"/>
    <w:rsid w:val="00B43634"/>
    <w:rsid w:val="00B46D5F"/>
    <w:rsid w:val="00B4744A"/>
    <w:rsid w:val="00B52455"/>
    <w:rsid w:val="00B53CD8"/>
    <w:rsid w:val="00B54015"/>
    <w:rsid w:val="00B60C1C"/>
    <w:rsid w:val="00B622D4"/>
    <w:rsid w:val="00B638EF"/>
    <w:rsid w:val="00B64090"/>
    <w:rsid w:val="00B64D81"/>
    <w:rsid w:val="00B654C1"/>
    <w:rsid w:val="00B67E52"/>
    <w:rsid w:val="00B70854"/>
    <w:rsid w:val="00B7277F"/>
    <w:rsid w:val="00B7405E"/>
    <w:rsid w:val="00B75A0A"/>
    <w:rsid w:val="00B770E8"/>
    <w:rsid w:val="00B774E0"/>
    <w:rsid w:val="00B77FDB"/>
    <w:rsid w:val="00B80314"/>
    <w:rsid w:val="00B8031C"/>
    <w:rsid w:val="00B80413"/>
    <w:rsid w:val="00B805DC"/>
    <w:rsid w:val="00B81060"/>
    <w:rsid w:val="00B828EF"/>
    <w:rsid w:val="00B82BFA"/>
    <w:rsid w:val="00B83A9C"/>
    <w:rsid w:val="00B84AA3"/>
    <w:rsid w:val="00B85D9C"/>
    <w:rsid w:val="00B86D33"/>
    <w:rsid w:val="00B86D57"/>
    <w:rsid w:val="00B87056"/>
    <w:rsid w:val="00B871CD"/>
    <w:rsid w:val="00B87987"/>
    <w:rsid w:val="00B87BA4"/>
    <w:rsid w:val="00B90534"/>
    <w:rsid w:val="00B905FB"/>
    <w:rsid w:val="00B91918"/>
    <w:rsid w:val="00B943D1"/>
    <w:rsid w:val="00B94689"/>
    <w:rsid w:val="00B97ABA"/>
    <w:rsid w:val="00BA03F1"/>
    <w:rsid w:val="00BA1594"/>
    <w:rsid w:val="00BA2552"/>
    <w:rsid w:val="00BA2B72"/>
    <w:rsid w:val="00BA2D2B"/>
    <w:rsid w:val="00BA378D"/>
    <w:rsid w:val="00BA4D72"/>
    <w:rsid w:val="00BA5647"/>
    <w:rsid w:val="00BA67E0"/>
    <w:rsid w:val="00BA6BE0"/>
    <w:rsid w:val="00BA79DD"/>
    <w:rsid w:val="00BB0399"/>
    <w:rsid w:val="00BB09A3"/>
    <w:rsid w:val="00BB32C7"/>
    <w:rsid w:val="00BB3E2E"/>
    <w:rsid w:val="00BB4110"/>
    <w:rsid w:val="00BB4584"/>
    <w:rsid w:val="00BB4E33"/>
    <w:rsid w:val="00BC1B76"/>
    <w:rsid w:val="00BC23F5"/>
    <w:rsid w:val="00BC2418"/>
    <w:rsid w:val="00BC26E3"/>
    <w:rsid w:val="00BC29D8"/>
    <w:rsid w:val="00BC2BAE"/>
    <w:rsid w:val="00BC56BE"/>
    <w:rsid w:val="00BC607A"/>
    <w:rsid w:val="00BC68A7"/>
    <w:rsid w:val="00BC75F6"/>
    <w:rsid w:val="00BD0A44"/>
    <w:rsid w:val="00BD2CB0"/>
    <w:rsid w:val="00BD4037"/>
    <w:rsid w:val="00BD45C7"/>
    <w:rsid w:val="00BD540C"/>
    <w:rsid w:val="00BD5C51"/>
    <w:rsid w:val="00BD62BC"/>
    <w:rsid w:val="00BD78EC"/>
    <w:rsid w:val="00BD7EE8"/>
    <w:rsid w:val="00BE0901"/>
    <w:rsid w:val="00BE3F69"/>
    <w:rsid w:val="00BE64B1"/>
    <w:rsid w:val="00BE6867"/>
    <w:rsid w:val="00BE68C1"/>
    <w:rsid w:val="00BE7A4C"/>
    <w:rsid w:val="00BF3BBB"/>
    <w:rsid w:val="00BF3E72"/>
    <w:rsid w:val="00BF60AA"/>
    <w:rsid w:val="00BF6C26"/>
    <w:rsid w:val="00BF74DC"/>
    <w:rsid w:val="00C00A8A"/>
    <w:rsid w:val="00C00BE7"/>
    <w:rsid w:val="00C010F8"/>
    <w:rsid w:val="00C013F3"/>
    <w:rsid w:val="00C02808"/>
    <w:rsid w:val="00C03239"/>
    <w:rsid w:val="00C03A7D"/>
    <w:rsid w:val="00C042C3"/>
    <w:rsid w:val="00C06260"/>
    <w:rsid w:val="00C0706F"/>
    <w:rsid w:val="00C0771C"/>
    <w:rsid w:val="00C07FE7"/>
    <w:rsid w:val="00C102AF"/>
    <w:rsid w:val="00C120E3"/>
    <w:rsid w:val="00C149A3"/>
    <w:rsid w:val="00C150E9"/>
    <w:rsid w:val="00C2088B"/>
    <w:rsid w:val="00C222D0"/>
    <w:rsid w:val="00C23A34"/>
    <w:rsid w:val="00C248CA"/>
    <w:rsid w:val="00C25A0E"/>
    <w:rsid w:val="00C26810"/>
    <w:rsid w:val="00C30DE9"/>
    <w:rsid w:val="00C30ED1"/>
    <w:rsid w:val="00C328FA"/>
    <w:rsid w:val="00C32AE2"/>
    <w:rsid w:val="00C32C55"/>
    <w:rsid w:val="00C334DE"/>
    <w:rsid w:val="00C334E3"/>
    <w:rsid w:val="00C336FA"/>
    <w:rsid w:val="00C355F5"/>
    <w:rsid w:val="00C35C09"/>
    <w:rsid w:val="00C35F85"/>
    <w:rsid w:val="00C369A2"/>
    <w:rsid w:val="00C37A42"/>
    <w:rsid w:val="00C406A8"/>
    <w:rsid w:val="00C40B70"/>
    <w:rsid w:val="00C4268D"/>
    <w:rsid w:val="00C432B3"/>
    <w:rsid w:val="00C43AFD"/>
    <w:rsid w:val="00C43FAA"/>
    <w:rsid w:val="00C5104B"/>
    <w:rsid w:val="00C5152B"/>
    <w:rsid w:val="00C52060"/>
    <w:rsid w:val="00C53BE1"/>
    <w:rsid w:val="00C53FAD"/>
    <w:rsid w:val="00C54372"/>
    <w:rsid w:val="00C54835"/>
    <w:rsid w:val="00C54B63"/>
    <w:rsid w:val="00C607A9"/>
    <w:rsid w:val="00C60977"/>
    <w:rsid w:val="00C61DE9"/>
    <w:rsid w:val="00C622BF"/>
    <w:rsid w:val="00C62CB6"/>
    <w:rsid w:val="00C630CA"/>
    <w:rsid w:val="00C6354C"/>
    <w:rsid w:val="00C63FA3"/>
    <w:rsid w:val="00C66E1F"/>
    <w:rsid w:val="00C672C2"/>
    <w:rsid w:val="00C678EC"/>
    <w:rsid w:val="00C67ED9"/>
    <w:rsid w:val="00C73CDE"/>
    <w:rsid w:val="00C748D0"/>
    <w:rsid w:val="00C758C1"/>
    <w:rsid w:val="00C75A1B"/>
    <w:rsid w:val="00C75B42"/>
    <w:rsid w:val="00C7619A"/>
    <w:rsid w:val="00C76EB4"/>
    <w:rsid w:val="00C77649"/>
    <w:rsid w:val="00C80C88"/>
    <w:rsid w:val="00C80EBB"/>
    <w:rsid w:val="00C8254F"/>
    <w:rsid w:val="00C85D37"/>
    <w:rsid w:val="00C8625A"/>
    <w:rsid w:val="00C8655E"/>
    <w:rsid w:val="00C87894"/>
    <w:rsid w:val="00C9037C"/>
    <w:rsid w:val="00C91D82"/>
    <w:rsid w:val="00C92409"/>
    <w:rsid w:val="00C932FC"/>
    <w:rsid w:val="00C93A5E"/>
    <w:rsid w:val="00C943EC"/>
    <w:rsid w:val="00C96CE3"/>
    <w:rsid w:val="00CA00D5"/>
    <w:rsid w:val="00CA0436"/>
    <w:rsid w:val="00CA09DC"/>
    <w:rsid w:val="00CA0AA8"/>
    <w:rsid w:val="00CA11A1"/>
    <w:rsid w:val="00CA1401"/>
    <w:rsid w:val="00CA344E"/>
    <w:rsid w:val="00CA4D79"/>
    <w:rsid w:val="00CA52EE"/>
    <w:rsid w:val="00CA5874"/>
    <w:rsid w:val="00CA621C"/>
    <w:rsid w:val="00CA6652"/>
    <w:rsid w:val="00CA7B71"/>
    <w:rsid w:val="00CA7C91"/>
    <w:rsid w:val="00CA7CBB"/>
    <w:rsid w:val="00CB0FBF"/>
    <w:rsid w:val="00CB13D3"/>
    <w:rsid w:val="00CB147A"/>
    <w:rsid w:val="00CB1862"/>
    <w:rsid w:val="00CB258F"/>
    <w:rsid w:val="00CB2CB7"/>
    <w:rsid w:val="00CB406F"/>
    <w:rsid w:val="00CB5032"/>
    <w:rsid w:val="00CB5D7F"/>
    <w:rsid w:val="00CB6927"/>
    <w:rsid w:val="00CB7A24"/>
    <w:rsid w:val="00CB7F64"/>
    <w:rsid w:val="00CC0F1B"/>
    <w:rsid w:val="00CC108C"/>
    <w:rsid w:val="00CC34A1"/>
    <w:rsid w:val="00CC3D18"/>
    <w:rsid w:val="00CC505D"/>
    <w:rsid w:val="00CC652E"/>
    <w:rsid w:val="00CC69A2"/>
    <w:rsid w:val="00CD034A"/>
    <w:rsid w:val="00CD0955"/>
    <w:rsid w:val="00CD3B01"/>
    <w:rsid w:val="00CD4213"/>
    <w:rsid w:val="00CD4B82"/>
    <w:rsid w:val="00CD5AFB"/>
    <w:rsid w:val="00CD6A57"/>
    <w:rsid w:val="00CD6AC0"/>
    <w:rsid w:val="00CE1C04"/>
    <w:rsid w:val="00CE26D1"/>
    <w:rsid w:val="00CE28D9"/>
    <w:rsid w:val="00CE3BDE"/>
    <w:rsid w:val="00CE5A5D"/>
    <w:rsid w:val="00CE5FA2"/>
    <w:rsid w:val="00CE65E3"/>
    <w:rsid w:val="00CE6B21"/>
    <w:rsid w:val="00CF115B"/>
    <w:rsid w:val="00CF12B1"/>
    <w:rsid w:val="00CF1C7B"/>
    <w:rsid w:val="00CF2051"/>
    <w:rsid w:val="00CF2746"/>
    <w:rsid w:val="00CF2C72"/>
    <w:rsid w:val="00CF3089"/>
    <w:rsid w:val="00CF3AA0"/>
    <w:rsid w:val="00CF45B6"/>
    <w:rsid w:val="00CF76C3"/>
    <w:rsid w:val="00D00E3E"/>
    <w:rsid w:val="00D02182"/>
    <w:rsid w:val="00D03181"/>
    <w:rsid w:val="00D034F4"/>
    <w:rsid w:val="00D03CCD"/>
    <w:rsid w:val="00D03E8B"/>
    <w:rsid w:val="00D03F8E"/>
    <w:rsid w:val="00D04D78"/>
    <w:rsid w:val="00D05DC2"/>
    <w:rsid w:val="00D06404"/>
    <w:rsid w:val="00D105BF"/>
    <w:rsid w:val="00D12387"/>
    <w:rsid w:val="00D1386D"/>
    <w:rsid w:val="00D13960"/>
    <w:rsid w:val="00D153AC"/>
    <w:rsid w:val="00D17F3E"/>
    <w:rsid w:val="00D200A1"/>
    <w:rsid w:val="00D20929"/>
    <w:rsid w:val="00D23E44"/>
    <w:rsid w:val="00D24DD2"/>
    <w:rsid w:val="00D259E6"/>
    <w:rsid w:val="00D3063E"/>
    <w:rsid w:val="00D31185"/>
    <w:rsid w:val="00D316D9"/>
    <w:rsid w:val="00D319F1"/>
    <w:rsid w:val="00D33175"/>
    <w:rsid w:val="00D331F2"/>
    <w:rsid w:val="00D3415A"/>
    <w:rsid w:val="00D3525D"/>
    <w:rsid w:val="00D35D82"/>
    <w:rsid w:val="00D3615E"/>
    <w:rsid w:val="00D368C8"/>
    <w:rsid w:val="00D37806"/>
    <w:rsid w:val="00D37A61"/>
    <w:rsid w:val="00D40DE8"/>
    <w:rsid w:val="00D42D87"/>
    <w:rsid w:val="00D43BB0"/>
    <w:rsid w:val="00D44696"/>
    <w:rsid w:val="00D45B35"/>
    <w:rsid w:val="00D45BE3"/>
    <w:rsid w:val="00D4768D"/>
    <w:rsid w:val="00D47FD1"/>
    <w:rsid w:val="00D50C88"/>
    <w:rsid w:val="00D51B1E"/>
    <w:rsid w:val="00D533AE"/>
    <w:rsid w:val="00D54905"/>
    <w:rsid w:val="00D54B32"/>
    <w:rsid w:val="00D5685B"/>
    <w:rsid w:val="00D56A5D"/>
    <w:rsid w:val="00D56F03"/>
    <w:rsid w:val="00D579BA"/>
    <w:rsid w:val="00D60999"/>
    <w:rsid w:val="00D62DD1"/>
    <w:rsid w:val="00D630AB"/>
    <w:rsid w:val="00D634FD"/>
    <w:rsid w:val="00D6478B"/>
    <w:rsid w:val="00D66FDF"/>
    <w:rsid w:val="00D671F6"/>
    <w:rsid w:val="00D70090"/>
    <w:rsid w:val="00D711C1"/>
    <w:rsid w:val="00D71403"/>
    <w:rsid w:val="00D72646"/>
    <w:rsid w:val="00D7465B"/>
    <w:rsid w:val="00D753C1"/>
    <w:rsid w:val="00D75835"/>
    <w:rsid w:val="00D75D08"/>
    <w:rsid w:val="00D77055"/>
    <w:rsid w:val="00D80565"/>
    <w:rsid w:val="00D8145F"/>
    <w:rsid w:val="00D8193E"/>
    <w:rsid w:val="00D82D42"/>
    <w:rsid w:val="00D82ECC"/>
    <w:rsid w:val="00D83ADC"/>
    <w:rsid w:val="00D8464F"/>
    <w:rsid w:val="00D84AB5"/>
    <w:rsid w:val="00D853E9"/>
    <w:rsid w:val="00D85904"/>
    <w:rsid w:val="00D87253"/>
    <w:rsid w:val="00D87575"/>
    <w:rsid w:val="00D92A4C"/>
    <w:rsid w:val="00D930E3"/>
    <w:rsid w:val="00D94B3E"/>
    <w:rsid w:val="00D94F4B"/>
    <w:rsid w:val="00D9605A"/>
    <w:rsid w:val="00D9759C"/>
    <w:rsid w:val="00D976E4"/>
    <w:rsid w:val="00DA0061"/>
    <w:rsid w:val="00DA00AF"/>
    <w:rsid w:val="00DA0CE4"/>
    <w:rsid w:val="00DA2D31"/>
    <w:rsid w:val="00DA44AE"/>
    <w:rsid w:val="00DA620F"/>
    <w:rsid w:val="00DB070A"/>
    <w:rsid w:val="00DB1C44"/>
    <w:rsid w:val="00DB1CD9"/>
    <w:rsid w:val="00DB281A"/>
    <w:rsid w:val="00DB421C"/>
    <w:rsid w:val="00DB525E"/>
    <w:rsid w:val="00DB6CEC"/>
    <w:rsid w:val="00DB7078"/>
    <w:rsid w:val="00DB7642"/>
    <w:rsid w:val="00DB7EC6"/>
    <w:rsid w:val="00DC0557"/>
    <w:rsid w:val="00DC161B"/>
    <w:rsid w:val="00DC2631"/>
    <w:rsid w:val="00DC3E94"/>
    <w:rsid w:val="00DC4D42"/>
    <w:rsid w:val="00DC5340"/>
    <w:rsid w:val="00DC6428"/>
    <w:rsid w:val="00DC7F4B"/>
    <w:rsid w:val="00DC7F5B"/>
    <w:rsid w:val="00DD0540"/>
    <w:rsid w:val="00DD1AB6"/>
    <w:rsid w:val="00DD1EA3"/>
    <w:rsid w:val="00DD2188"/>
    <w:rsid w:val="00DD23D2"/>
    <w:rsid w:val="00DD2BE7"/>
    <w:rsid w:val="00DD420B"/>
    <w:rsid w:val="00DD4933"/>
    <w:rsid w:val="00DD5546"/>
    <w:rsid w:val="00DD6085"/>
    <w:rsid w:val="00DD6108"/>
    <w:rsid w:val="00DD7DDF"/>
    <w:rsid w:val="00DE1658"/>
    <w:rsid w:val="00DE1839"/>
    <w:rsid w:val="00DE28D2"/>
    <w:rsid w:val="00DE2E5D"/>
    <w:rsid w:val="00DE478E"/>
    <w:rsid w:val="00DE6CB3"/>
    <w:rsid w:val="00DE70BB"/>
    <w:rsid w:val="00DE7674"/>
    <w:rsid w:val="00DE7A8C"/>
    <w:rsid w:val="00DF02D2"/>
    <w:rsid w:val="00DF14B1"/>
    <w:rsid w:val="00DF17A4"/>
    <w:rsid w:val="00DF27D9"/>
    <w:rsid w:val="00DF29A9"/>
    <w:rsid w:val="00DF431D"/>
    <w:rsid w:val="00DF43B5"/>
    <w:rsid w:val="00DF5A2B"/>
    <w:rsid w:val="00DF5DC1"/>
    <w:rsid w:val="00DF5FA9"/>
    <w:rsid w:val="00DF62B2"/>
    <w:rsid w:val="00DF6E9C"/>
    <w:rsid w:val="00DF6FED"/>
    <w:rsid w:val="00DF7760"/>
    <w:rsid w:val="00E0044F"/>
    <w:rsid w:val="00E0045B"/>
    <w:rsid w:val="00E0197F"/>
    <w:rsid w:val="00E01ABB"/>
    <w:rsid w:val="00E03BDF"/>
    <w:rsid w:val="00E03FFD"/>
    <w:rsid w:val="00E041F3"/>
    <w:rsid w:val="00E04AE6"/>
    <w:rsid w:val="00E0721A"/>
    <w:rsid w:val="00E07939"/>
    <w:rsid w:val="00E0793F"/>
    <w:rsid w:val="00E100F7"/>
    <w:rsid w:val="00E11296"/>
    <w:rsid w:val="00E13C66"/>
    <w:rsid w:val="00E13CFC"/>
    <w:rsid w:val="00E14660"/>
    <w:rsid w:val="00E14BF5"/>
    <w:rsid w:val="00E17FFB"/>
    <w:rsid w:val="00E20DE8"/>
    <w:rsid w:val="00E21708"/>
    <w:rsid w:val="00E21766"/>
    <w:rsid w:val="00E22A5E"/>
    <w:rsid w:val="00E23A11"/>
    <w:rsid w:val="00E24615"/>
    <w:rsid w:val="00E24696"/>
    <w:rsid w:val="00E24BCC"/>
    <w:rsid w:val="00E257C7"/>
    <w:rsid w:val="00E30CDE"/>
    <w:rsid w:val="00E33B3A"/>
    <w:rsid w:val="00E3484B"/>
    <w:rsid w:val="00E35F67"/>
    <w:rsid w:val="00E36232"/>
    <w:rsid w:val="00E36D8C"/>
    <w:rsid w:val="00E405EB"/>
    <w:rsid w:val="00E409A6"/>
    <w:rsid w:val="00E40BEB"/>
    <w:rsid w:val="00E458A9"/>
    <w:rsid w:val="00E46321"/>
    <w:rsid w:val="00E50063"/>
    <w:rsid w:val="00E50A50"/>
    <w:rsid w:val="00E50BDE"/>
    <w:rsid w:val="00E51064"/>
    <w:rsid w:val="00E51F77"/>
    <w:rsid w:val="00E5232C"/>
    <w:rsid w:val="00E523E4"/>
    <w:rsid w:val="00E52766"/>
    <w:rsid w:val="00E527A2"/>
    <w:rsid w:val="00E54B83"/>
    <w:rsid w:val="00E55DCD"/>
    <w:rsid w:val="00E561B3"/>
    <w:rsid w:val="00E56C47"/>
    <w:rsid w:val="00E56D1D"/>
    <w:rsid w:val="00E60047"/>
    <w:rsid w:val="00E60465"/>
    <w:rsid w:val="00E6123E"/>
    <w:rsid w:val="00E612DC"/>
    <w:rsid w:val="00E6380D"/>
    <w:rsid w:val="00E63AA8"/>
    <w:rsid w:val="00E63AB5"/>
    <w:rsid w:val="00E64C7B"/>
    <w:rsid w:val="00E707BE"/>
    <w:rsid w:val="00E70B33"/>
    <w:rsid w:val="00E71746"/>
    <w:rsid w:val="00E729E4"/>
    <w:rsid w:val="00E72D96"/>
    <w:rsid w:val="00E7325D"/>
    <w:rsid w:val="00E759D6"/>
    <w:rsid w:val="00E764CC"/>
    <w:rsid w:val="00E775E6"/>
    <w:rsid w:val="00E804DA"/>
    <w:rsid w:val="00E80964"/>
    <w:rsid w:val="00E8146C"/>
    <w:rsid w:val="00E814C5"/>
    <w:rsid w:val="00E81AE0"/>
    <w:rsid w:val="00E831EE"/>
    <w:rsid w:val="00E84204"/>
    <w:rsid w:val="00E854F4"/>
    <w:rsid w:val="00E85C3E"/>
    <w:rsid w:val="00E86C7E"/>
    <w:rsid w:val="00E9039F"/>
    <w:rsid w:val="00E91912"/>
    <w:rsid w:val="00E9428A"/>
    <w:rsid w:val="00E9430A"/>
    <w:rsid w:val="00E95E2B"/>
    <w:rsid w:val="00E969A3"/>
    <w:rsid w:val="00E96F1E"/>
    <w:rsid w:val="00E9729F"/>
    <w:rsid w:val="00E97B71"/>
    <w:rsid w:val="00EA011E"/>
    <w:rsid w:val="00EA07D5"/>
    <w:rsid w:val="00EA1A4C"/>
    <w:rsid w:val="00EA24B9"/>
    <w:rsid w:val="00EA739D"/>
    <w:rsid w:val="00EA7E86"/>
    <w:rsid w:val="00EB0205"/>
    <w:rsid w:val="00EB2101"/>
    <w:rsid w:val="00EB4F9D"/>
    <w:rsid w:val="00EB509F"/>
    <w:rsid w:val="00EB602B"/>
    <w:rsid w:val="00EB6BEB"/>
    <w:rsid w:val="00EB6F66"/>
    <w:rsid w:val="00EB733B"/>
    <w:rsid w:val="00EC09E2"/>
    <w:rsid w:val="00EC17A7"/>
    <w:rsid w:val="00EC301B"/>
    <w:rsid w:val="00EC33C3"/>
    <w:rsid w:val="00EC58E2"/>
    <w:rsid w:val="00EC5ED0"/>
    <w:rsid w:val="00EC72F3"/>
    <w:rsid w:val="00ED0F11"/>
    <w:rsid w:val="00ED2654"/>
    <w:rsid w:val="00ED3722"/>
    <w:rsid w:val="00ED5CF7"/>
    <w:rsid w:val="00EE02DE"/>
    <w:rsid w:val="00EE08A7"/>
    <w:rsid w:val="00EE147D"/>
    <w:rsid w:val="00EE32A0"/>
    <w:rsid w:val="00EE3508"/>
    <w:rsid w:val="00EE649B"/>
    <w:rsid w:val="00EE6ED7"/>
    <w:rsid w:val="00EE7B38"/>
    <w:rsid w:val="00EE7CF3"/>
    <w:rsid w:val="00EE7F91"/>
    <w:rsid w:val="00EF0BCE"/>
    <w:rsid w:val="00EF1587"/>
    <w:rsid w:val="00EF26B7"/>
    <w:rsid w:val="00EF338F"/>
    <w:rsid w:val="00EF3652"/>
    <w:rsid w:val="00EF36FB"/>
    <w:rsid w:val="00EF435D"/>
    <w:rsid w:val="00EF5A73"/>
    <w:rsid w:val="00EF609C"/>
    <w:rsid w:val="00EF7424"/>
    <w:rsid w:val="00EF78A6"/>
    <w:rsid w:val="00F01128"/>
    <w:rsid w:val="00F0151F"/>
    <w:rsid w:val="00F01E0E"/>
    <w:rsid w:val="00F02171"/>
    <w:rsid w:val="00F02433"/>
    <w:rsid w:val="00F039BD"/>
    <w:rsid w:val="00F03FEA"/>
    <w:rsid w:val="00F05B59"/>
    <w:rsid w:val="00F0740B"/>
    <w:rsid w:val="00F07FAC"/>
    <w:rsid w:val="00F11ADA"/>
    <w:rsid w:val="00F13305"/>
    <w:rsid w:val="00F14A96"/>
    <w:rsid w:val="00F171F5"/>
    <w:rsid w:val="00F17E8D"/>
    <w:rsid w:val="00F214FF"/>
    <w:rsid w:val="00F21BF9"/>
    <w:rsid w:val="00F2456C"/>
    <w:rsid w:val="00F26178"/>
    <w:rsid w:val="00F26B8F"/>
    <w:rsid w:val="00F27A0A"/>
    <w:rsid w:val="00F27B63"/>
    <w:rsid w:val="00F30261"/>
    <w:rsid w:val="00F305F3"/>
    <w:rsid w:val="00F30778"/>
    <w:rsid w:val="00F317E7"/>
    <w:rsid w:val="00F32880"/>
    <w:rsid w:val="00F33094"/>
    <w:rsid w:val="00F34401"/>
    <w:rsid w:val="00F36299"/>
    <w:rsid w:val="00F36FCB"/>
    <w:rsid w:val="00F406E0"/>
    <w:rsid w:val="00F4189E"/>
    <w:rsid w:val="00F43267"/>
    <w:rsid w:val="00F433A1"/>
    <w:rsid w:val="00F446CC"/>
    <w:rsid w:val="00F452BA"/>
    <w:rsid w:val="00F45DBD"/>
    <w:rsid w:val="00F46F08"/>
    <w:rsid w:val="00F47640"/>
    <w:rsid w:val="00F501F8"/>
    <w:rsid w:val="00F511E2"/>
    <w:rsid w:val="00F5176F"/>
    <w:rsid w:val="00F51CCD"/>
    <w:rsid w:val="00F522EF"/>
    <w:rsid w:val="00F53D64"/>
    <w:rsid w:val="00F541C5"/>
    <w:rsid w:val="00F54B8C"/>
    <w:rsid w:val="00F54E90"/>
    <w:rsid w:val="00F56DCA"/>
    <w:rsid w:val="00F5725B"/>
    <w:rsid w:val="00F57E00"/>
    <w:rsid w:val="00F6189A"/>
    <w:rsid w:val="00F61D24"/>
    <w:rsid w:val="00F62054"/>
    <w:rsid w:val="00F62171"/>
    <w:rsid w:val="00F6269A"/>
    <w:rsid w:val="00F62E75"/>
    <w:rsid w:val="00F63E28"/>
    <w:rsid w:val="00F65F03"/>
    <w:rsid w:val="00F65F13"/>
    <w:rsid w:val="00F66D73"/>
    <w:rsid w:val="00F67868"/>
    <w:rsid w:val="00F67CE2"/>
    <w:rsid w:val="00F70FCC"/>
    <w:rsid w:val="00F713E7"/>
    <w:rsid w:val="00F7141C"/>
    <w:rsid w:val="00F715B7"/>
    <w:rsid w:val="00F71AD0"/>
    <w:rsid w:val="00F72983"/>
    <w:rsid w:val="00F72F54"/>
    <w:rsid w:val="00F734C5"/>
    <w:rsid w:val="00F7410B"/>
    <w:rsid w:val="00F75DB2"/>
    <w:rsid w:val="00F76194"/>
    <w:rsid w:val="00F773F7"/>
    <w:rsid w:val="00F8038D"/>
    <w:rsid w:val="00F81018"/>
    <w:rsid w:val="00F810E1"/>
    <w:rsid w:val="00F819BE"/>
    <w:rsid w:val="00F81C15"/>
    <w:rsid w:val="00F81D04"/>
    <w:rsid w:val="00F8201E"/>
    <w:rsid w:val="00F828B9"/>
    <w:rsid w:val="00F83B2F"/>
    <w:rsid w:val="00F84F48"/>
    <w:rsid w:val="00F8561E"/>
    <w:rsid w:val="00F8594B"/>
    <w:rsid w:val="00F864B6"/>
    <w:rsid w:val="00F86D99"/>
    <w:rsid w:val="00F87D18"/>
    <w:rsid w:val="00F91BF6"/>
    <w:rsid w:val="00F92B9F"/>
    <w:rsid w:val="00F92EB4"/>
    <w:rsid w:val="00F93D74"/>
    <w:rsid w:val="00F94A0E"/>
    <w:rsid w:val="00F95617"/>
    <w:rsid w:val="00F966C9"/>
    <w:rsid w:val="00F966DE"/>
    <w:rsid w:val="00F96730"/>
    <w:rsid w:val="00F9722A"/>
    <w:rsid w:val="00F97AE3"/>
    <w:rsid w:val="00FA2403"/>
    <w:rsid w:val="00FA28DC"/>
    <w:rsid w:val="00FA4BF4"/>
    <w:rsid w:val="00FA4D93"/>
    <w:rsid w:val="00FA565D"/>
    <w:rsid w:val="00FA5E3F"/>
    <w:rsid w:val="00FA65EF"/>
    <w:rsid w:val="00FA7990"/>
    <w:rsid w:val="00FB231F"/>
    <w:rsid w:val="00FB286E"/>
    <w:rsid w:val="00FB353D"/>
    <w:rsid w:val="00FB3E5C"/>
    <w:rsid w:val="00FB5277"/>
    <w:rsid w:val="00FB5B8C"/>
    <w:rsid w:val="00FB5DBA"/>
    <w:rsid w:val="00FB78BA"/>
    <w:rsid w:val="00FC0823"/>
    <w:rsid w:val="00FC0F00"/>
    <w:rsid w:val="00FC13CB"/>
    <w:rsid w:val="00FC4A6D"/>
    <w:rsid w:val="00FC6B6A"/>
    <w:rsid w:val="00FC7998"/>
    <w:rsid w:val="00FD10F6"/>
    <w:rsid w:val="00FD1430"/>
    <w:rsid w:val="00FD3473"/>
    <w:rsid w:val="00FD3EE8"/>
    <w:rsid w:val="00FD42DB"/>
    <w:rsid w:val="00FD4E58"/>
    <w:rsid w:val="00FD5778"/>
    <w:rsid w:val="00FD6E85"/>
    <w:rsid w:val="00FE14D6"/>
    <w:rsid w:val="00FE24C0"/>
    <w:rsid w:val="00FE2C31"/>
    <w:rsid w:val="00FE31C4"/>
    <w:rsid w:val="00FE3420"/>
    <w:rsid w:val="00FE3B0D"/>
    <w:rsid w:val="00FE4FFC"/>
    <w:rsid w:val="00FE6AA8"/>
    <w:rsid w:val="00FF261C"/>
    <w:rsid w:val="00FF2E20"/>
    <w:rsid w:val="00FF3051"/>
    <w:rsid w:val="00FF40E0"/>
    <w:rsid w:val="00FF69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AD7B1"/>
  <w14:defaultImageDpi w14:val="32767"/>
  <w15:chartTrackingRefBased/>
  <w15:docId w15:val="{AB3D96CB-0016-0A4A-A2F3-B0A68061F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BF3"/>
    <w:rPr>
      <w:color w:val="0563C1" w:themeColor="hyperlink"/>
      <w:u w:val="single"/>
    </w:rPr>
  </w:style>
  <w:style w:type="character" w:customStyle="1" w:styleId="apple-converted-space">
    <w:name w:val="apple-converted-space"/>
    <w:basedOn w:val="DefaultParagraphFont"/>
    <w:rsid w:val="00096BF3"/>
  </w:style>
  <w:style w:type="character" w:customStyle="1" w:styleId="UnresolvedMention1">
    <w:name w:val="Unresolved Mention1"/>
    <w:basedOn w:val="DefaultParagraphFont"/>
    <w:uiPriority w:val="99"/>
    <w:rsid w:val="00FD4E58"/>
    <w:rPr>
      <w:color w:val="605E5C"/>
      <w:shd w:val="clear" w:color="auto" w:fill="E1DFDD"/>
    </w:rPr>
  </w:style>
  <w:style w:type="character" w:styleId="CommentReference">
    <w:name w:val="annotation reference"/>
    <w:basedOn w:val="DefaultParagraphFont"/>
    <w:uiPriority w:val="99"/>
    <w:semiHidden/>
    <w:unhideWhenUsed/>
    <w:rsid w:val="00CA0436"/>
    <w:rPr>
      <w:sz w:val="18"/>
      <w:szCs w:val="18"/>
    </w:rPr>
  </w:style>
  <w:style w:type="paragraph" w:styleId="CommentText">
    <w:name w:val="annotation text"/>
    <w:basedOn w:val="Normal"/>
    <w:link w:val="CommentTextChar"/>
    <w:uiPriority w:val="99"/>
    <w:semiHidden/>
    <w:unhideWhenUsed/>
    <w:rsid w:val="00CA0436"/>
  </w:style>
  <w:style w:type="character" w:customStyle="1" w:styleId="CommentTextChar">
    <w:name w:val="Comment Text Char"/>
    <w:basedOn w:val="DefaultParagraphFont"/>
    <w:link w:val="CommentText"/>
    <w:uiPriority w:val="99"/>
    <w:semiHidden/>
    <w:rsid w:val="00CA0436"/>
  </w:style>
  <w:style w:type="paragraph" w:styleId="BalloonText">
    <w:name w:val="Balloon Text"/>
    <w:basedOn w:val="Normal"/>
    <w:link w:val="BalloonTextChar"/>
    <w:uiPriority w:val="99"/>
    <w:semiHidden/>
    <w:unhideWhenUsed/>
    <w:rsid w:val="00CA04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0436"/>
    <w:rPr>
      <w:rFonts w:ascii="Times New Roman" w:hAnsi="Times New Roman" w:cs="Times New Roman"/>
      <w:sz w:val="18"/>
      <w:szCs w:val="18"/>
    </w:rPr>
  </w:style>
  <w:style w:type="character" w:styleId="LineNumber">
    <w:name w:val="line number"/>
    <w:basedOn w:val="DefaultParagraphFont"/>
    <w:uiPriority w:val="99"/>
    <w:semiHidden/>
    <w:unhideWhenUsed/>
    <w:rsid w:val="0098008C"/>
  </w:style>
  <w:style w:type="paragraph" w:customStyle="1" w:styleId="EndNoteBibliographyTitle">
    <w:name w:val="EndNote Bibliography Title"/>
    <w:basedOn w:val="Normal"/>
    <w:link w:val="EndNoteBibliographyTitleChar"/>
    <w:rsid w:val="00A95F14"/>
    <w:pPr>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A95F14"/>
    <w:rPr>
      <w:rFonts w:ascii="Times New Roman" w:hAnsi="Times New Roman" w:cs="Times New Roman"/>
    </w:rPr>
  </w:style>
  <w:style w:type="paragraph" w:customStyle="1" w:styleId="EndNoteBibliography">
    <w:name w:val="EndNote Bibliography"/>
    <w:basedOn w:val="Normal"/>
    <w:link w:val="EndNoteBibliographyChar"/>
    <w:rsid w:val="00A95F14"/>
    <w:rPr>
      <w:rFonts w:ascii="Times New Roman" w:hAnsi="Times New Roman" w:cs="Times New Roman"/>
    </w:rPr>
  </w:style>
  <w:style w:type="character" w:customStyle="1" w:styleId="EndNoteBibliographyChar">
    <w:name w:val="EndNote Bibliography Char"/>
    <w:basedOn w:val="DefaultParagraphFont"/>
    <w:link w:val="EndNoteBibliography"/>
    <w:rsid w:val="00A95F14"/>
    <w:rPr>
      <w:rFonts w:ascii="Times New Roman" w:hAnsi="Times New Roman" w:cs="Times New Roman"/>
    </w:rPr>
  </w:style>
  <w:style w:type="character" w:customStyle="1" w:styleId="small-caps">
    <w:name w:val="small-caps"/>
    <w:basedOn w:val="DefaultParagraphFont"/>
    <w:rsid w:val="00540242"/>
  </w:style>
  <w:style w:type="paragraph" w:styleId="CommentSubject">
    <w:name w:val="annotation subject"/>
    <w:basedOn w:val="CommentText"/>
    <w:next w:val="CommentText"/>
    <w:link w:val="CommentSubjectChar"/>
    <w:uiPriority w:val="99"/>
    <w:semiHidden/>
    <w:unhideWhenUsed/>
    <w:rsid w:val="00405E91"/>
    <w:rPr>
      <w:b/>
      <w:bCs/>
      <w:sz w:val="20"/>
      <w:szCs w:val="20"/>
    </w:rPr>
  </w:style>
  <w:style w:type="character" w:customStyle="1" w:styleId="CommentSubjectChar">
    <w:name w:val="Comment Subject Char"/>
    <w:basedOn w:val="CommentTextChar"/>
    <w:link w:val="CommentSubject"/>
    <w:uiPriority w:val="99"/>
    <w:semiHidden/>
    <w:rsid w:val="00405E91"/>
    <w:rPr>
      <w:b/>
      <w:bCs/>
      <w:sz w:val="20"/>
      <w:szCs w:val="20"/>
    </w:rPr>
  </w:style>
  <w:style w:type="paragraph" w:styleId="Footer">
    <w:name w:val="footer"/>
    <w:basedOn w:val="Normal"/>
    <w:link w:val="FooterChar"/>
    <w:uiPriority w:val="99"/>
    <w:unhideWhenUsed/>
    <w:rsid w:val="009901BA"/>
    <w:pPr>
      <w:tabs>
        <w:tab w:val="center" w:pos="4680"/>
        <w:tab w:val="right" w:pos="9360"/>
      </w:tabs>
    </w:pPr>
  </w:style>
  <w:style w:type="character" w:customStyle="1" w:styleId="FooterChar">
    <w:name w:val="Footer Char"/>
    <w:basedOn w:val="DefaultParagraphFont"/>
    <w:link w:val="Footer"/>
    <w:uiPriority w:val="99"/>
    <w:rsid w:val="009901BA"/>
  </w:style>
  <w:style w:type="character" w:styleId="PageNumber">
    <w:name w:val="page number"/>
    <w:basedOn w:val="DefaultParagraphFont"/>
    <w:uiPriority w:val="99"/>
    <w:semiHidden/>
    <w:unhideWhenUsed/>
    <w:rsid w:val="009901BA"/>
  </w:style>
  <w:style w:type="paragraph" w:styleId="Revision">
    <w:name w:val="Revision"/>
    <w:hidden/>
    <w:uiPriority w:val="99"/>
    <w:semiHidden/>
    <w:rsid w:val="0098788D"/>
  </w:style>
  <w:style w:type="character" w:styleId="UnresolvedMention">
    <w:name w:val="Unresolved Mention"/>
    <w:basedOn w:val="DefaultParagraphFont"/>
    <w:uiPriority w:val="99"/>
    <w:semiHidden/>
    <w:unhideWhenUsed/>
    <w:rsid w:val="00210838"/>
    <w:rPr>
      <w:color w:val="605E5C"/>
      <w:shd w:val="clear" w:color="auto" w:fill="E1DFDD"/>
    </w:rPr>
  </w:style>
  <w:style w:type="character" w:styleId="FollowedHyperlink">
    <w:name w:val="FollowedHyperlink"/>
    <w:basedOn w:val="DefaultParagraphFont"/>
    <w:uiPriority w:val="99"/>
    <w:semiHidden/>
    <w:unhideWhenUsed/>
    <w:rsid w:val="00210838"/>
    <w:rPr>
      <w:color w:val="954F72" w:themeColor="followedHyperlink"/>
      <w:u w:val="single"/>
    </w:rPr>
  </w:style>
  <w:style w:type="paragraph" w:styleId="ListParagraph">
    <w:name w:val="List Paragraph"/>
    <w:basedOn w:val="Normal"/>
    <w:uiPriority w:val="34"/>
    <w:qFormat/>
    <w:rsid w:val="00006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256">
      <w:bodyDiv w:val="1"/>
      <w:marLeft w:val="0"/>
      <w:marRight w:val="0"/>
      <w:marTop w:val="0"/>
      <w:marBottom w:val="0"/>
      <w:divBdr>
        <w:top w:val="none" w:sz="0" w:space="0" w:color="auto"/>
        <w:left w:val="none" w:sz="0" w:space="0" w:color="auto"/>
        <w:bottom w:val="none" w:sz="0" w:space="0" w:color="auto"/>
        <w:right w:val="none" w:sz="0" w:space="0" w:color="auto"/>
      </w:divBdr>
    </w:div>
    <w:div w:id="190647810">
      <w:bodyDiv w:val="1"/>
      <w:marLeft w:val="0"/>
      <w:marRight w:val="0"/>
      <w:marTop w:val="0"/>
      <w:marBottom w:val="0"/>
      <w:divBdr>
        <w:top w:val="none" w:sz="0" w:space="0" w:color="auto"/>
        <w:left w:val="none" w:sz="0" w:space="0" w:color="auto"/>
        <w:bottom w:val="none" w:sz="0" w:space="0" w:color="auto"/>
        <w:right w:val="none" w:sz="0" w:space="0" w:color="auto"/>
      </w:divBdr>
    </w:div>
    <w:div w:id="197663482">
      <w:bodyDiv w:val="1"/>
      <w:marLeft w:val="0"/>
      <w:marRight w:val="0"/>
      <w:marTop w:val="0"/>
      <w:marBottom w:val="0"/>
      <w:divBdr>
        <w:top w:val="none" w:sz="0" w:space="0" w:color="auto"/>
        <w:left w:val="none" w:sz="0" w:space="0" w:color="auto"/>
        <w:bottom w:val="none" w:sz="0" w:space="0" w:color="auto"/>
        <w:right w:val="none" w:sz="0" w:space="0" w:color="auto"/>
      </w:divBdr>
    </w:div>
    <w:div w:id="319967292">
      <w:bodyDiv w:val="1"/>
      <w:marLeft w:val="0"/>
      <w:marRight w:val="0"/>
      <w:marTop w:val="0"/>
      <w:marBottom w:val="0"/>
      <w:divBdr>
        <w:top w:val="none" w:sz="0" w:space="0" w:color="auto"/>
        <w:left w:val="none" w:sz="0" w:space="0" w:color="auto"/>
        <w:bottom w:val="none" w:sz="0" w:space="0" w:color="auto"/>
        <w:right w:val="none" w:sz="0" w:space="0" w:color="auto"/>
      </w:divBdr>
    </w:div>
    <w:div w:id="365065033">
      <w:bodyDiv w:val="1"/>
      <w:marLeft w:val="0"/>
      <w:marRight w:val="0"/>
      <w:marTop w:val="0"/>
      <w:marBottom w:val="0"/>
      <w:divBdr>
        <w:top w:val="none" w:sz="0" w:space="0" w:color="auto"/>
        <w:left w:val="none" w:sz="0" w:space="0" w:color="auto"/>
        <w:bottom w:val="none" w:sz="0" w:space="0" w:color="auto"/>
        <w:right w:val="none" w:sz="0" w:space="0" w:color="auto"/>
      </w:divBdr>
    </w:div>
    <w:div w:id="381252259">
      <w:bodyDiv w:val="1"/>
      <w:marLeft w:val="0"/>
      <w:marRight w:val="0"/>
      <w:marTop w:val="0"/>
      <w:marBottom w:val="0"/>
      <w:divBdr>
        <w:top w:val="none" w:sz="0" w:space="0" w:color="auto"/>
        <w:left w:val="none" w:sz="0" w:space="0" w:color="auto"/>
        <w:bottom w:val="none" w:sz="0" w:space="0" w:color="auto"/>
        <w:right w:val="none" w:sz="0" w:space="0" w:color="auto"/>
      </w:divBdr>
    </w:div>
    <w:div w:id="493641962">
      <w:bodyDiv w:val="1"/>
      <w:marLeft w:val="0"/>
      <w:marRight w:val="0"/>
      <w:marTop w:val="0"/>
      <w:marBottom w:val="0"/>
      <w:divBdr>
        <w:top w:val="none" w:sz="0" w:space="0" w:color="auto"/>
        <w:left w:val="none" w:sz="0" w:space="0" w:color="auto"/>
        <w:bottom w:val="none" w:sz="0" w:space="0" w:color="auto"/>
        <w:right w:val="none" w:sz="0" w:space="0" w:color="auto"/>
      </w:divBdr>
    </w:div>
    <w:div w:id="533736921">
      <w:bodyDiv w:val="1"/>
      <w:marLeft w:val="0"/>
      <w:marRight w:val="0"/>
      <w:marTop w:val="0"/>
      <w:marBottom w:val="0"/>
      <w:divBdr>
        <w:top w:val="none" w:sz="0" w:space="0" w:color="auto"/>
        <w:left w:val="none" w:sz="0" w:space="0" w:color="auto"/>
        <w:bottom w:val="none" w:sz="0" w:space="0" w:color="auto"/>
        <w:right w:val="none" w:sz="0" w:space="0" w:color="auto"/>
      </w:divBdr>
    </w:div>
    <w:div w:id="552353717">
      <w:bodyDiv w:val="1"/>
      <w:marLeft w:val="0"/>
      <w:marRight w:val="0"/>
      <w:marTop w:val="0"/>
      <w:marBottom w:val="0"/>
      <w:divBdr>
        <w:top w:val="none" w:sz="0" w:space="0" w:color="auto"/>
        <w:left w:val="none" w:sz="0" w:space="0" w:color="auto"/>
        <w:bottom w:val="none" w:sz="0" w:space="0" w:color="auto"/>
        <w:right w:val="none" w:sz="0" w:space="0" w:color="auto"/>
      </w:divBdr>
    </w:div>
    <w:div w:id="665210073">
      <w:bodyDiv w:val="1"/>
      <w:marLeft w:val="0"/>
      <w:marRight w:val="0"/>
      <w:marTop w:val="0"/>
      <w:marBottom w:val="0"/>
      <w:divBdr>
        <w:top w:val="none" w:sz="0" w:space="0" w:color="auto"/>
        <w:left w:val="none" w:sz="0" w:space="0" w:color="auto"/>
        <w:bottom w:val="none" w:sz="0" w:space="0" w:color="auto"/>
        <w:right w:val="none" w:sz="0" w:space="0" w:color="auto"/>
      </w:divBdr>
    </w:div>
    <w:div w:id="670530184">
      <w:bodyDiv w:val="1"/>
      <w:marLeft w:val="0"/>
      <w:marRight w:val="0"/>
      <w:marTop w:val="0"/>
      <w:marBottom w:val="0"/>
      <w:divBdr>
        <w:top w:val="none" w:sz="0" w:space="0" w:color="auto"/>
        <w:left w:val="none" w:sz="0" w:space="0" w:color="auto"/>
        <w:bottom w:val="none" w:sz="0" w:space="0" w:color="auto"/>
        <w:right w:val="none" w:sz="0" w:space="0" w:color="auto"/>
      </w:divBdr>
    </w:div>
    <w:div w:id="763888377">
      <w:bodyDiv w:val="1"/>
      <w:marLeft w:val="0"/>
      <w:marRight w:val="0"/>
      <w:marTop w:val="0"/>
      <w:marBottom w:val="0"/>
      <w:divBdr>
        <w:top w:val="none" w:sz="0" w:space="0" w:color="auto"/>
        <w:left w:val="none" w:sz="0" w:space="0" w:color="auto"/>
        <w:bottom w:val="none" w:sz="0" w:space="0" w:color="auto"/>
        <w:right w:val="none" w:sz="0" w:space="0" w:color="auto"/>
      </w:divBdr>
    </w:div>
    <w:div w:id="804811339">
      <w:bodyDiv w:val="1"/>
      <w:marLeft w:val="0"/>
      <w:marRight w:val="0"/>
      <w:marTop w:val="0"/>
      <w:marBottom w:val="0"/>
      <w:divBdr>
        <w:top w:val="none" w:sz="0" w:space="0" w:color="auto"/>
        <w:left w:val="none" w:sz="0" w:space="0" w:color="auto"/>
        <w:bottom w:val="none" w:sz="0" w:space="0" w:color="auto"/>
        <w:right w:val="none" w:sz="0" w:space="0" w:color="auto"/>
      </w:divBdr>
    </w:div>
    <w:div w:id="909117342">
      <w:bodyDiv w:val="1"/>
      <w:marLeft w:val="0"/>
      <w:marRight w:val="0"/>
      <w:marTop w:val="0"/>
      <w:marBottom w:val="0"/>
      <w:divBdr>
        <w:top w:val="none" w:sz="0" w:space="0" w:color="auto"/>
        <w:left w:val="none" w:sz="0" w:space="0" w:color="auto"/>
        <w:bottom w:val="none" w:sz="0" w:space="0" w:color="auto"/>
        <w:right w:val="none" w:sz="0" w:space="0" w:color="auto"/>
      </w:divBdr>
    </w:div>
    <w:div w:id="1078946141">
      <w:bodyDiv w:val="1"/>
      <w:marLeft w:val="0"/>
      <w:marRight w:val="0"/>
      <w:marTop w:val="0"/>
      <w:marBottom w:val="0"/>
      <w:divBdr>
        <w:top w:val="none" w:sz="0" w:space="0" w:color="auto"/>
        <w:left w:val="none" w:sz="0" w:space="0" w:color="auto"/>
        <w:bottom w:val="none" w:sz="0" w:space="0" w:color="auto"/>
        <w:right w:val="none" w:sz="0" w:space="0" w:color="auto"/>
      </w:divBdr>
    </w:div>
    <w:div w:id="1223370489">
      <w:bodyDiv w:val="1"/>
      <w:marLeft w:val="0"/>
      <w:marRight w:val="0"/>
      <w:marTop w:val="0"/>
      <w:marBottom w:val="0"/>
      <w:divBdr>
        <w:top w:val="none" w:sz="0" w:space="0" w:color="auto"/>
        <w:left w:val="none" w:sz="0" w:space="0" w:color="auto"/>
        <w:bottom w:val="none" w:sz="0" w:space="0" w:color="auto"/>
        <w:right w:val="none" w:sz="0" w:space="0" w:color="auto"/>
      </w:divBdr>
    </w:div>
    <w:div w:id="1225945632">
      <w:bodyDiv w:val="1"/>
      <w:marLeft w:val="0"/>
      <w:marRight w:val="0"/>
      <w:marTop w:val="0"/>
      <w:marBottom w:val="0"/>
      <w:divBdr>
        <w:top w:val="none" w:sz="0" w:space="0" w:color="auto"/>
        <w:left w:val="none" w:sz="0" w:space="0" w:color="auto"/>
        <w:bottom w:val="none" w:sz="0" w:space="0" w:color="auto"/>
        <w:right w:val="none" w:sz="0" w:space="0" w:color="auto"/>
      </w:divBdr>
    </w:div>
    <w:div w:id="1237713783">
      <w:bodyDiv w:val="1"/>
      <w:marLeft w:val="0"/>
      <w:marRight w:val="0"/>
      <w:marTop w:val="0"/>
      <w:marBottom w:val="0"/>
      <w:divBdr>
        <w:top w:val="none" w:sz="0" w:space="0" w:color="auto"/>
        <w:left w:val="none" w:sz="0" w:space="0" w:color="auto"/>
        <w:bottom w:val="none" w:sz="0" w:space="0" w:color="auto"/>
        <w:right w:val="none" w:sz="0" w:space="0" w:color="auto"/>
      </w:divBdr>
    </w:div>
    <w:div w:id="1278946808">
      <w:bodyDiv w:val="1"/>
      <w:marLeft w:val="0"/>
      <w:marRight w:val="0"/>
      <w:marTop w:val="0"/>
      <w:marBottom w:val="0"/>
      <w:divBdr>
        <w:top w:val="none" w:sz="0" w:space="0" w:color="auto"/>
        <w:left w:val="none" w:sz="0" w:space="0" w:color="auto"/>
        <w:bottom w:val="none" w:sz="0" w:space="0" w:color="auto"/>
        <w:right w:val="none" w:sz="0" w:space="0" w:color="auto"/>
      </w:divBdr>
      <w:divsChild>
        <w:div w:id="1511917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8520">
              <w:marLeft w:val="0"/>
              <w:marRight w:val="0"/>
              <w:marTop w:val="0"/>
              <w:marBottom w:val="0"/>
              <w:divBdr>
                <w:top w:val="none" w:sz="0" w:space="0" w:color="auto"/>
                <w:left w:val="none" w:sz="0" w:space="0" w:color="auto"/>
                <w:bottom w:val="none" w:sz="0" w:space="0" w:color="auto"/>
                <w:right w:val="none" w:sz="0" w:space="0" w:color="auto"/>
              </w:divBdr>
              <w:divsChild>
                <w:div w:id="892351281">
                  <w:marLeft w:val="0"/>
                  <w:marRight w:val="0"/>
                  <w:marTop w:val="0"/>
                  <w:marBottom w:val="0"/>
                  <w:divBdr>
                    <w:top w:val="none" w:sz="0" w:space="0" w:color="auto"/>
                    <w:left w:val="none" w:sz="0" w:space="0" w:color="auto"/>
                    <w:bottom w:val="none" w:sz="0" w:space="0" w:color="auto"/>
                    <w:right w:val="none" w:sz="0" w:space="0" w:color="auto"/>
                  </w:divBdr>
                  <w:divsChild>
                    <w:div w:id="1566456257">
                      <w:marLeft w:val="0"/>
                      <w:marRight w:val="0"/>
                      <w:marTop w:val="0"/>
                      <w:marBottom w:val="0"/>
                      <w:divBdr>
                        <w:top w:val="none" w:sz="0" w:space="0" w:color="auto"/>
                        <w:left w:val="none" w:sz="0" w:space="0" w:color="auto"/>
                        <w:bottom w:val="none" w:sz="0" w:space="0" w:color="auto"/>
                        <w:right w:val="none" w:sz="0" w:space="0" w:color="auto"/>
                      </w:divBdr>
                      <w:divsChild>
                        <w:div w:id="12165762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4950246">
                              <w:marLeft w:val="0"/>
                              <w:marRight w:val="0"/>
                              <w:marTop w:val="0"/>
                              <w:marBottom w:val="0"/>
                              <w:divBdr>
                                <w:top w:val="none" w:sz="0" w:space="0" w:color="auto"/>
                                <w:left w:val="none" w:sz="0" w:space="0" w:color="auto"/>
                                <w:bottom w:val="none" w:sz="0" w:space="0" w:color="auto"/>
                                <w:right w:val="none" w:sz="0" w:space="0" w:color="auto"/>
                              </w:divBdr>
                              <w:divsChild>
                                <w:div w:id="2086493373">
                                  <w:marLeft w:val="0"/>
                                  <w:marRight w:val="0"/>
                                  <w:marTop w:val="0"/>
                                  <w:marBottom w:val="0"/>
                                  <w:divBdr>
                                    <w:top w:val="none" w:sz="0" w:space="0" w:color="auto"/>
                                    <w:left w:val="none" w:sz="0" w:space="0" w:color="auto"/>
                                    <w:bottom w:val="none" w:sz="0" w:space="0" w:color="auto"/>
                                    <w:right w:val="none" w:sz="0" w:space="0" w:color="auto"/>
                                  </w:divBdr>
                                  <w:divsChild>
                                    <w:div w:id="914435922">
                                      <w:marLeft w:val="0"/>
                                      <w:marRight w:val="0"/>
                                      <w:marTop w:val="0"/>
                                      <w:marBottom w:val="0"/>
                                      <w:divBdr>
                                        <w:top w:val="none" w:sz="0" w:space="0" w:color="auto"/>
                                        <w:left w:val="none" w:sz="0" w:space="0" w:color="auto"/>
                                        <w:bottom w:val="none" w:sz="0" w:space="0" w:color="auto"/>
                                        <w:right w:val="none" w:sz="0" w:space="0" w:color="auto"/>
                                      </w:divBdr>
                                      <w:divsChild>
                                        <w:div w:id="20717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9215235">
      <w:bodyDiv w:val="1"/>
      <w:marLeft w:val="0"/>
      <w:marRight w:val="0"/>
      <w:marTop w:val="0"/>
      <w:marBottom w:val="0"/>
      <w:divBdr>
        <w:top w:val="none" w:sz="0" w:space="0" w:color="auto"/>
        <w:left w:val="none" w:sz="0" w:space="0" w:color="auto"/>
        <w:bottom w:val="none" w:sz="0" w:space="0" w:color="auto"/>
        <w:right w:val="none" w:sz="0" w:space="0" w:color="auto"/>
      </w:divBdr>
    </w:div>
    <w:div w:id="1293636637">
      <w:bodyDiv w:val="1"/>
      <w:marLeft w:val="0"/>
      <w:marRight w:val="0"/>
      <w:marTop w:val="0"/>
      <w:marBottom w:val="0"/>
      <w:divBdr>
        <w:top w:val="none" w:sz="0" w:space="0" w:color="auto"/>
        <w:left w:val="none" w:sz="0" w:space="0" w:color="auto"/>
        <w:bottom w:val="none" w:sz="0" w:space="0" w:color="auto"/>
        <w:right w:val="none" w:sz="0" w:space="0" w:color="auto"/>
      </w:divBdr>
    </w:div>
    <w:div w:id="1358502066">
      <w:bodyDiv w:val="1"/>
      <w:marLeft w:val="0"/>
      <w:marRight w:val="0"/>
      <w:marTop w:val="0"/>
      <w:marBottom w:val="0"/>
      <w:divBdr>
        <w:top w:val="none" w:sz="0" w:space="0" w:color="auto"/>
        <w:left w:val="none" w:sz="0" w:space="0" w:color="auto"/>
        <w:bottom w:val="none" w:sz="0" w:space="0" w:color="auto"/>
        <w:right w:val="none" w:sz="0" w:space="0" w:color="auto"/>
      </w:divBdr>
    </w:div>
    <w:div w:id="1403870094">
      <w:bodyDiv w:val="1"/>
      <w:marLeft w:val="0"/>
      <w:marRight w:val="0"/>
      <w:marTop w:val="0"/>
      <w:marBottom w:val="0"/>
      <w:divBdr>
        <w:top w:val="none" w:sz="0" w:space="0" w:color="auto"/>
        <w:left w:val="none" w:sz="0" w:space="0" w:color="auto"/>
        <w:bottom w:val="none" w:sz="0" w:space="0" w:color="auto"/>
        <w:right w:val="none" w:sz="0" w:space="0" w:color="auto"/>
      </w:divBdr>
    </w:div>
    <w:div w:id="1513184650">
      <w:bodyDiv w:val="1"/>
      <w:marLeft w:val="0"/>
      <w:marRight w:val="0"/>
      <w:marTop w:val="0"/>
      <w:marBottom w:val="0"/>
      <w:divBdr>
        <w:top w:val="none" w:sz="0" w:space="0" w:color="auto"/>
        <w:left w:val="none" w:sz="0" w:space="0" w:color="auto"/>
        <w:bottom w:val="none" w:sz="0" w:space="0" w:color="auto"/>
        <w:right w:val="none" w:sz="0" w:space="0" w:color="auto"/>
      </w:divBdr>
    </w:div>
    <w:div w:id="1537161293">
      <w:bodyDiv w:val="1"/>
      <w:marLeft w:val="0"/>
      <w:marRight w:val="0"/>
      <w:marTop w:val="0"/>
      <w:marBottom w:val="0"/>
      <w:divBdr>
        <w:top w:val="none" w:sz="0" w:space="0" w:color="auto"/>
        <w:left w:val="none" w:sz="0" w:space="0" w:color="auto"/>
        <w:bottom w:val="none" w:sz="0" w:space="0" w:color="auto"/>
        <w:right w:val="none" w:sz="0" w:space="0" w:color="auto"/>
      </w:divBdr>
    </w:div>
    <w:div w:id="1537814331">
      <w:bodyDiv w:val="1"/>
      <w:marLeft w:val="0"/>
      <w:marRight w:val="0"/>
      <w:marTop w:val="0"/>
      <w:marBottom w:val="0"/>
      <w:divBdr>
        <w:top w:val="none" w:sz="0" w:space="0" w:color="auto"/>
        <w:left w:val="none" w:sz="0" w:space="0" w:color="auto"/>
        <w:bottom w:val="none" w:sz="0" w:space="0" w:color="auto"/>
        <w:right w:val="none" w:sz="0" w:space="0" w:color="auto"/>
      </w:divBdr>
      <w:divsChild>
        <w:div w:id="2104186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10081">
              <w:marLeft w:val="0"/>
              <w:marRight w:val="0"/>
              <w:marTop w:val="0"/>
              <w:marBottom w:val="0"/>
              <w:divBdr>
                <w:top w:val="none" w:sz="0" w:space="0" w:color="auto"/>
                <w:left w:val="none" w:sz="0" w:space="0" w:color="auto"/>
                <w:bottom w:val="none" w:sz="0" w:space="0" w:color="auto"/>
                <w:right w:val="none" w:sz="0" w:space="0" w:color="auto"/>
              </w:divBdr>
              <w:divsChild>
                <w:div w:id="393478464">
                  <w:marLeft w:val="0"/>
                  <w:marRight w:val="0"/>
                  <w:marTop w:val="0"/>
                  <w:marBottom w:val="0"/>
                  <w:divBdr>
                    <w:top w:val="none" w:sz="0" w:space="0" w:color="auto"/>
                    <w:left w:val="none" w:sz="0" w:space="0" w:color="auto"/>
                    <w:bottom w:val="none" w:sz="0" w:space="0" w:color="auto"/>
                    <w:right w:val="none" w:sz="0" w:space="0" w:color="auto"/>
                  </w:divBdr>
                  <w:divsChild>
                    <w:div w:id="590432405">
                      <w:marLeft w:val="0"/>
                      <w:marRight w:val="0"/>
                      <w:marTop w:val="0"/>
                      <w:marBottom w:val="0"/>
                      <w:divBdr>
                        <w:top w:val="none" w:sz="0" w:space="0" w:color="auto"/>
                        <w:left w:val="none" w:sz="0" w:space="0" w:color="auto"/>
                        <w:bottom w:val="none" w:sz="0" w:space="0" w:color="auto"/>
                        <w:right w:val="none" w:sz="0" w:space="0" w:color="auto"/>
                      </w:divBdr>
                      <w:divsChild>
                        <w:div w:id="894704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051497">
                              <w:marLeft w:val="0"/>
                              <w:marRight w:val="0"/>
                              <w:marTop w:val="0"/>
                              <w:marBottom w:val="0"/>
                              <w:divBdr>
                                <w:top w:val="none" w:sz="0" w:space="0" w:color="auto"/>
                                <w:left w:val="none" w:sz="0" w:space="0" w:color="auto"/>
                                <w:bottom w:val="none" w:sz="0" w:space="0" w:color="auto"/>
                                <w:right w:val="none" w:sz="0" w:space="0" w:color="auto"/>
                              </w:divBdr>
                              <w:divsChild>
                                <w:div w:id="1337263574">
                                  <w:marLeft w:val="0"/>
                                  <w:marRight w:val="0"/>
                                  <w:marTop w:val="0"/>
                                  <w:marBottom w:val="0"/>
                                  <w:divBdr>
                                    <w:top w:val="none" w:sz="0" w:space="0" w:color="auto"/>
                                    <w:left w:val="none" w:sz="0" w:space="0" w:color="auto"/>
                                    <w:bottom w:val="none" w:sz="0" w:space="0" w:color="auto"/>
                                    <w:right w:val="none" w:sz="0" w:space="0" w:color="auto"/>
                                  </w:divBdr>
                                  <w:divsChild>
                                    <w:div w:id="1365248032">
                                      <w:marLeft w:val="0"/>
                                      <w:marRight w:val="0"/>
                                      <w:marTop w:val="0"/>
                                      <w:marBottom w:val="0"/>
                                      <w:divBdr>
                                        <w:top w:val="none" w:sz="0" w:space="0" w:color="auto"/>
                                        <w:left w:val="none" w:sz="0" w:space="0" w:color="auto"/>
                                        <w:bottom w:val="none" w:sz="0" w:space="0" w:color="auto"/>
                                        <w:right w:val="none" w:sz="0" w:space="0" w:color="auto"/>
                                      </w:divBdr>
                                      <w:divsChild>
                                        <w:div w:id="1032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97101">
      <w:bodyDiv w:val="1"/>
      <w:marLeft w:val="0"/>
      <w:marRight w:val="0"/>
      <w:marTop w:val="0"/>
      <w:marBottom w:val="0"/>
      <w:divBdr>
        <w:top w:val="none" w:sz="0" w:space="0" w:color="auto"/>
        <w:left w:val="none" w:sz="0" w:space="0" w:color="auto"/>
        <w:bottom w:val="none" w:sz="0" w:space="0" w:color="auto"/>
        <w:right w:val="none" w:sz="0" w:space="0" w:color="auto"/>
      </w:divBdr>
    </w:div>
    <w:div w:id="1833325653">
      <w:bodyDiv w:val="1"/>
      <w:marLeft w:val="0"/>
      <w:marRight w:val="0"/>
      <w:marTop w:val="0"/>
      <w:marBottom w:val="0"/>
      <w:divBdr>
        <w:top w:val="none" w:sz="0" w:space="0" w:color="auto"/>
        <w:left w:val="none" w:sz="0" w:space="0" w:color="auto"/>
        <w:bottom w:val="none" w:sz="0" w:space="0" w:color="auto"/>
        <w:right w:val="none" w:sz="0" w:space="0" w:color="auto"/>
      </w:divBdr>
    </w:div>
    <w:div w:id="1854226045">
      <w:bodyDiv w:val="1"/>
      <w:marLeft w:val="0"/>
      <w:marRight w:val="0"/>
      <w:marTop w:val="0"/>
      <w:marBottom w:val="0"/>
      <w:divBdr>
        <w:top w:val="none" w:sz="0" w:space="0" w:color="auto"/>
        <w:left w:val="none" w:sz="0" w:space="0" w:color="auto"/>
        <w:bottom w:val="none" w:sz="0" w:space="0" w:color="auto"/>
        <w:right w:val="none" w:sz="0" w:space="0" w:color="auto"/>
      </w:divBdr>
    </w:div>
    <w:div w:id="190860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protect2.fireeye.com/url?k=c19cddd3-9ddce8ed-c19cface-0cc47ad9c120-2678b1e782f452c7&amp;u=http://www.gensat.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ohn.rubenstein@ucsf.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cbi.nlm.nih.gov/geo/query/acc.cgi?acc=GSE11936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71E33-2FFE-A341-9563-E63C7292E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24187</Words>
  <Characters>137870</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Fazel Darbandi, Siavash</dc:creator>
  <cp:keywords/>
  <dc:description/>
  <cp:lastModifiedBy>Everitt, Amanda</cp:lastModifiedBy>
  <cp:revision>2</cp:revision>
  <cp:lastPrinted>2019-03-16T00:09:00Z</cp:lastPrinted>
  <dcterms:created xsi:type="dcterms:W3CDTF">2019-05-10T01:39:00Z</dcterms:created>
  <dcterms:modified xsi:type="dcterms:W3CDTF">2019-05-10T01:39:00Z</dcterms:modified>
</cp:coreProperties>
</file>